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253F2" w:rsidRDefault="006A4126">
      <w:pPr>
        <w:pStyle w:val="1"/>
      </w:pPr>
      <w:r>
        <w:rPr>
          <w:rFonts w:hint="eastAsia"/>
        </w:rPr>
        <w:t>云课堂业务整理</w:t>
      </w:r>
    </w:p>
    <w:p w:rsidR="008C24BA" w:rsidRPr="00FE0A80" w:rsidRDefault="00FE0A80" w:rsidP="008C24BA">
      <w:pPr>
        <w:rPr>
          <w:color w:val="FF0000"/>
        </w:rPr>
      </w:pPr>
      <w:r w:rsidRPr="00FE0A80">
        <w:rPr>
          <w:rFonts w:hint="eastAsia"/>
          <w:color w:val="FF0000"/>
        </w:rPr>
        <w:t>文档中提到的云课堂现在修改为：</w:t>
      </w:r>
      <w:proofErr w:type="gramStart"/>
      <w:r w:rsidRPr="00FE0A80">
        <w:rPr>
          <w:rFonts w:hint="eastAsia"/>
          <w:color w:val="FF0000"/>
        </w:rPr>
        <w:t>友看人人</w:t>
      </w:r>
      <w:proofErr w:type="gramEnd"/>
      <w:r w:rsidRPr="00FE0A80">
        <w:rPr>
          <w:rFonts w:hint="eastAsia"/>
          <w:color w:val="FF0000"/>
        </w:rPr>
        <w:t>通</w:t>
      </w:r>
    </w:p>
    <w:p w:rsidR="005253F2" w:rsidRDefault="006A4126">
      <w:pPr>
        <w:pStyle w:val="2"/>
      </w:pPr>
      <w:r>
        <w:rPr>
          <w:rFonts w:hint="eastAsia"/>
        </w:rPr>
        <w:t>云课堂接口</w:t>
      </w:r>
    </w:p>
    <w:p w:rsidR="005253F2" w:rsidRDefault="006A4126">
      <w:pPr>
        <w:rPr>
          <w:b/>
          <w:bCs/>
          <w:color w:val="0000FF"/>
        </w:rPr>
      </w:pPr>
      <w:r>
        <w:rPr>
          <w:rFonts w:hint="eastAsia"/>
        </w:rPr>
        <w:t>为互动终端提供业务能力接口。</w:t>
      </w:r>
      <w:r>
        <w:rPr>
          <w:rFonts w:hint="eastAsia"/>
          <w:b/>
          <w:bCs/>
          <w:color w:val="0000FF"/>
        </w:rPr>
        <w:t>接口名称、参数名称应忽略大小写。</w:t>
      </w:r>
    </w:p>
    <w:p w:rsidR="005253F2" w:rsidRDefault="006A4126">
      <w:pPr>
        <w:pStyle w:val="3"/>
      </w:pPr>
      <w:r>
        <w:rPr>
          <w:rFonts w:hint="eastAsia"/>
        </w:rPr>
        <w:t>互动终端接口</w:t>
      </w:r>
    </w:p>
    <w:p w:rsidR="005253F2" w:rsidRDefault="006A4126">
      <w:r>
        <w:rPr>
          <w:rFonts w:hint="eastAsia"/>
        </w:rPr>
        <w:t>为互动终端提供的业务接口</w:t>
      </w:r>
    </w:p>
    <w:p w:rsidR="006746DD" w:rsidRDefault="006746DD" w:rsidP="006746DD">
      <w:pPr>
        <w:pStyle w:val="40"/>
      </w:pPr>
      <w:r>
        <w:rPr>
          <w:rFonts w:hint="eastAsia"/>
        </w:rPr>
        <w:t>用户登录</w:t>
      </w:r>
    </w:p>
    <w:p w:rsidR="006746DD" w:rsidRDefault="006746DD" w:rsidP="006746DD">
      <w:pPr>
        <w:ind w:firstLine="420"/>
        <w:rPr>
          <w:szCs w:val="21"/>
        </w:rPr>
      </w:pPr>
      <w:r w:rsidRPr="00114B44">
        <w:rPr>
          <w:rFonts w:hint="eastAsia"/>
          <w:b/>
          <w:szCs w:val="21"/>
        </w:rPr>
        <w:t>服务名：</w:t>
      </w:r>
      <w:proofErr w:type="gramStart"/>
      <w:r>
        <w:rPr>
          <w:rFonts w:hint="eastAsia"/>
          <w:szCs w:val="21"/>
        </w:rPr>
        <w:t>login</w:t>
      </w:r>
      <w:proofErr w:type="gramEnd"/>
    </w:p>
    <w:p w:rsidR="006746DD" w:rsidRDefault="006746DD" w:rsidP="006746DD">
      <w:pPr>
        <w:ind w:firstLine="420"/>
        <w:rPr>
          <w:szCs w:val="21"/>
        </w:rPr>
      </w:pPr>
      <w:r w:rsidRPr="00CE6147">
        <w:rPr>
          <w:rFonts w:hint="eastAsia"/>
          <w:b/>
          <w:szCs w:val="21"/>
        </w:rPr>
        <w:t>接口方式</w:t>
      </w:r>
      <w:r w:rsidRPr="00CE6147">
        <w:rPr>
          <w:rFonts w:hint="eastAsia"/>
          <w:b/>
          <w:szCs w:val="21"/>
        </w:rPr>
        <w:t>:</w:t>
      </w:r>
      <w:proofErr w:type="gramStart"/>
      <w:r>
        <w:rPr>
          <w:rFonts w:hint="eastAsia"/>
          <w:szCs w:val="21"/>
        </w:rPr>
        <w:t>get</w:t>
      </w:r>
      <w:proofErr w:type="gramEnd"/>
    </w:p>
    <w:p w:rsidR="006746DD" w:rsidRDefault="006746DD" w:rsidP="006746DD">
      <w:pPr>
        <w:ind w:firstLine="420"/>
      </w:pPr>
      <w:r>
        <w:rPr>
          <w:rFonts w:hint="eastAsia"/>
          <w:b/>
          <w:szCs w:val="21"/>
        </w:rPr>
        <w:t>功能</w:t>
      </w:r>
      <w:r w:rsidRPr="0092469D">
        <w:rPr>
          <w:rFonts w:hint="eastAsia"/>
          <w:b/>
          <w:szCs w:val="21"/>
        </w:rPr>
        <w:t>说明：</w:t>
      </w:r>
      <w:r>
        <w:rPr>
          <w:rFonts w:hint="eastAsia"/>
          <w:bCs/>
        </w:rPr>
        <w:t>对登录用户进行登录验证，并提供相应的授权信息</w:t>
      </w:r>
      <w:proofErr w:type="gramStart"/>
      <w:r>
        <w:rPr>
          <w:rFonts w:hint="eastAsia"/>
          <w:bCs/>
        </w:rPr>
        <w:t>做为</w:t>
      </w:r>
      <w:proofErr w:type="gramEnd"/>
      <w:r>
        <w:rPr>
          <w:rFonts w:hint="eastAsia"/>
          <w:bCs/>
        </w:rPr>
        <w:t>其它操作的授权凭证。目前支持教师、学生登录。</w:t>
      </w:r>
    </w:p>
    <w:p w:rsidR="006746DD" w:rsidRDefault="006746DD" w:rsidP="006746DD">
      <w:pPr>
        <w:pStyle w:val="5"/>
      </w:pPr>
      <w:bookmarkStart w:id="0" w:name="_Toc427755362"/>
      <w:r w:rsidRPr="00402671">
        <w:rPr>
          <w:rFonts w:hint="eastAsia"/>
        </w:rPr>
        <w:t>请求参数</w:t>
      </w:r>
      <w:bookmarkEnd w:id="0"/>
    </w:p>
    <w:tbl>
      <w:tblPr>
        <w:tblW w:w="84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2"/>
        <w:gridCol w:w="1097"/>
        <w:gridCol w:w="1134"/>
        <w:gridCol w:w="4161"/>
      </w:tblGrid>
      <w:tr w:rsidR="006746DD" w:rsidTr="008D5D22">
        <w:tc>
          <w:tcPr>
            <w:tcW w:w="2022" w:type="dxa"/>
            <w:shd w:val="clear" w:color="auto" w:fill="DDD9C3"/>
          </w:tcPr>
          <w:p w:rsidR="006746DD" w:rsidRDefault="006746DD" w:rsidP="008D5D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097" w:type="dxa"/>
            <w:shd w:val="clear" w:color="auto" w:fill="DDD9C3"/>
          </w:tcPr>
          <w:p w:rsidR="006746DD" w:rsidRDefault="006746DD" w:rsidP="008D5D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DDD9C3"/>
          </w:tcPr>
          <w:p w:rsidR="006746DD" w:rsidRDefault="006746DD" w:rsidP="008D5D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4161" w:type="dxa"/>
            <w:shd w:val="clear" w:color="auto" w:fill="DDD9C3"/>
          </w:tcPr>
          <w:p w:rsidR="006746DD" w:rsidRDefault="006746DD" w:rsidP="008D5D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746DD" w:rsidTr="008D5D22">
        <w:tc>
          <w:tcPr>
            <w:tcW w:w="2022" w:type="dxa"/>
          </w:tcPr>
          <w:p w:rsidR="006746DD" w:rsidRPr="0028766F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r w:rsidRPr="0028766F">
              <w:rPr>
                <w:rFonts w:ascii="Courier New" w:hAnsi="Courier New" w:cs="Courier New" w:hint="eastAsia"/>
                <w:kern w:val="0"/>
                <w:szCs w:val="24"/>
              </w:rPr>
              <w:t>account</w:t>
            </w:r>
          </w:p>
        </w:tc>
        <w:tc>
          <w:tcPr>
            <w:tcW w:w="1097" w:type="dxa"/>
          </w:tcPr>
          <w:p w:rsidR="006746DD" w:rsidRPr="0028766F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r w:rsidRPr="0028766F">
              <w:rPr>
                <w:rFonts w:ascii="Courier New" w:hAnsi="Courier New" w:cs="Courier New" w:hint="eastAsia"/>
                <w:kern w:val="0"/>
                <w:szCs w:val="24"/>
              </w:rPr>
              <w:t>string</w:t>
            </w:r>
          </w:p>
        </w:tc>
        <w:tc>
          <w:tcPr>
            <w:tcW w:w="1134" w:type="dxa"/>
          </w:tcPr>
          <w:p w:rsidR="006746DD" w:rsidRPr="0028766F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Cs w:val="24"/>
              </w:rPr>
              <w:t>是</w:t>
            </w:r>
          </w:p>
        </w:tc>
        <w:tc>
          <w:tcPr>
            <w:tcW w:w="4161" w:type="dxa"/>
          </w:tcPr>
          <w:p w:rsidR="006746DD" w:rsidRPr="0028766F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r w:rsidRPr="0028766F">
              <w:rPr>
                <w:rFonts w:ascii="Courier New" w:hAnsi="Courier New" w:cs="Courier New" w:hint="eastAsia"/>
                <w:kern w:val="0"/>
                <w:szCs w:val="24"/>
              </w:rPr>
              <w:t>登录账号（账号）</w:t>
            </w:r>
          </w:p>
        </w:tc>
      </w:tr>
      <w:tr w:rsidR="006746DD" w:rsidTr="008D5D22">
        <w:tc>
          <w:tcPr>
            <w:tcW w:w="2022" w:type="dxa"/>
          </w:tcPr>
          <w:p w:rsidR="006746DD" w:rsidRPr="0028766F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r w:rsidRPr="0028766F">
              <w:rPr>
                <w:rFonts w:ascii="Courier New" w:hAnsi="Courier New" w:cs="Courier New"/>
                <w:kern w:val="0"/>
                <w:szCs w:val="24"/>
              </w:rPr>
              <w:t>password</w:t>
            </w:r>
          </w:p>
        </w:tc>
        <w:tc>
          <w:tcPr>
            <w:tcW w:w="1097" w:type="dxa"/>
          </w:tcPr>
          <w:p w:rsidR="006746DD" w:rsidRPr="0028766F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r w:rsidRPr="0028766F">
              <w:rPr>
                <w:rFonts w:ascii="Courier New" w:hAnsi="Courier New" w:cs="Courier New"/>
                <w:kern w:val="0"/>
                <w:szCs w:val="24"/>
              </w:rPr>
              <w:t>string</w:t>
            </w:r>
          </w:p>
        </w:tc>
        <w:tc>
          <w:tcPr>
            <w:tcW w:w="1134" w:type="dxa"/>
          </w:tcPr>
          <w:p w:rsidR="006746DD" w:rsidRPr="0028766F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Cs w:val="24"/>
              </w:rPr>
              <w:t>是</w:t>
            </w:r>
          </w:p>
        </w:tc>
        <w:tc>
          <w:tcPr>
            <w:tcW w:w="4161" w:type="dxa"/>
          </w:tcPr>
          <w:p w:rsidR="006746DD" w:rsidRPr="0028766F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r w:rsidRPr="0028766F">
              <w:rPr>
                <w:rFonts w:ascii="Courier New" w:hAnsi="Courier New" w:cs="Courier New" w:hint="eastAsia"/>
                <w:kern w:val="0"/>
                <w:szCs w:val="24"/>
              </w:rPr>
              <w:t>登录密码；传输时需要进行加密，采用</w:t>
            </w:r>
            <w:r w:rsidRPr="0028766F">
              <w:rPr>
                <w:rFonts w:ascii="Courier New" w:hAnsi="Courier New" w:cs="Courier New" w:hint="eastAsia"/>
                <w:kern w:val="0"/>
                <w:szCs w:val="24"/>
              </w:rPr>
              <w:t>MD5</w:t>
            </w:r>
            <w:r w:rsidRPr="0028766F">
              <w:rPr>
                <w:rFonts w:ascii="Courier New" w:hAnsi="Courier New" w:cs="Courier New" w:hint="eastAsia"/>
                <w:kern w:val="0"/>
                <w:szCs w:val="24"/>
              </w:rPr>
              <w:t>加密，客户端处理</w:t>
            </w:r>
          </w:p>
        </w:tc>
      </w:tr>
    </w:tbl>
    <w:p w:rsidR="006746DD" w:rsidRDefault="006746DD" w:rsidP="006746D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示例：</w:t>
      </w:r>
    </w:p>
    <w:p w:rsidR="006746DD" w:rsidRDefault="006746DD" w:rsidP="006746D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 w:rsidRPr="00EF4432">
        <w:rPr>
          <w:rFonts w:ascii="Courier New" w:hAnsi="Courier New" w:cs="Courier New"/>
          <w:kern w:val="0"/>
        </w:rPr>
        <w:t>http://www.butelceshi.com:81/</w:t>
      </w:r>
      <w:r>
        <w:rPr>
          <w:rFonts w:ascii="Courier New" w:hAnsi="Courier New" w:cs="Courier New"/>
          <w:kern w:val="0"/>
        </w:rPr>
        <w:t>cloudRoom</w:t>
      </w:r>
      <w:r w:rsidRPr="00EF4432">
        <w:rPr>
          <w:rFonts w:ascii="Courier New" w:hAnsi="Courier New" w:cs="Courier New"/>
          <w:kern w:val="0"/>
        </w:rPr>
        <w:t>/</w:t>
      </w:r>
      <w:r>
        <w:rPr>
          <w:rFonts w:ascii="Courier New" w:hAnsi="Courier New" w:cs="Courier New"/>
          <w:kern w:val="0"/>
        </w:rPr>
        <w:t>cloudRoom</w:t>
      </w:r>
      <w:r w:rsidRPr="00EF4432">
        <w:rPr>
          <w:rFonts w:ascii="Courier New" w:hAnsi="Courier New" w:cs="Courier New"/>
          <w:kern w:val="0"/>
        </w:rPr>
        <w:t>Service?service=login&amp;</w:t>
      </w:r>
      <w:r w:rsidRPr="00285AE9">
        <w:rPr>
          <w:rFonts w:ascii="Courier New" w:hAnsi="Courier New" w:cs="Courier New" w:hint="eastAsia"/>
          <w:kern w:val="0"/>
        </w:rPr>
        <w:t>account</w:t>
      </w:r>
      <w:r>
        <w:rPr>
          <w:rFonts w:ascii="Courier New" w:hAnsi="Courier New" w:cs="Courier New" w:hint="eastAsia"/>
          <w:kern w:val="0"/>
        </w:rPr>
        <w:t>=</w:t>
      </w:r>
      <w:r w:rsidRPr="00EF4432">
        <w:rPr>
          <w:rFonts w:ascii="Courier New" w:hAnsi="Courier New" w:cs="Courier New"/>
          <w:kern w:val="0"/>
        </w:rPr>
        <w:t>80010001</w:t>
      </w:r>
      <w:r>
        <w:rPr>
          <w:rFonts w:ascii="Courier New" w:hAnsi="Courier New" w:cs="Courier New" w:hint="eastAsia"/>
          <w:kern w:val="0"/>
        </w:rPr>
        <w:t>&amp;</w:t>
      </w:r>
      <w:r w:rsidRPr="00285AE9">
        <w:rPr>
          <w:rFonts w:ascii="Courier New" w:hAnsi="Courier New" w:cs="Courier New"/>
          <w:kern w:val="0"/>
        </w:rPr>
        <w:t>password</w:t>
      </w:r>
      <w:r>
        <w:rPr>
          <w:rFonts w:ascii="Courier New" w:hAnsi="Courier New" w:cs="Courier New" w:hint="eastAsia"/>
          <w:kern w:val="0"/>
        </w:rPr>
        <w:t>=</w:t>
      </w:r>
      <w:r w:rsidRPr="00EF4432">
        <w:rPr>
          <w:rFonts w:ascii="Courier New" w:hAnsi="Courier New" w:cs="Courier New"/>
          <w:kern w:val="0"/>
        </w:rPr>
        <w:t>7b76b004a63faa8c24d8b72fd721bd0e</w:t>
      </w:r>
    </w:p>
    <w:p w:rsidR="006746DD" w:rsidRDefault="006746DD" w:rsidP="006746DD">
      <w:pPr>
        <w:pStyle w:val="5"/>
        <w:tabs>
          <w:tab w:val="num" w:pos="1008"/>
        </w:tabs>
      </w:pPr>
      <w:r>
        <w:rPr>
          <w:rFonts w:hint="eastAsia"/>
        </w:rPr>
        <w:t>返回</w:t>
      </w:r>
      <w:r w:rsidRPr="00402671">
        <w:rPr>
          <w:rFonts w:hint="eastAsia"/>
        </w:rPr>
        <w:t>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276"/>
        <w:gridCol w:w="4161"/>
      </w:tblGrid>
      <w:tr w:rsidR="006746DD" w:rsidTr="008D5D22">
        <w:tc>
          <w:tcPr>
            <w:tcW w:w="2093" w:type="dxa"/>
            <w:shd w:val="clear" w:color="auto" w:fill="DDD9C3"/>
          </w:tcPr>
          <w:p w:rsidR="006746DD" w:rsidRDefault="006746DD" w:rsidP="008D5D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  <w:shd w:val="clear" w:color="auto" w:fill="DDD9C3"/>
          </w:tcPr>
          <w:p w:rsidR="006746DD" w:rsidRDefault="006746DD" w:rsidP="008D5D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  <w:shd w:val="clear" w:color="auto" w:fill="DDD9C3"/>
          </w:tcPr>
          <w:p w:rsidR="006746DD" w:rsidRDefault="006746DD" w:rsidP="008D5D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4161" w:type="dxa"/>
            <w:shd w:val="clear" w:color="auto" w:fill="DDD9C3"/>
          </w:tcPr>
          <w:p w:rsidR="006746DD" w:rsidRDefault="006746DD" w:rsidP="008D5D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746DD" w:rsidTr="008D5D22">
        <w:tc>
          <w:tcPr>
            <w:tcW w:w="2093" w:type="dxa"/>
          </w:tcPr>
          <w:p w:rsidR="006746DD" w:rsidRPr="00A82BF2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r w:rsidRPr="00A82BF2">
              <w:rPr>
                <w:rFonts w:ascii="Courier New" w:hAnsi="Courier New" w:cs="Courier New" w:hint="eastAsia"/>
                <w:kern w:val="0"/>
                <w:szCs w:val="24"/>
              </w:rPr>
              <w:t>state</w:t>
            </w:r>
          </w:p>
        </w:tc>
        <w:tc>
          <w:tcPr>
            <w:tcW w:w="992" w:type="dxa"/>
          </w:tcPr>
          <w:p w:rsidR="006746DD" w:rsidRPr="00A82BF2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proofErr w:type="spellStart"/>
            <w:r w:rsidRPr="00A82BF2">
              <w:rPr>
                <w:rFonts w:ascii="Courier New" w:hAnsi="Courier New" w:cs="Courier New" w:hint="eastAsia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276" w:type="dxa"/>
          </w:tcPr>
          <w:p w:rsidR="006746DD" w:rsidRDefault="006746DD" w:rsidP="008D5D22">
            <w:pPr>
              <w:pStyle w:val="1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:rsidR="006746DD" w:rsidRPr="0068560C" w:rsidRDefault="006746DD" w:rsidP="008D5D22">
            <w:pPr>
              <w:pStyle w:val="11"/>
              <w:ind w:firstLineChars="0" w:firstLine="0"/>
            </w:pPr>
            <w:r>
              <w:rPr>
                <w:rFonts w:hint="eastAsia"/>
              </w:rPr>
              <w:t>返回状态码，详见</w:t>
            </w:r>
            <w:r>
              <w:rPr>
                <w:rFonts w:hint="eastAsia"/>
              </w:rPr>
              <w:t>9.3</w:t>
            </w:r>
            <w:r>
              <w:rPr>
                <w:rFonts w:hint="eastAsia"/>
                <w:kern w:val="0"/>
              </w:rPr>
              <w:t>接口返回状态码</w:t>
            </w:r>
          </w:p>
        </w:tc>
      </w:tr>
      <w:tr w:rsidR="006746DD" w:rsidTr="008D5D22">
        <w:tc>
          <w:tcPr>
            <w:tcW w:w="2093" w:type="dxa"/>
          </w:tcPr>
          <w:p w:rsidR="006746DD" w:rsidRPr="00A82BF2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r w:rsidRPr="00A82BF2">
              <w:rPr>
                <w:rFonts w:ascii="Courier New" w:hAnsi="Courier New" w:cs="Courier New" w:hint="eastAsia"/>
                <w:kern w:val="0"/>
                <w:szCs w:val="24"/>
              </w:rPr>
              <w:t>message</w:t>
            </w:r>
          </w:p>
        </w:tc>
        <w:tc>
          <w:tcPr>
            <w:tcW w:w="992" w:type="dxa"/>
          </w:tcPr>
          <w:p w:rsidR="006746DD" w:rsidRPr="00A82BF2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r w:rsidRPr="00A82BF2">
              <w:rPr>
                <w:rFonts w:ascii="Courier New" w:hAnsi="Courier New" w:cs="Courier New" w:hint="eastAsia"/>
                <w:kern w:val="0"/>
                <w:szCs w:val="24"/>
              </w:rPr>
              <w:t>string</w:t>
            </w:r>
          </w:p>
        </w:tc>
        <w:tc>
          <w:tcPr>
            <w:tcW w:w="1276" w:type="dxa"/>
          </w:tcPr>
          <w:p w:rsidR="006746DD" w:rsidRDefault="006746DD" w:rsidP="008D5D22">
            <w:pPr>
              <w:pStyle w:val="11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161" w:type="dxa"/>
          </w:tcPr>
          <w:p w:rsidR="006746DD" w:rsidRDefault="006746DD" w:rsidP="008D5D22">
            <w:pPr>
              <w:pStyle w:val="11"/>
              <w:ind w:firstLineChars="0" w:firstLine="0"/>
            </w:pPr>
          </w:p>
        </w:tc>
      </w:tr>
      <w:tr w:rsidR="001558B7" w:rsidTr="008D5D22">
        <w:tc>
          <w:tcPr>
            <w:tcW w:w="2093" w:type="dxa"/>
          </w:tcPr>
          <w:p w:rsidR="001558B7" w:rsidRPr="00A82BF2" w:rsidRDefault="001558B7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proofErr w:type="spellStart"/>
            <w:ins w:id="1" w:author="Windows 用户" w:date="2016-05-13T11:53:00Z">
              <w:r>
                <w:rPr>
                  <w:rFonts w:ascii="Courier New" w:hAnsi="Courier New" w:cs="Courier New" w:hint="eastAsia"/>
                  <w:kern w:val="0"/>
                  <w:szCs w:val="24"/>
                </w:rPr>
                <w:t>appkey</w:t>
              </w:r>
            </w:ins>
            <w:proofErr w:type="spellEnd"/>
          </w:p>
        </w:tc>
        <w:tc>
          <w:tcPr>
            <w:tcW w:w="992" w:type="dxa"/>
          </w:tcPr>
          <w:p w:rsidR="001558B7" w:rsidRPr="00A82BF2" w:rsidRDefault="001558B7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ins w:id="2" w:author="Windows 用户" w:date="2016-05-13T11:53:00Z">
              <w:r>
                <w:rPr>
                  <w:rFonts w:ascii="Courier New" w:hAnsi="Courier New" w:cs="Courier New" w:hint="eastAsia"/>
                  <w:kern w:val="0"/>
                  <w:szCs w:val="24"/>
                </w:rPr>
                <w:t>string</w:t>
              </w:r>
            </w:ins>
          </w:p>
        </w:tc>
        <w:tc>
          <w:tcPr>
            <w:tcW w:w="1276" w:type="dxa"/>
          </w:tcPr>
          <w:p w:rsidR="001558B7" w:rsidRDefault="001558B7" w:rsidP="008D5D22">
            <w:pPr>
              <w:pStyle w:val="11"/>
              <w:ind w:firstLineChars="0" w:firstLine="0"/>
            </w:pPr>
            <w:ins w:id="3" w:author="Windows 用户" w:date="2016-05-13T11:54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161" w:type="dxa"/>
          </w:tcPr>
          <w:p w:rsidR="001558B7" w:rsidRDefault="001558B7" w:rsidP="008D5D22">
            <w:pPr>
              <w:pStyle w:val="11"/>
              <w:ind w:firstLineChars="0" w:firstLine="0"/>
            </w:pPr>
            <w:ins w:id="4" w:author="Windows 用户" w:date="2016-05-13T11:54:00Z">
              <w:r>
                <w:rPr>
                  <w:rFonts w:hint="eastAsia"/>
                </w:rPr>
                <w:t>企业分配的企业标示</w:t>
              </w:r>
            </w:ins>
          </w:p>
        </w:tc>
      </w:tr>
      <w:tr w:rsidR="001558B7" w:rsidTr="008D5D22">
        <w:trPr>
          <w:ins w:id="5" w:author="Windows 用户" w:date="2016-05-13T11:54:00Z"/>
        </w:trPr>
        <w:tc>
          <w:tcPr>
            <w:tcW w:w="2093" w:type="dxa"/>
          </w:tcPr>
          <w:p w:rsidR="001558B7" w:rsidRDefault="00DF4116" w:rsidP="008D5D22">
            <w:pPr>
              <w:pStyle w:val="11"/>
              <w:ind w:firstLineChars="0" w:firstLine="0"/>
              <w:rPr>
                <w:ins w:id="6" w:author="Windows 用户" w:date="2016-05-13T11:54:00Z"/>
                <w:rFonts w:ascii="Courier New" w:hAnsi="Courier New" w:cs="Courier New"/>
                <w:kern w:val="0"/>
                <w:szCs w:val="24"/>
              </w:rPr>
            </w:pPr>
            <w:proofErr w:type="spellStart"/>
            <w:ins w:id="7" w:author="Windows 用户" w:date="2016-05-13T11:54:00Z">
              <w:r w:rsidRPr="00DF4116">
                <w:rPr>
                  <w:rFonts w:ascii="Courier New" w:hAnsi="Courier New" w:cs="Courier New"/>
                  <w:kern w:val="0"/>
                  <w:szCs w:val="24"/>
                </w:rPr>
                <w:t>uid</w:t>
              </w:r>
              <w:proofErr w:type="spellEnd"/>
            </w:ins>
          </w:p>
        </w:tc>
        <w:tc>
          <w:tcPr>
            <w:tcW w:w="992" w:type="dxa"/>
          </w:tcPr>
          <w:p w:rsidR="001558B7" w:rsidRDefault="00DF4116" w:rsidP="008D5D22">
            <w:pPr>
              <w:pStyle w:val="11"/>
              <w:ind w:firstLineChars="0" w:firstLine="0"/>
              <w:rPr>
                <w:ins w:id="8" w:author="Windows 用户" w:date="2016-05-13T11:54:00Z"/>
                <w:rFonts w:ascii="Courier New" w:hAnsi="Courier New" w:cs="Courier New"/>
                <w:kern w:val="0"/>
                <w:szCs w:val="24"/>
              </w:rPr>
            </w:pPr>
            <w:ins w:id="9" w:author="Windows 用户" w:date="2016-05-13T11:54:00Z">
              <w:r>
                <w:rPr>
                  <w:rFonts w:ascii="Courier New" w:hAnsi="Courier New" w:cs="Courier New"/>
                  <w:kern w:val="0"/>
                  <w:szCs w:val="24"/>
                </w:rPr>
                <w:t>S</w:t>
              </w:r>
              <w:r>
                <w:rPr>
                  <w:rFonts w:ascii="Courier New" w:hAnsi="Courier New" w:cs="Courier New" w:hint="eastAsia"/>
                  <w:kern w:val="0"/>
                  <w:szCs w:val="24"/>
                </w:rPr>
                <w:t>tring</w:t>
              </w:r>
            </w:ins>
          </w:p>
        </w:tc>
        <w:tc>
          <w:tcPr>
            <w:tcW w:w="1276" w:type="dxa"/>
          </w:tcPr>
          <w:p w:rsidR="001558B7" w:rsidRDefault="00DF4116" w:rsidP="008D5D22">
            <w:pPr>
              <w:pStyle w:val="11"/>
              <w:ind w:firstLineChars="0" w:firstLine="0"/>
              <w:rPr>
                <w:ins w:id="10" w:author="Windows 用户" w:date="2016-05-13T11:54:00Z"/>
              </w:rPr>
            </w:pPr>
            <w:ins w:id="11" w:author="Windows 用户" w:date="2016-05-13T11:54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161" w:type="dxa"/>
          </w:tcPr>
          <w:p w:rsidR="001558B7" w:rsidRDefault="00DF4116" w:rsidP="008D5D22">
            <w:pPr>
              <w:pStyle w:val="11"/>
              <w:ind w:firstLineChars="0" w:firstLine="0"/>
              <w:rPr>
                <w:ins w:id="12" w:author="Windows 用户" w:date="2016-05-13T11:54:00Z"/>
              </w:rPr>
            </w:pPr>
            <w:ins w:id="13" w:author="Windows 用户" w:date="2016-05-13T11:54:00Z">
              <w:r>
                <w:rPr>
                  <w:rFonts w:hint="eastAsia"/>
                </w:rPr>
                <w:t>第三方系统注册账号使用的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746DD" w:rsidTr="008D5D22">
        <w:tc>
          <w:tcPr>
            <w:tcW w:w="2093" w:type="dxa"/>
          </w:tcPr>
          <w:p w:rsidR="006746DD" w:rsidRPr="00A82BF2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proofErr w:type="spellStart"/>
            <w:r w:rsidRPr="00A82BF2">
              <w:rPr>
                <w:rFonts w:ascii="Courier New" w:hAnsi="Courier New" w:cs="Courier New" w:hint="eastAsia"/>
                <w:kern w:val="0"/>
                <w:szCs w:val="24"/>
              </w:rPr>
              <w:t>nube</w:t>
            </w:r>
            <w:r>
              <w:rPr>
                <w:rFonts w:ascii="Courier New" w:hAnsi="Courier New" w:cs="Courier New" w:hint="eastAsia"/>
                <w:kern w:val="0"/>
                <w:szCs w:val="24"/>
              </w:rPr>
              <w:t>N</w:t>
            </w:r>
            <w:r w:rsidRPr="00A82BF2">
              <w:rPr>
                <w:rFonts w:ascii="Courier New" w:hAnsi="Courier New" w:cs="Courier New" w:hint="eastAsia"/>
                <w:kern w:val="0"/>
                <w:szCs w:val="24"/>
              </w:rPr>
              <w:t>umber</w:t>
            </w:r>
            <w:proofErr w:type="spellEnd"/>
          </w:p>
        </w:tc>
        <w:tc>
          <w:tcPr>
            <w:tcW w:w="992" w:type="dxa"/>
          </w:tcPr>
          <w:p w:rsidR="006746DD" w:rsidRPr="00A82BF2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r w:rsidRPr="00A82BF2">
              <w:rPr>
                <w:rFonts w:ascii="Courier New" w:hAnsi="Courier New" w:cs="Courier New" w:hint="eastAsia"/>
                <w:kern w:val="0"/>
                <w:szCs w:val="24"/>
              </w:rPr>
              <w:t>string</w:t>
            </w:r>
          </w:p>
        </w:tc>
        <w:tc>
          <w:tcPr>
            <w:tcW w:w="1276" w:type="dxa"/>
          </w:tcPr>
          <w:p w:rsidR="006746DD" w:rsidRDefault="006746DD" w:rsidP="008D5D22">
            <w:pPr>
              <w:pStyle w:val="1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:rsidR="006746DD" w:rsidRDefault="002B19FA" w:rsidP="00424845">
            <w:pPr>
              <w:pStyle w:val="11"/>
              <w:ind w:firstLineChars="0" w:firstLine="0"/>
            </w:pPr>
            <w:r>
              <w:rPr>
                <w:rFonts w:hint="eastAsia"/>
              </w:rPr>
              <w:t>视讯号</w:t>
            </w:r>
            <w:r w:rsidR="00424845">
              <w:rPr>
                <w:rFonts w:hint="eastAsia"/>
              </w:rPr>
              <w:t>（用户注册时返回的数据）</w:t>
            </w:r>
          </w:p>
        </w:tc>
      </w:tr>
      <w:tr w:rsidR="006746DD" w:rsidTr="008D5D22">
        <w:trPr>
          <w:trHeight w:val="90"/>
        </w:trPr>
        <w:tc>
          <w:tcPr>
            <w:tcW w:w="2093" w:type="dxa"/>
          </w:tcPr>
          <w:p w:rsidR="006746DD" w:rsidRPr="00A82BF2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r w:rsidRPr="00A82BF2">
              <w:rPr>
                <w:rFonts w:ascii="Courier New" w:hAnsi="Courier New" w:cs="Courier New" w:hint="eastAsia"/>
                <w:kern w:val="0"/>
                <w:szCs w:val="24"/>
              </w:rPr>
              <w:t>name</w:t>
            </w:r>
          </w:p>
        </w:tc>
        <w:tc>
          <w:tcPr>
            <w:tcW w:w="992" w:type="dxa"/>
          </w:tcPr>
          <w:p w:rsidR="006746DD" w:rsidRPr="00A82BF2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r w:rsidRPr="00A82BF2">
              <w:rPr>
                <w:rFonts w:ascii="Courier New" w:hAnsi="Courier New" w:cs="Courier New"/>
                <w:kern w:val="0"/>
                <w:szCs w:val="24"/>
              </w:rPr>
              <w:t>string</w:t>
            </w:r>
          </w:p>
        </w:tc>
        <w:tc>
          <w:tcPr>
            <w:tcW w:w="1276" w:type="dxa"/>
          </w:tcPr>
          <w:p w:rsidR="006746DD" w:rsidRDefault="006746DD" w:rsidP="008D5D22">
            <w:pPr>
              <w:pStyle w:val="1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:rsidR="006746DD" w:rsidRDefault="006746DD" w:rsidP="008D5D22">
            <w:pPr>
              <w:pStyle w:val="11"/>
              <w:ind w:firstLineChars="0" w:firstLine="0"/>
            </w:pPr>
            <w:r>
              <w:rPr>
                <w:rFonts w:hint="eastAsia"/>
              </w:rPr>
              <w:t>账号的名称</w:t>
            </w:r>
          </w:p>
        </w:tc>
      </w:tr>
      <w:tr w:rsidR="006746DD" w:rsidTr="008D5D22">
        <w:tc>
          <w:tcPr>
            <w:tcW w:w="2093" w:type="dxa"/>
          </w:tcPr>
          <w:p w:rsidR="006746DD" w:rsidRPr="00A82BF2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r w:rsidRPr="00A82BF2">
              <w:rPr>
                <w:rFonts w:ascii="Courier New" w:hAnsi="Courier New" w:cs="Courier New"/>
                <w:kern w:val="0"/>
                <w:szCs w:val="24"/>
              </w:rPr>
              <w:t>token</w:t>
            </w:r>
          </w:p>
        </w:tc>
        <w:tc>
          <w:tcPr>
            <w:tcW w:w="992" w:type="dxa"/>
          </w:tcPr>
          <w:p w:rsidR="006746DD" w:rsidRPr="00A82BF2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r w:rsidRPr="00A82BF2">
              <w:rPr>
                <w:rFonts w:ascii="Courier New" w:hAnsi="Courier New" w:cs="Courier New" w:hint="eastAsia"/>
                <w:kern w:val="0"/>
                <w:szCs w:val="24"/>
              </w:rPr>
              <w:t>string</w:t>
            </w:r>
          </w:p>
        </w:tc>
        <w:tc>
          <w:tcPr>
            <w:tcW w:w="1276" w:type="dxa"/>
          </w:tcPr>
          <w:p w:rsidR="006746DD" w:rsidRDefault="00A33519" w:rsidP="008D5D22">
            <w:pPr>
              <w:pStyle w:val="11"/>
              <w:ind w:firstLineChars="0" w:firstLine="0"/>
            </w:pPr>
            <w:ins w:id="14" w:author="Windows 用户" w:date="2016-05-13T16:12:00Z">
              <w:r>
                <w:rPr>
                  <w:rFonts w:hint="eastAsia"/>
                </w:rPr>
                <w:t>否</w:t>
              </w:r>
            </w:ins>
            <w:del w:id="15" w:author="Windows 用户" w:date="2016-05-13T16:12:00Z">
              <w:r w:rsidR="006746DD" w:rsidDel="00A33519">
                <w:rPr>
                  <w:rFonts w:hint="eastAsia"/>
                </w:rPr>
                <w:delText>是</w:delText>
              </w:r>
            </w:del>
          </w:p>
        </w:tc>
        <w:tc>
          <w:tcPr>
            <w:tcW w:w="4161" w:type="dxa"/>
          </w:tcPr>
          <w:p w:rsidR="006746DD" w:rsidDel="00A33519" w:rsidRDefault="006746DD" w:rsidP="008D5D22">
            <w:pPr>
              <w:pStyle w:val="11"/>
              <w:ind w:firstLineChars="0" w:firstLine="0"/>
              <w:rPr>
                <w:del w:id="16" w:author="Windows 用户" w:date="2016-05-13T16:12:00Z"/>
              </w:rPr>
            </w:pPr>
            <w:del w:id="17" w:author="Windows 用户" w:date="2016-05-13T16:12:00Z">
              <w:r w:rsidDel="00A33519">
                <w:rPr>
                  <w:rFonts w:hint="eastAsia"/>
                </w:rPr>
                <w:delText>登录授权信息，由云课堂生成和校验。</w:delText>
              </w:r>
            </w:del>
          </w:p>
          <w:p w:rsidR="006746DD" w:rsidRDefault="006746DD" w:rsidP="008D5D22">
            <w:pPr>
              <w:pStyle w:val="11"/>
              <w:ind w:firstLineChars="0" w:firstLine="0"/>
            </w:pPr>
            <w:del w:id="18" w:author="Windows 用户" w:date="2016-05-13T16:12:00Z">
              <w:r w:rsidDel="00A33519">
                <w:rPr>
                  <w:rFonts w:hint="eastAsia"/>
                </w:rPr>
                <w:delText>在调用后续接口时，必须携带</w:delText>
              </w:r>
              <w:r w:rsidDel="00A33519">
                <w:rPr>
                  <w:rFonts w:hint="eastAsia"/>
                </w:rPr>
                <w:delText>token</w:delText>
              </w:r>
              <w:r w:rsidDel="00A33519">
                <w:rPr>
                  <w:rFonts w:hint="eastAsia"/>
                </w:rPr>
                <w:delText>信息</w:delText>
              </w:r>
            </w:del>
            <w:ins w:id="19" w:author="Windows 用户" w:date="2016-05-13T16:12:00Z">
              <w:r w:rsidR="00A33519">
                <w:rPr>
                  <w:rFonts w:hint="eastAsia"/>
                </w:rPr>
                <w:t>任意可以为空</w:t>
              </w:r>
            </w:ins>
          </w:p>
        </w:tc>
      </w:tr>
    </w:tbl>
    <w:p w:rsidR="006746DD" w:rsidRDefault="006746DD" w:rsidP="006746D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宋体" w:hint="eastAsia"/>
          <w:color w:val="000000"/>
          <w:kern w:val="0"/>
          <w:sz w:val="20"/>
          <w:szCs w:val="20"/>
        </w:rPr>
        <w:t>示例：</w:t>
      </w:r>
    </w:p>
    <w:p w:rsidR="006746DD" w:rsidRDefault="006746DD" w:rsidP="006746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lastRenderedPageBreak/>
        <w:tab/>
      </w:r>
      <w:r>
        <w:rPr>
          <w:rFonts w:ascii="Courier New" w:hAnsi="Courier New" w:cs="Courier New"/>
          <w:kern w:val="0"/>
        </w:rPr>
        <w:t>{</w:t>
      </w:r>
    </w:p>
    <w:p w:rsidR="006746DD" w:rsidRDefault="006746DD" w:rsidP="006746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/>
          <w:kern w:val="0"/>
        </w:rPr>
        <w:t>"</w:t>
      </w:r>
      <w:proofErr w:type="gramStart"/>
      <w:r>
        <w:rPr>
          <w:rFonts w:ascii="Courier New" w:hAnsi="Courier New" w:cs="Courier New"/>
          <w:kern w:val="0"/>
        </w:rPr>
        <w:t>stat</w:t>
      </w:r>
      <w:r>
        <w:rPr>
          <w:rFonts w:ascii="Courier New" w:hAnsi="Courier New" w:cs="Courier New" w:hint="eastAsia"/>
          <w:kern w:val="0"/>
        </w:rPr>
        <w:t>e</w:t>
      </w:r>
      <w:proofErr w:type="gramEnd"/>
      <w:r>
        <w:rPr>
          <w:rFonts w:ascii="Courier New" w:hAnsi="Courier New" w:cs="Courier New"/>
          <w:kern w:val="0"/>
        </w:rPr>
        <w:t>":"0",</w:t>
      </w:r>
    </w:p>
    <w:p w:rsidR="00313E96" w:rsidRDefault="006746DD" w:rsidP="00EA16B5">
      <w:pPr>
        <w:autoSpaceDE w:val="0"/>
        <w:autoSpaceDN w:val="0"/>
        <w:adjustRightInd w:val="0"/>
        <w:ind w:firstLine="420"/>
        <w:jc w:val="left"/>
        <w:rPr>
          <w:ins w:id="20" w:author="Windows 用户" w:date="2016-05-13T11:55:00Z"/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/>
          <w:kern w:val="0"/>
        </w:rPr>
        <w:t>"message":"</w:t>
      </w:r>
      <w:r>
        <w:rPr>
          <w:rFonts w:ascii="Courier New" w:hAnsi="Courier New" w:cs="宋体" w:hint="eastAsia"/>
          <w:kern w:val="0"/>
        </w:rPr>
        <w:t>成功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,</w:t>
      </w:r>
    </w:p>
    <w:p w:rsidR="00313E96" w:rsidRDefault="00313E96" w:rsidP="00313E96">
      <w:pPr>
        <w:autoSpaceDE w:val="0"/>
        <w:autoSpaceDN w:val="0"/>
        <w:adjustRightInd w:val="0"/>
        <w:ind w:firstLine="420"/>
        <w:jc w:val="left"/>
        <w:rPr>
          <w:ins w:id="21" w:author="Windows 用户" w:date="2016-05-13T11:55:00Z"/>
          <w:rFonts w:ascii="Courier New" w:hAnsi="Courier New" w:cs="Courier New"/>
          <w:kern w:val="0"/>
        </w:rPr>
      </w:pPr>
      <w:ins w:id="22" w:author="Windows 用户" w:date="2016-05-13T11:55:00Z">
        <w:r>
          <w:rPr>
            <w:rFonts w:ascii="Courier New" w:hAnsi="Courier New" w:cs="Courier New" w:hint="eastAsia"/>
            <w:kern w:val="0"/>
          </w:rPr>
          <w:tab/>
        </w:r>
        <w:r>
          <w:rPr>
            <w:rFonts w:ascii="Courier New" w:hAnsi="Courier New" w:cs="Courier New" w:hint="eastAsia"/>
            <w:kern w:val="0"/>
          </w:rPr>
          <w:tab/>
        </w:r>
        <w:r>
          <w:rPr>
            <w:rFonts w:ascii="Courier New" w:hAnsi="Courier New" w:cs="Courier New"/>
            <w:kern w:val="0"/>
          </w:rPr>
          <w:t>"</w:t>
        </w:r>
        <w:proofErr w:type="spellStart"/>
        <w:proofErr w:type="gramStart"/>
        <w:r w:rsidR="00D4567D">
          <w:rPr>
            <w:rFonts w:ascii="Courier New" w:hAnsi="Courier New" w:cs="Courier New" w:hint="eastAsia"/>
            <w:kern w:val="0"/>
          </w:rPr>
          <w:t>appkey</w:t>
        </w:r>
        <w:proofErr w:type="spellEnd"/>
        <w:proofErr w:type="gramEnd"/>
        <w:r w:rsidR="00D4567D">
          <w:rPr>
            <w:rFonts w:ascii="Courier New" w:hAnsi="Courier New" w:cs="Courier New"/>
            <w:kern w:val="0"/>
          </w:rPr>
          <w:t xml:space="preserve"> </w:t>
        </w:r>
        <w:r>
          <w:rPr>
            <w:rFonts w:ascii="Courier New" w:hAnsi="Courier New" w:cs="Courier New"/>
            <w:kern w:val="0"/>
          </w:rPr>
          <w:t>"</w:t>
        </w:r>
        <w:r>
          <w:rPr>
            <w:rFonts w:ascii="Courier New" w:hAnsi="Courier New" w:cs="Courier New" w:hint="eastAsia"/>
            <w:kern w:val="0"/>
          </w:rPr>
          <w:t>:</w:t>
        </w:r>
        <w:r>
          <w:rPr>
            <w:rFonts w:ascii="Courier New" w:hAnsi="Courier New" w:cs="Courier New"/>
            <w:kern w:val="0"/>
          </w:rPr>
          <w:t>"</w:t>
        </w:r>
        <w:r w:rsidR="00D94D91">
          <w:rPr>
            <w:rFonts w:ascii="Courier New" w:hAnsi="Courier New" w:cs="Courier New" w:hint="eastAsia"/>
            <w:kern w:val="0"/>
          </w:rPr>
          <w:t>1sdf</w:t>
        </w:r>
        <w:r>
          <w:rPr>
            <w:rFonts w:hint="eastAsia"/>
          </w:rPr>
          <w:t>90009000</w:t>
        </w:r>
        <w:r>
          <w:rPr>
            <w:rFonts w:ascii="Courier New" w:hAnsi="Courier New" w:cs="Courier New"/>
            <w:kern w:val="0"/>
          </w:rPr>
          <w:t>"</w:t>
        </w:r>
        <w:r>
          <w:rPr>
            <w:rFonts w:ascii="Courier New" w:hAnsi="Courier New" w:cs="Courier New" w:hint="eastAsia"/>
            <w:kern w:val="0"/>
          </w:rPr>
          <w:t>,</w:t>
        </w:r>
      </w:ins>
    </w:p>
    <w:p w:rsidR="00313E96" w:rsidRDefault="00313E96" w:rsidP="00313E9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ins w:id="23" w:author="Windows 用户" w:date="2016-05-13T11:55:00Z">
        <w:r>
          <w:rPr>
            <w:rFonts w:ascii="Courier New" w:hAnsi="Courier New" w:cs="Courier New" w:hint="eastAsia"/>
            <w:kern w:val="0"/>
          </w:rPr>
          <w:tab/>
        </w:r>
        <w:r>
          <w:rPr>
            <w:rFonts w:ascii="Courier New" w:hAnsi="Courier New" w:cs="Courier New" w:hint="eastAsia"/>
            <w:kern w:val="0"/>
          </w:rPr>
          <w:tab/>
        </w:r>
        <w:r>
          <w:rPr>
            <w:rFonts w:ascii="Courier New" w:hAnsi="Courier New" w:cs="Courier New"/>
            <w:kern w:val="0"/>
          </w:rPr>
          <w:t>"</w:t>
        </w:r>
        <w:proofErr w:type="gramStart"/>
        <w:r w:rsidR="00D4567D" w:rsidRPr="00DF4116">
          <w:rPr>
            <w:rFonts w:ascii="Courier New" w:hAnsi="Courier New" w:cs="Courier New"/>
            <w:kern w:val="0"/>
          </w:rPr>
          <w:t>uid</w:t>
        </w:r>
        <w:proofErr w:type="gramEnd"/>
        <w:r>
          <w:rPr>
            <w:rFonts w:ascii="Courier New" w:hAnsi="Courier New" w:cs="Courier New"/>
            <w:kern w:val="0"/>
          </w:rPr>
          <w:t>"</w:t>
        </w:r>
        <w:r>
          <w:rPr>
            <w:rFonts w:ascii="Courier New" w:hAnsi="Courier New" w:cs="Courier New" w:hint="eastAsia"/>
            <w:kern w:val="0"/>
          </w:rPr>
          <w:t>:</w:t>
        </w:r>
        <w:r>
          <w:rPr>
            <w:rFonts w:ascii="Courier New" w:hAnsi="Courier New" w:cs="Courier New"/>
            <w:kern w:val="0"/>
          </w:rPr>
          <w:t>"</w:t>
        </w:r>
        <w:r w:rsidR="00D94D91">
          <w:rPr>
            <w:rFonts w:hint="eastAsia"/>
          </w:rPr>
          <w:t>12213213</w:t>
        </w:r>
        <w:r>
          <w:rPr>
            <w:rFonts w:ascii="Courier New" w:hAnsi="Courier New" w:cs="Courier New"/>
            <w:kern w:val="0"/>
          </w:rPr>
          <w:t>"</w:t>
        </w:r>
        <w:r>
          <w:rPr>
            <w:rFonts w:ascii="Courier New" w:hAnsi="Courier New" w:cs="Courier New" w:hint="eastAsia"/>
            <w:kern w:val="0"/>
          </w:rPr>
          <w:t>,</w:t>
        </w:r>
        <w:r>
          <w:rPr>
            <w:rFonts w:ascii="Courier New" w:hAnsi="Courier New" w:cs="Courier New" w:hint="eastAsia"/>
            <w:kern w:val="0"/>
          </w:rPr>
          <w:tab/>
        </w:r>
      </w:ins>
    </w:p>
    <w:p w:rsidR="006746DD" w:rsidRDefault="006746DD" w:rsidP="006746D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 w:rsidR="00000795"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/>
          <w:kern w:val="0"/>
        </w:rPr>
        <w:t>"</w:t>
      </w:r>
      <w:proofErr w:type="gramStart"/>
      <w:r>
        <w:rPr>
          <w:rFonts w:ascii="Courier New" w:hAnsi="Courier New" w:cs="Courier New" w:hint="eastAsia"/>
          <w:kern w:val="0"/>
        </w:rPr>
        <w:t>nubeN</w:t>
      </w:r>
      <w:r w:rsidRPr="002B2861">
        <w:rPr>
          <w:rFonts w:ascii="Courier New" w:hAnsi="Courier New" w:cs="Courier New" w:hint="eastAsia"/>
          <w:kern w:val="0"/>
        </w:rPr>
        <w:t>umber</w:t>
      </w:r>
      <w:proofErr w:type="gramEnd"/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:</w:t>
      </w:r>
      <w:r>
        <w:rPr>
          <w:rFonts w:ascii="Courier New" w:hAnsi="Courier New" w:cs="Courier New"/>
          <w:kern w:val="0"/>
        </w:rPr>
        <w:t>"</w:t>
      </w:r>
      <w:r>
        <w:rPr>
          <w:rFonts w:hint="eastAsia"/>
        </w:rPr>
        <w:t>90009000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,</w:t>
      </w:r>
    </w:p>
    <w:p w:rsidR="006746DD" w:rsidRDefault="006746DD" w:rsidP="0000079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/>
          <w:kern w:val="0"/>
        </w:rPr>
        <w:t>"</w:t>
      </w:r>
      <w:r w:rsidRPr="002B2861">
        <w:rPr>
          <w:rFonts w:ascii="Courier New" w:hAnsi="Courier New" w:cs="Courier New" w:hint="eastAsia"/>
          <w:kern w:val="0"/>
        </w:rPr>
        <w:t>name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:</w:t>
      </w:r>
      <w:r>
        <w:rPr>
          <w:rFonts w:ascii="Courier New" w:hAnsi="Courier New" w:cs="Courier New"/>
          <w:kern w:val="0"/>
        </w:rPr>
        <w:t>"</w:t>
      </w:r>
      <w:r>
        <w:rPr>
          <w:rFonts w:hint="eastAsia"/>
        </w:rPr>
        <w:t>张三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,</w:t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</w:p>
    <w:p w:rsidR="006746DD" w:rsidRDefault="006746DD" w:rsidP="0000079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/>
          <w:kern w:val="0"/>
        </w:rPr>
        <w:t>"</w:t>
      </w:r>
      <w:proofErr w:type="gramStart"/>
      <w:r w:rsidRPr="002B2861">
        <w:rPr>
          <w:rFonts w:ascii="Courier New" w:hAnsi="Courier New" w:cs="Courier New"/>
          <w:kern w:val="0"/>
        </w:rPr>
        <w:t>token</w:t>
      </w:r>
      <w:proofErr w:type="gramEnd"/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:</w:t>
      </w:r>
      <w:r>
        <w:rPr>
          <w:rFonts w:ascii="Courier New" w:hAnsi="Courier New" w:cs="Courier New"/>
          <w:kern w:val="0"/>
        </w:rPr>
        <w:t>"</w:t>
      </w:r>
      <w:r w:rsidRPr="00EF4432">
        <w:rPr>
          <w:rFonts w:ascii="Courier New" w:hAnsi="Courier New" w:cs="Courier New"/>
          <w:kern w:val="0"/>
        </w:rPr>
        <w:t>7b76b004a63faa8c24d8b72fd721bd0e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ab/>
      </w:r>
    </w:p>
    <w:p w:rsidR="006746DD" w:rsidRDefault="006746DD" w:rsidP="006746DD">
      <w:pPr>
        <w:autoSpaceDE w:val="0"/>
        <w:autoSpaceDN w:val="0"/>
        <w:adjustRightInd w:val="0"/>
        <w:jc w:val="left"/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/>
          <w:kern w:val="0"/>
        </w:rPr>
        <w:t>}</w:t>
      </w:r>
    </w:p>
    <w:p w:rsidR="006746DD" w:rsidRPr="000616DD" w:rsidRDefault="006746DD" w:rsidP="006746DD">
      <w:pPr>
        <w:pStyle w:val="ae"/>
        <w:ind w:firstLine="420"/>
      </w:pPr>
    </w:p>
    <w:p w:rsidR="006746DD" w:rsidRDefault="006746DD" w:rsidP="006746DD">
      <w:pPr>
        <w:pStyle w:val="40"/>
      </w:pPr>
      <w:r>
        <w:rPr>
          <w:rFonts w:hint="eastAsia"/>
        </w:rPr>
        <w:t>获取一个即将开始或已经开课的课堂</w:t>
      </w:r>
    </w:p>
    <w:p w:rsidR="006746DD" w:rsidRDefault="006746DD" w:rsidP="006746DD">
      <w:pPr>
        <w:ind w:firstLine="420"/>
        <w:rPr>
          <w:szCs w:val="21"/>
        </w:rPr>
      </w:pPr>
      <w:r w:rsidRPr="00114B44">
        <w:rPr>
          <w:rFonts w:hint="eastAsia"/>
          <w:b/>
          <w:szCs w:val="21"/>
        </w:rPr>
        <w:t>服务名：</w:t>
      </w:r>
      <w:proofErr w:type="spellStart"/>
      <w:proofErr w:type="gramStart"/>
      <w:r>
        <w:rPr>
          <w:rFonts w:hint="eastAsia"/>
          <w:szCs w:val="21"/>
        </w:rPr>
        <w:t>getAvailableC</w:t>
      </w:r>
      <w:r w:rsidRPr="00A73821">
        <w:rPr>
          <w:rFonts w:hint="eastAsia"/>
          <w:szCs w:val="21"/>
        </w:rPr>
        <w:t>lassroom</w:t>
      </w:r>
      <w:proofErr w:type="spellEnd"/>
      <w:proofErr w:type="gramEnd"/>
      <w:ins w:id="24" w:author="admin" w:date="2016-05-25T17:56:00Z">
        <w:r w:rsidR="008D5D22">
          <w:rPr>
            <w:rFonts w:hint="eastAsia"/>
            <w:szCs w:val="21"/>
          </w:rPr>
          <w:t xml:space="preserve"> </w:t>
        </w:r>
      </w:ins>
    </w:p>
    <w:p w:rsidR="006746DD" w:rsidRDefault="006746DD" w:rsidP="006746DD">
      <w:pPr>
        <w:ind w:firstLine="420"/>
        <w:rPr>
          <w:szCs w:val="21"/>
        </w:rPr>
      </w:pPr>
      <w:r w:rsidRPr="00CE6147">
        <w:rPr>
          <w:rFonts w:hint="eastAsia"/>
          <w:b/>
          <w:szCs w:val="21"/>
        </w:rPr>
        <w:t>接口方式</w:t>
      </w:r>
      <w:r w:rsidRPr="00CE6147">
        <w:rPr>
          <w:rFonts w:hint="eastAsia"/>
          <w:b/>
          <w:szCs w:val="21"/>
        </w:rPr>
        <w:t>:</w:t>
      </w:r>
      <w:proofErr w:type="gramStart"/>
      <w:r>
        <w:rPr>
          <w:rFonts w:hint="eastAsia"/>
          <w:szCs w:val="21"/>
        </w:rPr>
        <w:t>get</w:t>
      </w:r>
      <w:proofErr w:type="gramEnd"/>
    </w:p>
    <w:p w:rsidR="006746DD" w:rsidRPr="007A790E" w:rsidRDefault="006746DD" w:rsidP="006746DD">
      <w:pPr>
        <w:ind w:firstLine="420"/>
      </w:pPr>
      <w:r>
        <w:rPr>
          <w:rFonts w:hint="eastAsia"/>
          <w:b/>
          <w:szCs w:val="21"/>
        </w:rPr>
        <w:t>功能</w:t>
      </w:r>
      <w:r w:rsidRPr="0092469D">
        <w:rPr>
          <w:rFonts w:hint="eastAsia"/>
          <w:b/>
          <w:szCs w:val="21"/>
        </w:rPr>
        <w:t>说明：</w:t>
      </w:r>
      <w:r>
        <w:rPr>
          <w:rFonts w:hint="eastAsia"/>
          <w:bCs/>
        </w:rPr>
        <w:t>教师或学生登录</w:t>
      </w:r>
      <w:r>
        <w:rPr>
          <w:rFonts w:hint="eastAsia"/>
          <w:bCs/>
        </w:rPr>
        <w:t>pc</w:t>
      </w:r>
      <w:r>
        <w:rPr>
          <w:rFonts w:hint="eastAsia"/>
          <w:bCs/>
        </w:rPr>
        <w:t>终端后，终端会从云课堂获取与账户关联，且即将开课或已经开课的课堂信息，互动终端将加入返回的课堂进行互动。</w:t>
      </w:r>
    </w:p>
    <w:p w:rsidR="006746DD" w:rsidRDefault="006746DD" w:rsidP="006746DD">
      <w:pPr>
        <w:pStyle w:val="5"/>
        <w:tabs>
          <w:tab w:val="num" w:pos="1008"/>
        </w:tabs>
      </w:pPr>
      <w:r w:rsidRPr="00402671"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992"/>
        <w:gridCol w:w="4161"/>
      </w:tblGrid>
      <w:tr w:rsidR="006746DD" w:rsidTr="008D5D22">
        <w:tc>
          <w:tcPr>
            <w:tcW w:w="1701" w:type="dxa"/>
            <w:shd w:val="clear" w:color="auto" w:fill="DDD9C3"/>
          </w:tcPr>
          <w:p w:rsidR="006746DD" w:rsidRDefault="006746DD" w:rsidP="008D5D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60" w:type="dxa"/>
            <w:shd w:val="clear" w:color="auto" w:fill="DDD9C3"/>
          </w:tcPr>
          <w:p w:rsidR="006746DD" w:rsidRDefault="006746DD" w:rsidP="008D5D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  <w:shd w:val="clear" w:color="auto" w:fill="DDD9C3"/>
          </w:tcPr>
          <w:p w:rsidR="006746DD" w:rsidRDefault="006746DD" w:rsidP="008D5D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4161" w:type="dxa"/>
            <w:shd w:val="clear" w:color="auto" w:fill="DDD9C3"/>
          </w:tcPr>
          <w:p w:rsidR="006746DD" w:rsidRDefault="006746DD" w:rsidP="008D5D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746DD" w:rsidTr="008D5D22">
        <w:tc>
          <w:tcPr>
            <w:tcW w:w="1701" w:type="dxa"/>
          </w:tcPr>
          <w:p w:rsidR="006746DD" w:rsidRPr="001829B1" w:rsidRDefault="002B2E61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r w:rsidRPr="0028766F">
              <w:rPr>
                <w:rFonts w:ascii="Courier New" w:hAnsi="Courier New" w:cs="Courier New" w:hint="eastAsia"/>
                <w:kern w:val="0"/>
                <w:szCs w:val="24"/>
              </w:rPr>
              <w:t>account</w:t>
            </w:r>
          </w:p>
        </w:tc>
        <w:tc>
          <w:tcPr>
            <w:tcW w:w="1560" w:type="dxa"/>
          </w:tcPr>
          <w:p w:rsidR="006746DD" w:rsidRPr="001829B1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r w:rsidRPr="001829B1">
              <w:rPr>
                <w:rFonts w:ascii="Courier New" w:hAnsi="Courier New" w:cs="Courier New"/>
                <w:kern w:val="0"/>
                <w:szCs w:val="24"/>
              </w:rPr>
              <w:t>S</w:t>
            </w:r>
            <w:r w:rsidRPr="001829B1">
              <w:rPr>
                <w:rFonts w:ascii="Courier New" w:hAnsi="Courier New" w:cs="Courier New" w:hint="eastAsia"/>
                <w:kern w:val="0"/>
                <w:szCs w:val="24"/>
              </w:rPr>
              <w:t>tring</w:t>
            </w:r>
          </w:p>
        </w:tc>
        <w:tc>
          <w:tcPr>
            <w:tcW w:w="992" w:type="dxa"/>
          </w:tcPr>
          <w:p w:rsidR="006746DD" w:rsidRDefault="006746DD" w:rsidP="008D5D22"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:rsidR="006746DD" w:rsidRDefault="006306C8" w:rsidP="008D5D22">
            <w:ins w:id="25" w:author="Windows 用户" w:date="2016-05-13T16:10:00Z">
              <w:r>
                <w:rPr>
                  <w:rFonts w:hint="eastAsia"/>
                </w:rPr>
                <w:t>用户账号</w:t>
              </w:r>
            </w:ins>
            <w:del w:id="26" w:author="Windows 用户" w:date="2016-05-13T16:10:00Z">
              <w:r w:rsidR="00801275" w:rsidDel="006306C8">
                <w:rPr>
                  <w:rFonts w:hint="eastAsia"/>
                </w:rPr>
                <w:delText>视讯号</w:delText>
              </w:r>
            </w:del>
          </w:p>
        </w:tc>
      </w:tr>
      <w:tr w:rsidR="006746DD" w:rsidTr="008D5D22">
        <w:tc>
          <w:tcPr>
            <w:tcW w:w="1701" w:type="dxa"/>
          </w:tcPr>
          <w:p w:rsidR="006746DD" w:rsidRPr="001829B1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r w:rsidRPr="001829B1">
              <w:rPr>
                <w:rFonts w:ascii="Courier New" w:hAnsi="Courier New" w:cs="Courier New" w:hint="eastAsia"/>
                <w:kern w:val="0"/>
                <w:szCs w:val="24"/>
              </w:rPr>
              <w:t>token</w:t>
            </w:r>
          </w:p>
        </w:tc>
        <w:tc>
          <w:tcPr>
            <w:tcW w:w="1560" w:type="dxa"/>
          </w:tcPr>
          <w:p w:rsidR="006746DD" w:rsidRPr="001829B1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r w:rsidRPr="001829B1">
              <w:rPr>
                <w:rFonts w:ascii="Courier New" w:hAnsi="Courier New" w:cs="Courier New" w:hint="eastAsia"/>
                <w:kern w:val="0"/>
                <w:szCs w:val="24"/>
              </w:rPr>
              <w:t>string</w:t>
            </w:r>
          </w:p>
        </w:tc>
        <w:tc>
          <w:tcPr>
            <w:tcW w:w="992" w:type="dxa"/>
          </w:tcPr>
          <w:p w:rsidR="006746DD" w:rsidRDefault="00A33519" w:rsidP="008D5D22">
            <w:ins w:id="27" w:author="Windows 用户" w:date="2016-05-13T16:12:00Z">
              <w:r>
                <w:rPr>
                  <w:rFonts w:hint="eastAsia"/>
                </w:rPr>
                <w:t>否</w:t>
              </w:r>
            </w:ins>
            <w:del w:id="28" w:author="Windows 用户" w:date="2016-05-13T16:12:00Z">
              <w:r w:rsidR="006746DD" w:rsidDel="00A33519">
                <w:rPr>
                  <w:rFonts w:hint="eastAsia"/>
                </w:rPr>
                <w:delText>是</w:delText>
              </w:r>
            </w:del>
          </w:p>
        </w:tc>
        <w:tc>
          <w:tcPr>
            <w:tcW w:w="4161" w:type="dxa"/>
          </w:tcPr>
          <w:p w:rsidR="006746DD" w:rsidRDefault="006746DD" w:rsidP="008D5D22">
            <w:r>
              <w:rPr>
                <w:rFonts w:hint="eastAsia"/>
              </w:rPr>
              <w:t>用户登录返回的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。用于身份验证</w:t>
            </w:r>
            <w:ins w:id="29" w:author="Windows 用户" w:date="2016-05-13T16:12:00Z">
              <w:r w:rsidR="00A33519">
                <w:rPr>
                  <w:rFonts w:hint="eastAsia"/>
                </w:rPr>
                <w:t>。如果有</w:t>
              </w:r>
              <w:r w:rsidR="00A33519">
                <w:rPr>
                  <w:rFonts w:hint="eastAsia"/>
                </w:rPr>
                <w:t>token</w:t>
              </w:r>
              <w:r w:rsidR="00A33519">
                <w:rPr>
                  <w:rFonts w:hint="eastAsia"/>
                </w:rPr>
                <w:t>验证必填</w:t>
              </w:r>
            </w:ins>
          </w:p>
        </w:tc>
      </w:tr>
    </w:tbl>
    <w:p w:rsidR="006746DD" w:rsidRDefault="006746DD" w:rsidP="006746D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示例：</w:t>
      </w:r>
    </w:p>
    <w:p w:rsidR="006746DD" w:rsidRDefault="006746DD" w:rsidP="006746D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 w:rsidRPr="00EF4432">
        <w:rPr>
          <w:rFonts w:ascii="Courier New" w:hAnsi="Courier New" w:cs="Courier New"/>
          <w:kern w:val="0"/>
        </w:rPr>
        <w:t>http://www.butelceshi.com:81/</w:t>
      </w:r>
      <w:r>
        <w:rPr>
          <w:rFonts w:ascii="Courier New" w:hAnsi="Courier New" w:cs="Courier New"/>
          <w:kern w:val="0"/>
        </w:rPr>
        <w:t>cloudRoom</w:t>
      </w:r>
      <w:r w:rsidRPr="00EF4432">
        <w:rPr>
          <w:rFonts w:ascii="Courier New" w:hAnsi="Courier New" w:cs="Courier New"/>
          <w:kern w:val="0"/>
        </w:rPr>
        <w:t>/</w:t>
      </w:r>
      <w:r>
        <w:rPr>
          <w:rFonts w:ascii="Courier New" w:hAnsi="Courier New" w:cs="Courier New"/>
          <w:kern w:val="0"/>
        </w:rPr>
        <w:t>cloudRoom</w:t>
      </w:r>
      <w:r w:rsidRPr="00EF4432">
        <w:rPr>
          <w:rFonts w:ascii="Courier New" w:hAnsi="Courier New" w:cs="Courier New"/>
          <w:kern w:val="0"/>
        </w:rPr>
        <w:t>Service?service=</w:t>
      </w:r>
      <w:r>
        <w:rPr>
          <w:rFonts w:hint="eastAsia"/>
          <w:szCs w:val="21"/>
        </w:rPr>
        <w:t>getAvailableC</w:t>
      </w:r>
      <w:r w:rsidRPr="00A73821">
        <w:rPr>
          <w:rFonts w:hint="eastAsia"/>
          <w:szCs w:val="21"/>
        </w:rPr>
        <w:t>lassroom</w:t>
      </w:r>
      <w:r>
        <w:rPr>
          <w:rFonts w:ascii="Courier New" w:hAnsi="Courier New" w:cs="Courier New"/>
          <w:kern w:val="0"/>
        </w:rPr>
        <w:t>&amp;</w:t>
      </w:r>
      <w:ins w:id="30" w:author="Windows 用户" w:date="2016-05-13T16:10:00Z">
        <w:r w:rsidR="00FF6987" w:rsidRPr="00FF6987">
          <w:rPr>
            <w:rFonts w:ascii="Courier New" w:hAnsi="Courier New" w:cs="Courier New" w:hint="eastAsia"/>
            <w:kern w:val="0"/>
          </w:rPr>
          <w:t xml:space="preserve"> </w:t>
        </w:r>
        <w:r w:rsidR="00FF6987" w:rsidRPr="0028766F">
          <w:rPr>
            <w:rFonts w:ascii="Courier New" w:hAnsi="Courier New" w:cs="Courier New" w:hint="eastAsia"/>
            <w:kern w:val="0"/>
          </w:rPr>
          <w:t>account</w:t>
        </w:r>
        <w:r w:rsidR="00FF6987" w:rsidRPr="00A82BF2" w:rsidDel="00FF6987">
          <w:rPr>
            <w:rFonts w:ascii="Courier New" w:hAnsi="Courier New" w:cs="Courier New" w:hint="eastAsia"/>
            <w:kern w:val="0"/>
          </w:rPr>
          <w:t xml:space="preserve"> </w:t>
        </w:r>
      </w:ins>
      <w:del w:id="31" w:author="Windows 用户" w:date="2016-05-13T16:10:00Z">
        <w:r w:rsidR="00502A4E" w:rsidRPr="00A82BF2" w:rsidDel="00FF6987">
          <w:rPr>
            <w:rFonts w:ascii="Courier New" w:hAnsi="Courier New" w:cs="Courier New" w:hint="eastAsia"/>
            <w:kern w:val="0"/>
          </w:rPr>
          <w:delText>nube</w:delText>
        </w:r>
        <w:r w:rsidR="00502A4E" w:rsidDel="00FF6987">
          <w:rPr>
            <w:rFonts w:ascii="Courier New" w:hAnsi="Courier New" w:cs="Courier New" w:hint="eastAsia"/>
            <w:kern w:val="0"/>
          </w:rPr>
          <w:delText>N</w:delText>
        </w:r>
        <w:r w:rsidR="00502A4E" w:rsidRPr="00A82BF2" w:rsidDel="00FF6987">
          <w:rPr>
            <w:rFonts w:ascii="Courier New" w:hAnsi="Courier New" w:cs="Courier New" w:hint="eastAsia"/>
            <w:kern w:val="0"/>
          </w:rPr>
          <w:delText>umber</w:delText>
        </w:r>
      </w:del>
      <w:r>
        <w:rPr>
          <w:rFonts w:ascii="Courier New" w:hAnsi="Courier New" w:cs="Courier New" w:hint="eastAsia"/>
          <w:kern w:val="0"/>
        </w:rPr>
        <w:t>=</w:t>
      </w:r>
      <w:r w:rsidR="00F03112">
        <w:rPr>
          <w:rFonts w:ascii="Courier New" w:hAnsi="Courier New" w:cs="宋体" w:hint="eastAsia"/>
          <w:kern w:val="0"/>
        </w:rPr>
        <w:t>44444444</w:t>
      </w:r>
      <w:r>
        <w:rPr>
          <w:rFonts w:ascii="Courier New" w:hAnsi="Courier New" w:cs="Courier New" w:hint="eastAsia"/>
          <w:kern w:val="0"/>
        </w:rPr>
        <w:t>&amp;token=</w:t>
      </w:r>
      <w:r w:rsidRPr="00EF4432">
        <w:rPr>
          <w:rFonts w:ascii="Courier New" w:hAnsi="Courier New" w:cs="Courier New"/>
          <w:kern w:val="0"/>
        </w:rPr>
        <w:t>7b76b004a63faa8c24d8b72fd721bd0e</w:t>
      </w:r>
    </w:p>
    <w:p w:rsidR="006746DD" w:rsidRDefault="006746DD" w:rsidP="006746DD">
      <w:pPr>
        <w:pStyle w:val="5"/>
      </w:pPr>
      <w:r>
        <w:rPr>
          <w:rFonts w:hint="eastAsia"/>
        </w:rPr>
        <w:t>返回</w:t>
      </w:r>
      <w:r w:rsidRPr="00402671">
        <w:rPr>
          <w:rFonts w:hint="eastAsia"/>
        </w:rPr>
        <w:t>参数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701"/>
        <w:gridCol w:w="851"/>
        <w:gridCol w:w="3685"/>
      </w:tblGrid>
      <w:tr w:rsidR="006746DD" w:rsidTr="008D5D22">
        <w:tc>
          <w:tcPr>
            <w:tcW w:w="2518" w:type="dxa"/>
            <w:shd w:val="clear" w:color="auto" w:fill="DDD9C3"/>
          </w:tcPr>
          <w:p w:rsidR="006746DD" w:rsidRDefault="006746DD" w:rsidP="008D5D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701" w:type="dxa"/>
            <w:shd w:val="clear" w:color="auto" w:fill="DDD9C3"/>
          </w:tcPr>
          <w:p w:rsidR="006746DD" w:rsidRDefault="006746DD" w:rsidP="008D5D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DDD9C3"/>
          </w:tcPr>
          <w:p w:rsidR="006746DD" w:rsidRDefault="006746DD" w:rsidP="008D5D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3685" w:type="dxa"/>
            <w:shd w:val="clear" w:color="auto" w:fill="DDD9C3"/>
          </w:tcPr>
          <w:p w:rsidR="006746DD" w:rsidRDefault="006746DD" w:rsidP="008D5D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746DD" w:rsidTr="008D5D22">
        <w:tc>
          <w:tcPr>
            <w:tcW w:w="2518" w:type="dxa"/>
          </w:tcPr>
          <w:p w:rsidR="006746DD" w:rsidRPr="005C7448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r w:rsidRPr="005C7448">
              <w:rPr>
                <w:rFonts w:ascii="Courier New" w:hAnsi="Courier New" w:cs="Courier New"/>
                <w:kern w:val="0"/>
                <w:szCs w:val="24"/>
              </w:rPr>
              <w:t>state</w:t>
            </w:r>
          </w:p>
        </w:tc>
        <w:tc>
          <w:tcPr>
            <w:tcW w:w="1701" w:type="dxa"/>
          </w:tcPr>
          <w:p w:rsidR="006746DD" w:rsidRPr="005C7448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proofErr w:type="spellStart"/>
            <w:r w:rsidRPr="005C7448">
              <w:rPr>
                <w:rFonts w:ascii="Courier New" w:hAnsi="Courier New" w:cs="Courier New" w:hint="eastAsia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851" w:type="dxa"/>
          </w:tcPr>
          <w:p w:rsidR="006746DD" w:rsidRDefault="006746DD" w:rsidP="008D5D22">
            <w:pPr>
              <w:pStyle w:val="1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685" w:type="dxa"/>
          </w:tcPr>
          <w:p w:rsidR="006746DD" w:rsidRPr="009A7F05" w:rsidRDefault="006746DD" w:rsidP="008D5D22">
            <w:pPr>
              <w:pStyle w:val="10"/>
              <w:ind w:firstLineChars="0" w:firstLine="0"/>
            </w:pPr>
            <w:r>
              <w:rPr>
                <w:rFonts w:hint="eastAsia"/>
              </w:rPr>
              <w:t>返回状态码，详见</w:t>
            </w:r>
            <w:r>
              <w:rPr>
                <w:rFonts w:hint="eastAsia"/>
              </w:rPr>
              <w:t>9.3</w:t>
            </w:r>
            <w:r>
              <w:rPr>
                <w:rFonts w:hint="eastAsia"/>
                <w:kern w:val="0"/>
              </w:rPr>
              <w:t>接口返回状态码</w:t>
            </w:r>
          </w:p>
        </w:tc>
      </w:tr>
      <w:tr w:rsidR="006746DD" w:rsidTr="008D5D22">
        <w:tc>
          <w:tcPr>
            <w:tcW w:w="2518" w:type="dxa"/>
          </w:tcPr>
          <w:p w:rsidR="006746DD" w:rsidRPr="005C7448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r w:rsidRPr="005C7448">
              <w:rPr>
                <w:rFonts w:ascii="Courier New" w:hAnsi="Courier New" w:cs="Courier New"/>
                <w:kern w:val="0"/>
                <w:szCs w:val="24"/>
              </w:rPr>
              <w:t>message</w:t>
            </w:r>
          </w:p>
        </w:tc>
        <w:tc>
          <w:tcPr>
            <w:tcW w:w="1701" w:type="dxa"/>
          </w:tcPr>
          <w:p w:rsidR="006746DD" w:rsidRPr="005C7448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r w:rsidRPr="005C7448">
              <w:rPr>
                <w:rFonts w:ascii="Courier New" w:hAnsi="Courier New" w:cs="Courier New" w:hint="eastAsia"/>
                <w:kern w:val="0"/>
                <w:szCs w:val="24"/>
              </w:rPr>
              <w:t>string</w:t>
            </w:r>
          </w:p>
        </w:tc>
        <w:tc>
          <w:tcPr>
            <w:tcW w:w="851" w:type="dxa"/>
          </w:tcPr>
          <w:p w:rsidR="006746DD" w:rsidRDefault="006746DD" w:rsidP="008D5D22">
            <w:pPr>
              <w:pStyle w:val="1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685" w:type="dxa"/>
          </w:tcPr>
          <w:p w:rsidR="006746DD" w:rsidRDefault="006746DD" w:rsidP="008D5D22">
            <w:pPr>
              <w:pStyle w:val="10"/>
              <w:ind w:firstLineChars="0" w:firstLine="0"/>
            </w:pPr>
          </w:p>
        </w:tc>
      </w:tr>
      <w:tr w:rsidR="006746DD" w:rsidTr="008D5D22">
        <w:tc>
          <w:tcPr>
            <w:tcW w:w="2518" w:type="dxa"/>
          </w:tcPr>
          <w:p w:rsidR="006746DD" w:rsidRPr="005C7448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Cs w:val="24"/>
              </w:rPr>
              <w:t>activityI</w:t>
            </w:r>
            <w:r w:rsidRPr="005C7448">
              <w:rPr>
                <w:rFonts w:ascii="Courier New" w:hAnsi="Courier New" w:cs="Courier New" w:hint="eastAsia"/>
                <w:kern w:val="0"/>
                <w:szCs w:val="24"/>
              </w:rPr>
              <w:t>d</w:t>
            </w:r>
            <w:proofErr w:type="spellEnd"/>
          </w:p>
        </w:tc>
        <w:tc>
          <w:tcPr>
            <w:tcW w:w="1701" w:type="dxa"/>
          </w:tcPr>
          <w:p w:rsidR="006746DD" w:rsidRDefault="006746DD" w:rsidP="008D5D22">
            <w:pPr>
              <w:pStyle w:val="11"/>
              <w:ind w:firstLineChars="0" w:firstLine="0"/>
            </w:pPr>
            <w:r>
              <w:rPr>
                <w:rFonts w:ascii="Courier New" w:hAnsi="Courier New" w:cs="Courier New" w:hint="eastAsia"/>
                <w:kern w:val="0"/>
                <w:szCs w:val="24"/>
              </w:rPr>
              <w:t>string</w:t>
            </w:r>
          </w:p>
        </w:tc>
        <w:tc>
          <w:tcPr>
            <w:tcW w:w="851" w:type="dxa"/>
          </w:tcPr>
          <w:p w:rsidR="006746DD" w:rsidRDefault="006746DD" w:rsidP="008D5D22">
            <w:pPr>
              <w:pStyle w:val="1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685" w:type="dxa"/>
          </w:tcPr>
          <w:p w:rsidR="006746DD" w:rsidRDefault="006746DD" w:rsidP="008D5D22">
            <w:pPr>
              <w:pStyle w:val="10"/>
              <w:ind w:firstLineChars="0" w:firstLine="0"/>
            </w:pPr>
            <w:r>
              <w:rPr>
                <w:rFonts w:hint="eastAsia"/>
              </w:rPr>
              <w:t>课堂唯一标识</w:t>
            </w:r>
          </w:p>
        </w:tc>
      </w:tr>
      <w:tr w:rsidR="006746DD" w:rsidTr="008D5D22">
        <w:tc>
          <w:tcPr>
            <w:tcW w:w="2518" w:type="dxa"/>
          </w:tcPr>
          <w:p w:rsidR="006746DD" w:rsidRPr="005C7448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Cs w:val="24"/>
              </w:rPr>
              <w:t>activityN</w:t>
            </w:r>
            <w:r w:rsidRPr="005C7448">
              <w:rPr>
                <w:rFonts w:ascii="Courier New" w:hAnsi="Courier New" w:cs="Courier New" w:hint="eastAsia"/>
                <w:kern w:val="0"/>
                <w:szCs w:val="24"/>
              </w:rPr>
              <w:t>ame</w:t>
            </w:r>
            <w:proofErr w:type="spellEnd"/>
          </w:p>
        </w:tc>
        <w:tc>
          <w:tcPr>
            <w:tcW w:w="1701" w:type="dxa"/>
          </w:tcPr>
          <w:p w:rsidR="006746DD" w:rsidRPr="005C7448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r w:rsidRPr="005C7448">
              <w:rPr>
                <w:rFonts w:ascii="Courier New" w:hAnsi="Courier New" w:cs="Courier New" w:hint="eastAsia"/>
                <w:kern w:val="0"/>
                <w:szCs w:val="24"/>
              </w:rPr>
              <w:t>string</w:t>
            </w:r>
          </w:p>
        </w:tc>
        <w:tc>
          <w:tcPr>
            <w:tcW w:w="851" w:type="dxa"/>
          </w:tcPr>
          <w:p w:rsidR="006746DD" w:rsidRDefault="006746DD" w:rsidP="008D5D22">
            <w:pPr>
              <w:pStyle w:val="1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685" w:type="dxa"/>
          </w:tcPr>
          <w:p w:rsidR="006746DD" w:rsidRDefault="006746DD" w:rsidP="008D5D22">
            <w:pPr>
              <w:pStyle w:val="10"/>
              <w:ind w:firstLineChars="0" w:firstLine="0"/>
            </w:pPr>
            <w:r>
              <w:rPr>
                <w:rFonts w:hint="eastAsia"/>
              </w:rPr>
              <w:t>课堂名称</w:t>
            </w:r>
          </w:p>
        </w:tc>
      </w:tr>
      <w:tr w:rsidR="006746DD" w:rsidTr="008D5D22">
        <w:tc>
          <w:tcPr>
            <w:tcW w:w="2518" w:type="dxa"/>
          </w:tcPr>
          <w:p w:rsidR="006746DD" w:rsidRPr="005C7448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Cs w:val="24"/>
              </w:rPr>
              <w:t>startT</w:t>
            </w:r>
            <w:r w:rsidRPr="005C7448">
              <w:rPr>
                <w:rFonts w:ascii="Courier New" w:hAnsi="Courier New" w:cs="Courier New" w:hint="eastAsia"/>
                <w:kern w:val="0"/>
                <w:szCs w:val="24"/>
              </w:rPr>
              <w:t>ime</w:t>
            </w:r>
            <w:proofErr w:type="spellEnd"/>
          </w:p>
        </w:tc>
        <w:tc>
          <w:tcPr>
            <w:tcW w:w="1701" w:type="dxa"/>
          </w:tcPr>
          <w:p w:rsidR="006746DD" w:rsidRPr="005C7448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proofErr w:type="spellStart"/>
            <w:r w:rsidRPr="005C7448">
              <w:rPr>
                <w:rFonts w:ascii="Courier New" w:hAnsi="Courier New" w:cs="Courier New" w:hint="eastAsia"/>
                <w:kern w:val="0"/>
                <w:szCs w:val="24"/>
              </w:rPr>
              <w:t>datetime</w:t>
            </w:r>
            <w:proofErr w:type="spellEnd"/>
          </w:p>
        </w:tc>
        <w:tc>
          <w:tcPr>
            <w:tcW w:w="851" w:type="dxa"/>
          </w:tcPr>
          <w:p w:rsidR="006746DD" w:rsidRDefault="006746DD" w:rsidP="008D5D22">
            <w:pPr>
              <w:pStyle w:val="1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685" w:type="dxa"/>
          </w:tcPr>
          <w:p w:rsidR="006746DD" w:rsidRDefault="006746DD" w:rsidP="008D5D22">
            <w:pPr>
              <w:pStyle w:val="10"/>
              <w:ind w:firstLineChars="0" w:firstLine="0"/>
            </w:pPr>
            <w:r>
              <w:rPr>
                <w:rFonts w:hint="eastAsia"/>
              </w:rPr>
              <w:t>课堂开始时间</w:t>
            </w:r>
            <w:bookmarkStart w:id="32" w:name="OLE_LINK95"/>
            <w:bookmarkStart w:id="33" w:name="OLE_LINK96"/>
          </w:p>
          <w:p w:rsidR="006746DD" w:rsidRDefault="006746DD" w:rsidP="008D5D22">
            <w:pPr>
              <w:pStyle w:val="10"/>
              <w:ind w:firstLineChars="0" w:firstLine="0"/>
            </w:pPr>
            <w:r>
              <w:rPr>
                <w:rFonts w:hint="eastAsia"/>
              </w:rPr>
              <w:t>格式：</w:t>
            </w:r>
            <w:proofErr w:type="spellStart"/>
            <w:r>
              <w:rPr>
                <w:rFonts w:hint="eastAsia"/>
              </w:rPr>
              <w:t>yyyy-mm-ddHH:mi:ss</w:t>
            </w:r>
            <w:bookmarkEnd w:id="32"/>
            <w:bookmarkEnd w:id="33"/>
            <w:proofErr w:type="spellEnd"/>
          </w:p>
        </w:tc>
      </w:tr>
      <w:tr w:rsidR="006746DD" w:rsidTr="008D5D22">
        <w:trPr>
          <w:trHeight w:val="90"/>
        </w:trPr>
        <w:tc>
          <w:tcPr>
            <w:tcW w:w="2518" w:type="dxa"/>
          </w:tcPr>
          <w:p w:rsidR="006746DD" w:rsidRPr="005C7448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Cs w:val="24"/>
              </w:rPr>
              <w:t>endT</w:t>
            </w:r>
            <w:r w:rsidRPr="005C7448">
              <w:rPr>
                <w:rFonts w:ascii="Courier New" w:hAnsi="Courier New" w:cs="Courier New" w:hint="eastAsia"/>
                <w:kern w:val="0"/>
                <w:szCs w:val="24"/>
              </w:rPr>
              <w:t>ime</w:t>
            </w:r>
            <w:proofErr w:type="spellEnd"/>
          </w:p>
        </w:tc>
        <w:tc>
          <w:tcPr>
            <w:tcW w:w="1701" w:type="dxa"/>
          </w:tcPr>
          <w:p w:rsidR="006746DD" w:rsidRPr="005C7448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proofErr w:type="spellStart"/>
            <w:r w:rsidRPr="005C7448">
              <w:rPr>
                <w:rFonts w:ascii="Courier New" w:hAnsi="Courier New" w:cs="Courier New" w:hint="eastAsia"/>
                <w:kern w:val="0"/>
                <w:szCs w:val="24"/>
              </w:rPr>
              <w:t>datetime</w:t>
            </w:r>
            <w:proofErr w:type="spellEnd"/>
          </w:p>
        </w:tc>
        <w:tc>
          <w:tcPr>
            <w:tcW w:w="851" w:type="dxa"/>
          </w:tcPr>
          <w:p w:rsidR="006746DD" w:rsidRDefault="006746DD" w:rsidP="008D5D22">
            <w:pPr>
              <w:pStyle w:val="1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685" w:type="dxa"/>
          </w:tcPr>
          <w:p w:rsidR="006746DD" w:rsidRDefault="006746DD" w:rsidP="008D5D22">
            <w:pPr>
              <w:pStyle w:val="10"/>
              <w:ind w:firstLineChars="0" w:firstLine="0"/>
            </w:pPr>
            <w:r>
              <w:rPr>
                <w:rFonts w:hint="eastAsia"/>
              </w:rPr>
              <w:t>课堂结束时间</w:t>
            </w:r>
          </w:p>
          <w:p w:rsidR="006746DD" w:rsidRDefault="006746DD" w:rsidP="008D5D22">
            <w:pPr>
              <w:pStyle w:val="10"/>
              <w:ind w:firstLineChars="0" w:firstLine="0"/>
            </w:pPr>
            <w:r>
              <w:rPr>
                <w:rFonts w:hint="eastAsia"/>
              </w:rPr>
              <w:t>格式：</w:t>
            </w:r>
            <w:proofErr w:type="spellStart"/>
            <w:r>
              <w:rPr>
                <w:rFonts w:hint="eastAsia"/>
              </w:rPr>
              <w:t>yyyy-mm-ddHH:mi:ss</w:t>
            </w:r>
            <w:proofErr w:type="spellEnd"/>
          </w:p>
        </w:tc>
      </w:tr>
      <w:tr w:rsidR="006746DD" w:rsidTr="008D5D22">
        <w:tc>
          <w:tcPr>
            <w:tcW w:w="2518" w:type="dxa"/>
          </w:tcPr>
          <w:p w:rsidR="006746DD" w:rsidRPr="005C7448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Cs w:val="24"/>
              </w:rPr>
              <w:t>mainDeviceI</w:t>
            </w:r>
            <w:r w:rsidRPr="005C7448">
              <w:rPr>
                <w:rFonts w:ascii="Courier New" w:hAnsi="Courier New" w:cs="Courier New" w:hint="eastAsia"/>
                <w:kern w:val="0"/>
                <w:szCs w:val="24"/>
              </w:rPr>
              <w:t>d</w:t>
            </w:r>
            <w:proofErr w:type="spellEnd"/>
          </w:p>
        </w:tc>
        <w:tc>
          <w:tcPr>
            <w:tcW w:w="1701" w:type="dxa"/>
          </w:tcPr>
          <w:p w:rsidR="006746DD" w:rsidRPr="005C7448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r w:rsidRPr="005C7448">
              <w:rPr>
                <w:rFonts w:ascii="Courier New" w:hAnsi="Courier New" w:cs="Courier New" w:hint="eastAsia"/>
                <w:kern w:val="0"/>
                <w:szCs w:val="24"/>
              </w:rPr>
              <w:t>string</w:t>
            </w:r>
          </w:p>
        </w:tc>
        <w:tc>
          <w:tcPr>
            <w:tcW w:w="851" w:type="dxa"/>
          </w:tcPr>
          <w:p w:rsidR="006746DD" w:rsidRDefault="006746DD" w:rsidP="008D5D22">
            <w:pPr>
              <w:pStyle w:val="1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685" w:type="dxa"/>
          </w:tcPr>
          <w:p w:rsidR="006746DD" w:rsidRDefault="006746DD" w:rsidP="008D5D22">
            <w:pPr>
              <w:pStyle w:val="10"/>
              <w:ind w:firstLineChars="0" w:firstLine="0"/>
            </w:pPr>
            <w:r>
              <w:rPr>
                <w:rFonts w:hint="eastAsia"/>
              </w:rPr>
              <w:t>课堂主讲教师账号的视讯号</w:t>
            </w:r>
          </w:p>
        </w:tc>
      </w:tr>
      <w:tr w:rsidR="006746DD" w:rsidTr="008D5D22">
        <w:tc>
          <w:tcPr>
            <w:tcW w:w="2518" w:type="dxa"/>
          </w:tcPr>
          <w:p w:rsidR="006746DD" w:rsidRPr="005C7448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Cs w:val="24"/>
              </w:rPr>
              <w:t>mainDeviceN</w:t>
            </w:r>
            <w:r w:rsidRPr="005C7448">
              <w:rPr>
                <w:rFonts w:ascii="Courier New" w:hAnsi="Courier New" w:cs="Courier New" w:hint="eastAsia"/>
                <w:kern w:val="0"/>
                <w:szCs w:val="24"/>
              </w:rPr>
              <w:t>ame</w:t>
            </w:r>
            <w:proofErr w:type="spellEnd"/>
          </w:p>
        </w:tc>
        <w:tc>
          <w:tcPr>
            <w:tcW w:w="1701" w:type="dxa"/>
          </w:tcPr>
          <w:p w:rsidR="006746DD" w:rsidRPr="005C7448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r w:rsidRPr="005C7448">
              <w:rPr>
                <w:rFonts w:ascii="Courier New" w:hAnsi="Courier New" w:cs="Courier New" w:hint="eastAsia"/>
                <w:kern w:val="0"/>
                <w:szCs w:val="24"/>
              </w:rPr>
              <w:t>string</w:t>
            </w:r>
          </w:p>
        </w:tc>
        <w:tc>
          <w:tcPr>
            <w:tcW w:w="851" w:type="dxa"/>
          </w:tcPr>
          <w:p w:rsidR="006746DD" w:rsidRDefault="006746DD" w:rsidP="008D5D22">
            <w:pPr>
              <w:pStyle w:val="1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685" w:type="dxa"/>
          </w:tcPr>
          <w:p w:rsidR="006746DD" w:rsidRDefault="006746DD" w:rsidP="008D5D22">
            <w:pPr>
              <w:pStyle w:val="10"/>
              <w:ind w:firstLineChars="0" w:firstLine="0"/>
            </w:pPr>
            <w:r>
              <w:rPr>
                <w:rFonts w:hint="eastAsia"/>
              </w:rPr>
              <w:t>主讲教师的账号名称</w:t>
            </w:r>
          </w:p>
        </w:tc>
      </w:tr>
      <w:tr w:rsidR="006746DD" w:rsidTr="008D5D22">
        <w:tc>
          <w:tcPr>
            <w:tcW w:w="2518" w:type="dxa"/>
          </w:tcPr>
          <w:p w:rsidR="006746DD" w:rsidRPr="005C7448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Cs w:val="24"/>
              </w:rPr>
              <w:lastRenderedPageBreak/>
              <w:t>meetingI</w:t>
            </w:r>
            <w:r w:rsidRPr="005C7448">
              <w:rPr>
                <w:rFonts w:ascii="Courier New" w:hAnsi="Courier New" w:cs="Courier New" w:hint="eastAsia"/>
                <w:kern w:val="0"/>
                <w:szCs w:val="24"/>
              </w:rPr>
              <w:t>d</w:t>
            </w:r>
            <w:proofErr w:type="spellEnd"/>
          </w:p>
        </w:tc>
        <w:tc>
          <w:tcPr>
            <w:tcW w:w="1701" w:type="dxa"/>
          </w:tcPr>
          <w:p w:rsidR="006746DD" w:rsidRPr="005C7448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Cs w:val="24"/>
              </w:rPr>
              <w:t>string</w:t>
            </w:r>
          </w:p>
        </w:tc>
        <w:tc>
          <w:tcPr>
            <w:tcW w:w="851" w:type="dxa"/>
          </w:tcPr>
          <w:p w:rsidR="006746DD" w:rsidRDefault="006746DD" w:rsidP="008D5D22">
            <w:pPr>
              <w:pStyle w:val="1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685" w:type="dxa"/>
          </w:tcPr>
          <w:p w:rsidR="006746DD" w:rsidRDefault="006746DD" w:rsidP="008D5D22">
            <w:pPr>
              <w:pStyle w:val="10"/>
              <w:ind w:firstLineChars="0" w:firstLine="0"/>
            </w:pPr>
            <w:r>
              <w:rPr>
                <w:rFonts w:hint="eastAsia"/>
              </w:rPr>
              <w:t>课堂对应的会议号。如果创建课堂时，预约会议失败，返回</w:t>
            </w:r>
            <w:r>
              <w:rPr>
                <w:rFonts w:hint="eastAsia"/>
              </w:rPr>
              <w:t>0</w:t>
            </w:r>
          </w:p>
        </w:tc>
      </w:tr>
    </w:tbl>
    <w:p w:rsidR="006746DD" w:rsidRDefault="006746DD" w:rsidP="006746D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宋体" w:hint="eastAsia"/>
          <w:color w:val="000000"/>
          <w:kern w:val="0"/>
          <w:sz w:val="20"/>
          <w:szCs w:val="20"/>
        </w:rPr>
        <w:t>示例：</w:t>
      </w:r>
    </w:p>
    <w:p w:rsidR="006746DD" w:rsidRDefault="006746DD" w:rsidP="006746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/>
          <w:kern w:val="0"/>
        </w:rPr>
        <w:t>{</w:t>
      </w:r>
    </w:p>
    <w:p w:rsidR="006746DD" w:rsidRDefault="006746DD" w:rsidP="006746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/>
          <w:kern w:val="0"/>
        </w:rPr>
        <w:t>"</w:t>
      </w:r>
      <w:proofErr w:type="gramStart"/>
      <w:r>
        <w:rPr>
          <w:rFonts w:ascii="Courier New" w:hAnsi="Courier New" w:cs="Courier New"/>
          <w:kern w:val="0"/>
        </w:rPr>
        <w:t>stat</w:t>
      </w:r>
      <w:r>
        <w:rPr>
          <w:rFonts w:ascii="Courier New" w:hAnsi="Courier New" w:cs="Courier New" w:hint="eastAsia"/>
          <w:kern w:val="0"/>
        </w:rPr>
        <w:t>e</w:t>
      </w:r>
      <w:proofErr w:type="gramEnd"/>
      <w:r>
        <w:rPr>
          <w:rFonts w:ascii="Courier New" w:hAnsi="Courier New" w:cs="Courier New"/>
          <w:kern w:val="0"/>
        </w:rPr>
        <w:t>":"0",</w:t>
      </w:r>
    </w:p>
    <w:p w:rsidR="006746DD" w:rsidRDefault="006746DD" w:rsidP="006746D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/>
          <w:kern w:val="0"/>
        </w:rPr>
        <w:t>"message":"</w:t>
      </w:r>
      <w:r>
        <w:rPr>
          <w:rFonts w:ascii="Courier New" w:hAnsi="Courier New" w:cs="宋体" w:hint="eastAsia"/>
          <w:kern w:val="0"/>
        </w:rPr>
        <w:t>成功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,</w:t>
      </w:r>
    </w:p>
    <w:p w:rsidR="006746DD" w:rsidRDefault="006746DD" w:rsidP="006746D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/>
          <w:kern w:val="0"/>
        </w:rPr>
        <w:t>"</w:t>
      </w:r>
      <w:proofErr w:type="spellStart"/>
      <w:proofErr w:type="gramStart"/>
      <w:r>
        <w:rPr>
          <w:rFonts w:ascii="Courier New" w:hAnsi="Courier New" w:cs="Courier New" w:hint="eastAsia"/>
          <w:kern w:val="0"/>
        </w:rPr>
        <w:t>activityI</w:t>
      </w:r>
      <w:r w:rsidRPr="005C7448">
        <w:rPr>
          <w:rFonts w:ascii="Courier New" w:hAnsi="Courier New" w:cs="Courier New" w:hint="eastAsia"/>
          <w:kern w:val="0"/>
        </w:rPr>
        <w:t>d</w:t>
      </w:r>
      <w:proofErr w:type="spellEnd"/>
      <w:proofErr w:type="gramEnd"/>
      <w:r>
        <w:rPr>
          <w:rFonts w:ascii="Courier New" w:hAnsi="Courier New" w:cs="Courier New"/>
          <w:kern w:val="0"/>
        </w:rPr>
        <w:t>":"</w:t>
      </w:r>
      <w:proofErr w:type="spellStart"/>
      <w:r>
        <w:rPr>
          <w:rFonts w:ascii="Courier New" w:hAnsi="Courier New" w:cs="宋体" w:hint="eastAsia"/>
          <w:kern w:val="0"/>
        </w:rPr>
        <w:t>aasdfasdfasdfadsfadsfsadd</w:t>
      </w:r>
      <w:proofErr w:type="spellEnd"/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,</w:t>
      </w:r>
    </w:p>
    <w:p w:rsidR="006746DD" w:rsidRDefault="006746DD" w:rsidP="006746D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activityN</w:t>
      </w:r>
      <w:r w:rsidRPr="005C7448">
        <w:rPr>
          <w:rFonts w:ascii="Courier New" w:hAnsi="Courier New" w:cs="Courier New" w:hint="eastAsia"/>
          <w:kern w:val="0"/>
        </w:rPr>
        <w:t>ame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: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3</w:t>
      </w:r>
      <w:r>
        <w:rPr>
          <w:rFonts w:ascii="Courier New" w:hAnsi="Courier New" w:cs="Courier New" w:hint="eastAsia"/>
          <w:kern w:val="0"/>
        </w:rPr>
        <w:t>年级</w:t>
      </w:r>
      <w:r>
        <w:rPr>
          <w:rFonts w:ascii="Courier New" w:hAnsi="Courier New" w:cs="Courier New" w:hint="eastAsia"/>
          <w:kern w:val="0"/>
        </w:rPr>
        <w:t>1</w:t>
      </w:r>
      <w:r>
        <w:rPr>
          <w:rFonts w:ascii="Courier New" w:hAnsi="Courier New" w:cs="Courier New" w:hint="eastAsia"/>
          <w:kern w:val="0"/>
        </w:rPr>
        <w:t>班</w:t>
      </w:r>
      <w:r>
        <w:rPr>
          <w:rFonts w:hint="eastAsia"/>
        </w:rPr>
        <w:t>数学课堂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,</w:t>
      </w:r>
    </w:p>
    <w:p w:rsidR="006746DD" w:rsidRDefault="006746DD" w:rsidP="006746D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/>
          <w:kern w:val="0"/>
        </w:rPr>
        <w:t>"</w:t>
      </w:r>
      <w:proofErr w:type="gramStart"/>
      <w:r>
        <w:rPr>
          <w:rFonts w:ascii="Courier New" w:hAnsi="Courier New" w:cs="Courier New" w:hint="eastAsia"/>
          <w:kern w:val="0"/>
        </w:rPr>
        <w:t>startT</w:t>
      </w:r>
      <w:r w:rsidRPr="005C7448">
        <w:rPr>
          <w:rFonts w:ascii="Courier New" w:hAnsi="Courier New" w:cs="Courier New" w:hint="eastAsia"/>
          <w:kern w:val="0"/>
        </w:rPr>
        <w:t>ime</w:t>
      </w:r>
      <w:proofErr w:type="gramEnd"/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:</w:t>
      </w:r>
      <w:r>
        <w:rPr>
          <w:rFonts w:ascii="Courier New" w:hAnsi="Courier New" w:cs="Courier New"/>
          <w:kern w:val="0"/>
        </w:rPr>
        <w:t>"</w:t>
      </w:r>
      <w:r>
        <w:rPr>
          <w:rFonts w:hint="eastAsia"/>
        </w:rPr>
        <w:t>2016-02-15 10:00:00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,</w:t>
      </w:r>
    </w:p>
    <w:p w:rsidR="006746DD" w:rsidRDefault="006746DD" w:rsidP="006746D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/>
          <w:kern w:val="0"/>
        </w:rPr>
        <w:t>"</w:t>
      </w:r>
      <w:proofErr w:type="gramStart"/>
      <w:r>
        <w:rPr>
          <w:rFonts w:ascii="Courier New" w:hAnsi="Courier New" w:cs="Courier New" w:hint="eastAsia"/>
          <w:kern w:val="0"/>
        </w:rPr>
        <w:t>endT</w:t>
      </w:r>
      <w:r w:rsidRPr="005C7448">
        <w:rPr>
          <w:rFonts w:ascii="Courier New" w:hAnsi="Courier New" w:cs="Courier New" w:hint="eastAsia"/>
          <w:kern w:val="0"/>
        </w:rPr>
        <w:t>ime</w:t>
      </w:r>
      <w:proofErr w:type="gramEnd"/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:</w:t>
      </w:r>
      <w:r>
        <w:rPr>
          <w:rFonts w:ascii="Courier New" w:hAnsi="Courier New" w:cs="Courier New"/>
          <w:kern w:val="0"/>
        </w:rPr>
        <w:t>"</w:t>
      </w:r>
      <w:r>
        <w:rPr>
          <w:rFonts w:hint="eastAsia"/>
        </w:rPr>
        <w:t>2016-02-15 10:45:00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,</w:t>
      </w:r>
    </w:p>
    <w:p w:rsidR="006746DD" w:rsidRDefault="006746DD" w:rsidP="006746D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/>
          <w:kern w:val="0"/>
        </w:rPr>
        <w:t>"</w:t>
      </w:r>
      <w:proofErr w:type="gramStart"/>
      <w:r>
        <w:rPr>
          <w:rFonts w:ascii="Courier New" w:hAnsi="Courier New" w:cs="Courier New" w:hint="eastAsia"/>
          <w:kern w:val="0"/>
        </w:rPr>
        <w:t>mainDeviceI</w:t>
      </w:r>
      <w:r w:rsidRPr="005C7448">
        <w:rPr>
          <w:rFonts w:ascii="Courier New" w:hAnsi="Courier New" w:cs="Courier New" w:hint="eastAsia"/>
          <w:kern w:val="0"/>
        </w:rPr>
        <w:t>d</w:t>
      </w:r>
      <w:proofErr w:type="gramEnd"/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:</w:t>
      </w:r>
      <w:r>
        <w:rPr>
          <w:rFonts w:ascii="Courier New" w:hAnsi="Courier New" w:cs="Courier New"/>
          <w:kern w:val="0"/>
        </w:rPr>
        <w:t>"7b76b004a6</w:t>
      </w:r>
      <w:bookmarkStart w:id="34" w:name="_GoBack"/>
      <w:bookmarkEnd w:id="34"/>
      <w:r>
        <w:rPr>
          <w:rFonts w:ascii="Courier New" w:hAnsi="Courier New" w:cs="Courier New"/>
          <w:kern w:val="0"/>
        </w:rPr>
        <w:t>3f</w:t>
      </w:r>
      <w:r>
        <w:rPr>
          <w:rFonts w:ascii="Courier New" w:hAnsi="Courier New" w:cs="Courier New" w:hint="eastAsia"/>
          <w:kern w:val="0"/>
        </w:rPr>
        <w:t>112312rasfasdfasd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,</w:t>
      </w:r>
    </w:p>
    <w:p w:rsidR="006746DD" w:rsidRDefault="006746DD" w:rsidP="006746D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/>
          <w:kern w:val="0"/>
        </w:rPr>
        <w:t>"</w:t>
      </w:r>
      <w:proofErr w:type="spellStart"/>
      <w:r>
        <w:rPr>
          <w:rFonts w:ascii="Courier New" w:hAnsi="Courier New" w:cs="Courier New" w:hint="eastAsia"/>
          <w:kern w:val="0"/>
        </w:rPr>
        <w:t>mainDeviceN</w:t>
      </w:r>
      <w:r w:rsidRPr="005C7448">
        <w:rPr>
          <w:rFonts w:ascii="Courier New" w:hAnsi="Courier New" w:cs="Courier New" w:hint="eastAsia"/>
          <w:kern w:val="0"/>
        </w:rPr>
        <w:t>ame</w:t>
      </w:r>
      <w:proofErr w:type="spellEnd"/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: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张三老师数学课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,</w:t>
      </w:r>
    </w:p>
    <w:p w:rsidR="006746DD" w:rsidRDefault="006746DD" w:rsidP="006746D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/>
          <w:kern w:val="0"/>
        </w:rPr>
        <w:t>"</w:t>
      </w:r>
      <w:proofErr w:type="spellStart"/>
      <w:proofErr w:type="gramStart"/>
      <w:r>
        <w:rPr>
          <w:rFonts w:ascii="Courier New" w:hAnsi="Courier New" w:cs="Courier New" w:hint="eastAsia"/>
          <w:kern w:val="0"/>
        </w:rPr>
        <w:t>meetingI</w:t>
      </w:r>
      <w:r w:rsidRPr="005C7448">
        <w:rPr>
          <w:rFonts w:ascii="Courier New" w:hAnsi="Courier New" w:cs="Courier New" w:hint="eastAsia"/>
          <w:kern w:val="0"/>
        </w:rPr>
        <w:t>d</w:t>
      </w:r>
      <w:proofErr w:type="spellEnd"/>
      <w:proofErr w:type="gramEnd"/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:</w:t>
      </w:r>
      <w:r>
        <w:rPr>
          <w:rFonts w:ascii="Courier New" w:hAnsi="Courier New" w:cs="Courier New"/>
          <w:kern w:val="0"/>
        </w:rPr>
        <w:t>"</w:t>
      </w:r>
      <w:proofErr w:type="spellStart"/>
      <w:r>
        <w:rPr>
          <w:rFonts w:ascii="Courier New" w:hAnsi="Courier New" w:cs="Courier New" w:hint="eastAsia"/>
          <w:kern w:val="0"/>
        </w:rPr>
        <w:t>dadfadsfadseewwerq</w:t>
      </w:r>
      <w:proofErr w:type="spellEnd"/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,</w:t>
      </w:r>
      <w:r>
        <w:rPr>
          <w:rFonts w:ascii="Courier New" w:hAnsi="Courier New" w:cs="Courier New" w:hint="eastAsia"/>
          <w:kern w:val="0"/>
        </w:rPr>
        <w:tab/>
      </w:r>
    </w:p>
    <w:p w:rsidR="006746DD" w:rsidRDefault="006746DD" w:rsidP="006746DD">
      <w:pPr>
        <w:autoSpaceDE w:val="0"/>
        <w:autoSpaceDN w:val="0"/>
        <w:adjustRightInd w:val="0"/>
        <w:jc w:val="left"/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/>
          <w:kern w:val="0"/>
        </w:rPr>
        <w:t>}</w:t>
      </w:r>
    </w:p>
    <w:p w:rsidR="006746DD" w:rsidRDefault="006746DD" w:rsidP="006746DD">
      <w:pPr>
        <w:pStyle w:val="40"/>
      </w:pPr>
      <w:r>
        <w:rPr>
          <w:rFonts w:hint="eastAsia"/>
        </w:rPr>
        <w:t>获取一个课堂所有账号列表</w:t>
      </w:r>
    </w:p>
    <w:p w:rsidR="006746DD" w:rsidRDefault="006746DD" w:rsidP="006746DD">
      <w:pPr>
        <w:pStyle w:val="ae"/>
        <w:ind w:firstLine="422"/>
        <w:rPr>
          <w:szCs w:val="21"/>
        </w:rPr>
      </w:pPr>
      <w:r w:rsidRPr="00114B44">
        <w:rPr>
          <w:rFonts w:hint="eastAsia"/>
          <w:b/>
          <w:szCs w:val="21"/>
        </w:rPr>
        <w:t>服务名：</w:t>
      </w:r>
      <w:proofErr w:type="spellStart"/>
      <w:proofErr w:type="gramStart"/>
      <w:r>
        <w:rPr>
          <w:rFonts w:hint="eastAsia"/>
          <w:szCs w:val="21"/>
        </w:rPr>
        <w:t>getClassr</w:t>
      </w:r>
      <w:r w:rsidRPr="00F92848">
        <w:rPr>
          <w:rFonts w:hint="eastAsia"/>
          <w:szCs w:val="21"/>
        </w:rPr>
        <w:t>oom</w:t>
      </w:r>
      <w:r>
        <w:rPr>
          <w:rFonts w:hint="eastAsia"/>
          <w:szCs w:val="21"/>
        </w:rPr>
        <w:t>AccountL</w:t>
      </w:r>
      <w:r w:rsidRPr="00F92848">
        <w:rPr>
          <w:rFonts w:hint="eastAsia"/>
          <w:szCs w:val="21"/>
        </w:rPr>
        <w:t>ist</w:t>
      </w:r>
      <w:proofErr w:type="spellEnd"/>
      <w:proofErr w:type="gramEnd"/>
    </w:p>
    <w:p w:rsidR="006746DD" w:rsidRDefault="006746DD" w:rsidP="006746DD">
      <w:pPr>
        <w:pStyle w:val="ae"/>
        <w:ind w:firstLine="422"/>
        <w:rPr>
          <w:szCs w:val="21"/>
        </w:rPr>
      </w:pPr>
      <w:r w:rsidRPr="00CE6147">
        <w:rPr>
          <w:rFonts w:hint="eastAsia"/>
          <w:b/>
          <w:szCs w:val="21"/>
        </w:rPr>
        <w:t>接口方式</w:t>
      </w:r>
      <w:r w:rsidRPr="00CE6147">
        <w:rPr>
          <w:rFonts w:hint="eastAsia"/>
          <w:b/>
          <w:szCs w:val="21"/>
        </w:rPr>
        <w:t>:</w:t>
      </w:r>
      <w:proofErr w:type="gramStart"/>
      <w:r>
        <w:rPr>
          <w:rFonts w:hint="eastAsia"/>
          <w:szCs w:val="21"/>
        </w:rPr>
        <w:t>get</w:t>
      </w:r>
      <w:proofErr w:type="gramEnd"/>
    </w:p>
    <w:p w:rsidR="006746DD" w:rsidRPr="00B800A0" w:rsidRDefault="006746DD" w:rsidP="006746DD">
      <w:pPr>
        <w:ind w:firstLine="420"/>
      </w:pPr>
      <w:r>
        <w:rPr>
          <w:rFonts w:hint="eastAsia"/>
          <w:b/>
          <w:szCs w:val="21"/>
        </w:rPr>
        <w:t>功能</w:t>
      </w:r>
      <w:r w:rsidRPr="0092469D">
        <w:rPr>
          <w:rFonts w:hint="eastAsia"/>
          <w:b/>
          <w:szCs w:val="21"/>
        </w:rPr>
        <w:t>说明：</w:t>
      </w:r>
      <w:r>
        <w:rPr>
          <w:rFonts w:ascii="宋体" w:hAnsi="宋体" w:cs="宋体" w:hint="eastAsia"/>
          <w:bCs/>
          <w:color w:val="000000"/>
          <w:szCs w:val="21"/>
        </w:rPr>
        <w:t>教师或学生登录终端进入一个课堂后，获取该课堂下所有学生以及教师的信息，终端会定期实时刷新调用该接口。</w:t>
      </w:r>
    </w:p>
    <w:p w:rsidR="006746DD" w:rsidRDefault="006746DD" w:rsidP="006746DD">
      <w:pPr>
        <w:pStyle w:val="5"/>
        <w:tabs>
          <w:tab w:val="num" w:pos="1008"/>
        </w:tabs>
      </w:pPr>
      <w:r w:rsidRPr="00402671"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992"/>
        <w:gridCol w:w="4161"/>
      </w:tblGrid>
      <w:tr w:rsidR="006746DD" w:rsidTr="008D5D22">
        <w:tc>
          <w:tcPr>
            <w:tcW w:w="1701" w:type="dxa"/>
            <w:shd w:val="clear" w:color="auto" w:fill="DDD9C3"/>
          </w:tcPr>
          <w:p w:rsidR="006746DD" w:rsidRDefault="006746DD" w:rsidP="008D5D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60" w:type="dxa"/>
            <w:shd w:val="clear" w:color="auto" w:fill="DDD9C3"/>
          </w:tcPr>
          <w:p w:rsidR="006746DD" w:rsidRDefault="006746DD" w:rsidP="008D5D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  <w:shd w:val="clear" w:color="auto" w:fill="DDD9C3"/>
          </w:tcPr>
          <w:p w:rsidR="006746DD" w:rsidRDefault="006746DD" w:rsidP="008D5D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4161" w:type="dxa"/>
            <w:shd w:val="clear" w:color="auto" w:fill="DDD9C3"/>
          </w:tcPr>
          <w:p w:rsidR="006746DD" w:rsidRDefault="006746DD" w:rsidP="008D5D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746DD" w:rsidTr="008D5D22">
        <w:tc>
          <w:tcPr>
            <w:tcW w:w="1701" w:type="dxa"/>
          </w:tcPr>
          <w:p w:rsidR="006746DD" w:rsidRDefault="006746DD" w:rsidP="008D5D22">
            <w:pPr>
              <w:widowControl/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</w:rPr>
              <w:t>activityI</w:t>
            </w:r>
            <w:r w:rsidRPr="005C7448">
              <w:rPr>
                <w:rFonts w:ascii="Courier New" w:hAnsi="Courier New" w:cs="Courier New" w:hint="eastAsia"/>
                <w:kern w:val="0"/>
              </w:rPr>
              <w:t>d</w:t>
            </w:r>
            <w:proofErr w:type="spellEnd"/>
          </w:p>
        </w:tc>
        <w:tc>
          <w:tcPr>
            <w:tcW w:w="1560" w:type="dxa"/>
          </w:tcPr>
          <w:p w:rsidR="006746DD" w:rsidRPr="00A86F53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string</w:t>
            </w:r>
          </w:p>
        </w:tc>
        <w:tc>
          <w:tcPr>
            <w:tcW w:w="992" w:type="dxa"/>
          </w:tcPr>
          <w:p w:rsidR="006746DD" w:rsidRPr="00A86F53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r w:rsidRPr="00A86F53"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4161" w:type="dxa"/>
          </w:tcPr>
          <w:p w:rsidR="006746DD" w:rsidRPr="00A86F53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r w:rsidRPr="00A86F53">
              <w:rPr>
                <w:rFonts w:ascii="Courier New" w:hAnsi="Courier New" w:cs="Courier New" w:hint="eastAsia"/>
                <w:kern w:val="0"/>
              </w:rPr>
              <w:t>一个课堂的唯一标识</w:t>
            </w:r>
          </w:p>
        </w:tc>
      </w:tr>
      <w:tr w:rsidR="006746DD" w:rsidTr="008D5D22">
        <w:tc>
          <w:tcPr>
            <w:tcW w:w="1701" w:type="dxa"/>
          </w:tcPr>
          <w:p w:rsidR="006746DD" w:rsidRPr="001829B1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r w:rsidRPr="001829B1">
              <w:rPr>
                <w:rFonts w:ascii="Courier New" w:hAnsi="Courier New" w:cs="Courier New" w:hint="eastAsia"/>
                <w:kern w:val="0"/>
                <w:szCs w:val="24"/>
              </w:rPr>
              <w:t>token</w:t>
            </w:r>
          </w:p>
        </w:tc>
        <w:tc>
          <w:tcPr>
            <w:tcW w:w="1560" w:type="dxa"/>
          </w:tcPr>
          <w:p w:rsidR="006746DD" w:rsidRPr="001829B1" w:rsidRDefault="006746DD" w:rsidP="008D5D22">
            <w:pPr>
              <w:pStyle w:val="11"/>
              <w:ind w:firstLineChars="0" w:firstLine="0"/>
              <w:rPr>
                <w:rFonts w:ascii="Courier New" w:hAnsi="Courier New" w:cs="Courier New"/>
                <w:kern w:val="0"/>
                <w:szCs w:val="24"/>
              </w:rPr>
            </w:pPr>
            <w:r w:rsidRPr="001829B1">
              <w:rPr>
                <w:rFonts w:ascii="Courier New" w:hAnsi="Courier New" w:cs="Courier New" w:hint="eastAsia"/>
                <w:kern w:val="0"/>
                <w:szCs w:val="24"/>
              </w:rPr>
              <w:t>string</w:t>
            </w:r>
          </w:p>
        </w:tc>
        <w:tc>
          <w:tcPr>
            <w:tcW w:w="992" w:type="dxa"/>
          </w:tcPr>
          <w:p w:rsidR="006746DD" w:rsidRDefault="00C9082D" w:rsidP="008D5D22">
            <w:ins w:id="35" w:author="Windows 用户" w:date="2016-05-13T16:13:00Z">
              <w:r>
                <w:rPr>
                  <w:rFonts w:hint="eastAsia"/>
                </w:rPr>
                <w:t>否</w:t>
              </w:r>
            </w:ins>
            <w:del w:id="36" w:author="Windows 用户" w:date="2016-05-13T16:13:00Z">
              <w:r w:rsidR="006746DD" w:rsidDel="00C9082D">
                <w:rPr>
                  <w:rFonts w:hint="eastAsia"/>
                </w:rPr>
                <w:delText>是</w:delText>
              </w:r>
            </w:del>
          </w:p>
        </w:tc>
        <w:tc>
          <w:tcPr>
            <w:tcW w:w="4161" w:type="dxa"/>
          </w:tcPr>
          <w:p w:rsidR="006746DD" w:rsidRDefault="006746DD" w:rsidP="008D5D22">
            <w:del w:id="37" w:author="Windows 用户" w:date="2016-05-13T16:13:00Z">
              <w:r w:rsidDel="00C9082D">
                <w:rPr>
                  <w:rFonts w:hint="eastAsia"/>
                </w:rPr>
                <w:delText>用户登录返回的</w:delText>
              </w:r>
              <w:r w:rsidDel="00C9082D">
                <w:rPr>
                  <w:rFonts w:hint="eastAsia"/>
                </w:rPr>
                <w:delText>token</w:delText>
              </w:r>
              <w:r w:rsidDel="00C9082D">
                <w:rPr>
                  <w:rFonts w:hint="eastAsia"/>
                </w:rPr>
                <w:delText>。用于身份验证</w:delText>
              </w:r>
            </w:del>
            <w:ins w:id="38" w:author="Windows 用户" w:date="2016-05-13T16:13:00Z">
              <w:r w:rsidR="00C9082D">
                <w:rPr>
                  <w:rFonts w:hint="eastAsia"/>
                </w:rPr>
                <w:t>如果有</w:t>
              </w:r>
              <w:r w:rsidR="00C9082D">
                <w:rPr>
                  <w:rFonts w:hint="eastAsia"/>
                </w:rPr>
                <w:t>token</w:t>
              </w:r>
              <w:r w:rsidR="00C9082D">
                <w:rPr>
                  <w:rFonts w:hint="eastAsia"/>
                </w:rPr>
                <w:t>验证必填</w:t>
              </w:r>
            </w:ins>
          </w:p>
        </w:tc>
      </w:tr>
    </w:tbl>
    <w:p w:rsidR="006746DD" w:rsidRDefault="006746DD" w:rsidP="006746D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示例：</w:t>
      </w:r>
    </w:p>
    <w:p w:rsidR="006746DD" w:rsidRDefault="006746DD" w:rsidP="006746D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 w:rsidRPr="00EF4432">
        <w:rPr>
          <w:rFonts w:ascii="Courier New" w:hAnsi="Courier New" w:cs="Courier New"/>
          <w:kern w:val="0"/>
        </w:rPr>
        <w:t>http://www.butelceshi.com:81/</w:t>
      </w:r>
      <w:r>
        <w:rPr>
          <w:rFonts w:ascii="Courier New" w:hAnsi="Courier New" w:cs="Courier New"/>
          <w:kern w:val="0"/>
        </w:rPr>
        <w:t>cloudRoom</w:t>
      </w:r>
      <w:r w:rsidRPr="00EF4432">
        <w:rPr>
          <w:rFonts w:ascii="Courier New" w:hAnsi="Courier New" w:cs="Courier New"/>
          <w:kern w:val="0"/>
        </w:rPr>
        <w:t>/</w:t>
      </w:r>
      <w:r>
        <w:rPr>
          <w:rFonts w:ascii="Courier New" w:hAnsi="Courier New" w:cs="Courier New"/>
          <w:kern w:val="0"/>
        </w:rPr>
        <w:t>cloudRoom</w:t>
      </w:r>
      <w:r w:rsidRPr="00EF4432">
        <w:rPr>
          <w:rFonts w:ascii="Courier New" w:hAnsi="Courier New" w:cs="Courier New"/>
          <w:kern w:val="0"/>
        </w:rPr>
        <w:t>Service?service=</w:t>
      </w:r>
      <w:r w:rsidRPr="00F92848">
        <w:rPr>
          <w:rFonts w:ascii="Courier New" w:hAnsi="Courier New" w:cs="Courier New" w:hint="eastAsia"/>
          <w:kern w:val="0"/>
        </w:rPr>
        <w:t>get</w:t>
      </w:r>
      <w:r>
        <w:rPr>
          <w:rFonts w:ascii="Courier New" w:hAnsi="Courier New" w:cs="Courier New" w:hint="eastAsia"/>
          <w:kern w:val="0"/>
        </w:rPr>
        <w:t>C</w:t>
      </w:r>
      <w:r w:rsidRPr="00F92848">
        <w:rPr>
          <w:rFonts w:ascii="Courier New" w:hAnsi="Courier New" w:cs="Courier New" w:hint="eastAsia"/>
          <w:kern w:val="0"/>
        </w:rPr>
        <w:t>lassroom</w:t>
      </w:r>
      <w:r>
        <w:rPr>
          <w:rFonts w:ascii="Courier New" w:hAnsi="Courier New" w:cs="Courier New" w:hint="eastAsia"/>
          <w:kern w:val="0"/>
        </w:rPr>
        <w:t>A</w:t>
      </w:r>
      <w:r w:rsidRPr="00F92848">
        <w:rPr>
          <w:rFonts w:ascii="Courier New" w:hAnsi="Courier New" w:cs="Courier New" w:hint="eastAsia"/>
          <w:kern w:val="0"/>
        </w:rPr>
        <w:t>ccount</w:t>
      </w:r>
      <w:r>
        <w:rPr>
          <w:rFonts w:ascii="Courier New" w:hAnsi="Courier New" w:cs="Courier New" w:hint="eastAsia"/>
          <w:kern w:val="0"/>
        </w:rPr>
        <w:t>L</w:t>
      </w:r>
      <w:r w:rsidRPr="00F92848">
        <w:rPr>
          <w:rFonts w:ascii="Courier New" w:hAnsi="Courier New" w:cs="Courier New" w:hint="eastAsia"/>
          <w:kern w:val="0"/>
        </w:rPr>
        <w:t>ist</w:t>
      </w:r>
      <w:r>
        <w:rPr>
          <w:rFonts w:ascii="Courier New" w:hAnsi="Courier New" w:cs="Courier New"/>
          <w:kern w:val="0"/>
        </w:rPr>
        <w:t>&amp;</w:t>
      </w:r>
      <w:r>
        <w:rPr>
          <w:rFonts w:ascii="Courier New" w:hAnsi="Courier New" w:cs="Courier New" w:hint="eastAsia"/>
          <w:kern w:val="0"/>
        </w:rPr>
        <w:t>activityI</w:t>
      </w:r>
      <w:r w:rsidRPr="00F92848">
        <w:rPr>
          <w:rFonts w:ascii="Courier New" w:hAnsi="Courier New" w:cs="Courier New" w:hint="eastAsia"/>
          <w:kern w:val="0"/>
        </w:rPr>
        <w:t>d</w:t>
      </w:r>
      <w:r>
        <w:rPr>
          <w:rFonts w:ascii="Courier New" w:hAnsi="Courier New" w:cs="Courier New" w:hint="eastAsia"/>
          <w:kern w:val="0"/>
        </w:rPr>
        <w:t>=</w:t>
      </w:r>
      <w:r>
        <w:rPr>
          <w:rFonts w:ascii="Courier New" w:hAnsi="Courier New" w:cs="宋体" w:hint="eastAsia"/>
          <w:kern w:val="0"/>
        </w:rPr>
        <w:t>aasdfasdfasdfadsfadsfsadd</w:t>
      </w:r>
      <w:ins w:id="39" w:author="Windows 用户" w:date="2016-05-13T16:13:00Z">
        <w:r w:rsidR="00471573">
          <w:rPr>
            <w:rFonts w:ascii="Courier New" w:hAnsi="Courier New" w:cs="Courier New" w:hint="eastAsia"/>
            <w:kern w:val="0"/>
          </w:rPr>
          <w:t>&amp;token=</w:t>
        </w:r>
        <w:r w:rsidR="00471573" w:rsidRPr="00EF4432">
          <w:rPr>
            <w:rFonts w:ascii="Courier New" w:hAnsi="Courier New" w:cs="Courier New"/>
            <w:kern w:val="0"/>
          </w:rPr>
          <w:t>7b76b004a63faa8c24d8b72fd721bd0e</w:t>
        </w:r>
      </w:ins>
    </w:p>
    <w:p w:rsidR="006746DD" w:rsidRDefault="006746DD" w:rsidP="006746DD">
      <w:pPr>
        <w:pStyle w:val="5"/>
        <w:tabs>
          <w:tab w:val="num" w:pos="1008"/>
        </w:tabs>
      </w:pPr>
      <w:r>
        <w:rPr>
          <w:rFonts w:hint="eastAsia"/>
        </w:rPr>
        <w:t>返回</w:t>
      </w:r>
      <w:r w:rsidRPr="00402671">
        <w:rPr>
          <w:rFonts w:hint="eastAsia"/>
        </w:rPr>
        <w:t>参数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709"/>
        <w:gridCol w:w="4252"/>
      </w:tblGrid>
      <w:tr w:rsidR="006746DD" w:rsidTr="008D5D22">
        <w:tc>
          <w:tcPr>
            <w:tcW w:w="2518" w:type="dxa"/>
            <w:shd w:val="clear" w:color="auto" w:fill="DDD9C3"/>
          </w:tcPr>
          <w:p w:rsidR="006746DD" w:rsidRDefault="006746DD" w:rsidP="008D5D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276" w:type="dxa"/>
            <w:shd w:val="clear" w:color="auto" w:fill="DDD9C3"/>
          </w:tcPr>
          <w:p w:rsidR="006746DD" w:rsidRDefault="006746DD" w:rsidP="008D5D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DDD9C3"/>
          </w:tcPr>
          <w:p w:rsidR="006746DD" w:rsidRDefault="006746DD" w:rsidP="008D5D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4252" w:type="dxa"/>
            <w:shd w:val="clear" w:color="auto" w:fill="DDD9C3"/>
          </w:tcPr>
          <w:p w:rsidR="006746DD" w:rsidRDefault="006746DD" w:rsidP="008D5D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746DD" w:rsidTr="008D5D22">
        <w:tc>
          <w:tcPr>
            <w:tcW w:w="2518" w:type="dxa"/>
          </w:tcPr>
          <w:p w:rsidR="006746DD" w:rsidRPr="00130A29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r w:rsidRPr="005C7448">
              <w:rPr>
                <w:rFonts w:ascii="Courier New" w:hAnsi="Courier New" w:cs="Courier New"/>
                <w:kern w:val="0"/>
              </w:rPr>
              <w:t>state</w:t>
            </w:r>
          </w:p>
        </w:tc>
        <w:tc>
          <w:tcPr>
            <w:tcW w:w="1276" w:type="dxa"/>
          </w:tcPr>
          <w:p w:rsidR="006746DD" w:rsidRPr="00130A29" w:rsidRDefault="006746DD" w:rsidP="008D5D22">
            <w:pPr>
              <w:pStyle w:val="aa"/>
              <w:widowControl/>
              <w:rPr>
                <w:rFonts w:ascii="Courier New" w:eastAsia="宋体" w:hAnsi="Courier New" w:cs="Courier New"/>
                <w:kern w:val="0"/>
                <w:sz w:val="21"/>
              </w:rPr>
            </w:pPr>
            <w:proofErr w:type="spellStart"/>
            <w:r w:rsidRPr="00130A29">
              <w:rPr>
                <w:rFonts w:ascii="Courier New" w:eastAsia="宋体" w:hAnsi="Courier New" w:cs="Courier New" w:hint="eastAsia"/>
                <w:kern w:val="0"/>
                <w:sz w:val="21"/>
              </w:rPr>
              <w:t>int</w:t>
            </w:r>
            <w:proofErr w:type="spellEnd"/>
          </w:p>
        </w:tc>
        <w:tc>
          <w:tcPr>
            <w:tcW w:w="709" w:type="dxa"/>
          </w:tcPr>
          <w:p w:rsidR="006746DD" w:rsidRPr="00130A29" w:rsidRDefault="006746DD" w:rsidP="008D5D22">
            <w:pPr>
              <w:pStyle w:val="aa"/>
              <w:widowControl/>
              <w:rPr>
                <w:rFonts w:ascii="Courier New" w:eastAsia="宋体" w:hAnsi="Courier New" w:cs="Courier New"/>
                <w:kern w:val="0"/>
                <w:sz w:val="21"/>
              </w:rPr>
            </w:pPr>
            <w:r w:rsidRPr="00130A29">
              <w:rPr>
                <w:rFonts w:ascii="Courier New" w:eastAsia="宋体" w:hAnsi="Courier New" w:cs="Courier New" w:hint="eastAsia"/>
                <w:kern w:val="0"/>
                <w:sz w:val="21"/>
              </w:rPr>
              <w:t>是</w:t>
            </w:r>
          </w:p>
        </w:tc>
        <w:tc>
          <w:tcPr>
            <w:tcW w:w="4252" w:type="dxa"/>
          </w:tcPr>
          <w:p w:rsidR="006746DD" w:rsidRPr="00640DD6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r w:rsidRPr="00BF2EDF">
              <w:rPr>
                <w:rFonts w:ascii="Courier New" w:hAnsi="Courier New" w:cs="Courier New" w:hint="eastAsia"/>
                <w:kern w:val="0"/>
              </w:rPr>
              <w:t>返回状态码，详见</w:t>
            </w:r>
            <w:r w:rsidRPr="00BF2EDF">
              <w:rPr>
                <w:rFonts w:ascii="Courier New" w:hAnsi="Courier New" w:cs="Courier New" w:hint="eastAsia"/>
                <w:kern w:val="0"/>
              </w:rPr>
              <w:t>9.3</w:t>
            </w:r>
            <w:r w:rsidRPr="00BF2EDF">
              <w:rPr>
                <w:rFonts w:ascii="Courier New" w:hAnsi="Courier New" w:cs="Courier New" w:hint="eastAsia"/>
                <w:kern w:val="0"/>
              </w:rPr>
              <w:t>接口返回状态码</w:t>
            </w:r>
          </w:p>
        </w:tc>
      </w:tr>
      <w:tr w:rsidR="006746DD" w:rsidTr="008D5D22">
        <w:tc>
          <w:tcPr>
            <w:tcW w:w="2518" w:type="dxa"/>
          </w:tcPr>
          <w:p w:rsidR="006746DD" w:rsidRPr="00130A29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r w:rsidRPr="00BF2EDF">
              <w:rPr>
                <w:rFonts w:ascii="Courier New" w:hAnsi="Courier New" w:cs="Courier New" w:hint="eastAsia"/>
                <w:kern w:val="0"/>
              </w:rPr>
              <w:t>message</w:t>
            </w:r>
          </w:p>
        </w:tc>
        <w:tc>
          <w:tcPr>
            <w:tcW w:w="1276" w:type="dxa"/>
          </w:tcPr>
          <w:p w:rsidR="006746DD" w:rsidRPr="00130A29" w:rsidRDefault="006746DD" w:rsidP="008D5D22">
            <w:pPr>
              <w:pStyle w:val="aa"/>
              <w:widowControl/>
              <w:rPr>
                <w:rFonts w:ascii="Courier New" w:eastAsia="宋体" w:hAnsi="Courier New" w:cs="Courier New"/>
                <w:kern w:val="0"/>
                <w:sz w:val="21"/>
              </w:rPr>
            </w:pPr>
            <w:r w:rsidRPr="00130A29">
              <w:rPr>
                <w:rFonts w:ascii="Courier New" w:eastAsia="宋体" w:hAnsi="Courier New" w:cs="Courier New" w:hint="eastAsia"/>
                <w:kern w:val="0"/>
                <w:sz w:val="21"/>
              </w:rPr>
              <w:t>string</w:t>
            </w:r>
          </w:p>
        </w:tc>
        <w:tc>
          <w:tcPr>
            <w:tcW w:w="709" w:type="dxa"/>
          </w:tcPr>
          <w:p w:rsidR="006746DD" w:rsidRPr="00130A29" w:rsidRDefault="006746DD" w:rsidP="008D5D22">
            <w:pPr>
              <w:pStyle w:val="aa"/>
              <w:widowControl/>
              <w:rPr>
                <w:rFonts w:ascii="Courier New" w:eastAsia="宋体" w:hAnsi="Courier New" w:cs="Courier New"/>
                <w:kern w:val="0"/>
                <w:sz w:val="21"/>
              </w:rPr>
            </w:pPr>
            <w:r w:rsidRPr="00130A29">
              <w:rPr>
                <w:rFonts w:ascii="Courier New" w:eastAsia="宋体" w:hAnsi="Courier New" w:cs="Courier New" w:hint="eastAsia"/>
                <w:kern w:val="0"/>
                <w:sz w:val="21"/>
              </w:rPr>
              <w:t>否</w:t>
            </w:r>
          </w:p>
        </w:tc>
        <w:tc>
          <w:tcPr>
            <w:tcW w:w="4252" w:type="dxa"/>
          </w:tcPr>
          <w:p w:rsidR="006746DD" w:rsidRPr="00130A29" w:rsidRDefault="006746DD" w:rsidP="008D5D22">
            <w:pPr>
              <w:pStyle w:val="aa"/>
              <w:widowControl/>
              <w:rPr>
                <w:rFonts w:ascii="Courier New" w:eastAsia="宋体" w:hAnsi="Courier New" w:cs="Courier New"/>
                <w:kern w:val="0"/>
                <w:sz w:val="21"/>
              </w:rPr>
            </w:pPr>
            <w:r w:rsidRPr="00130A29">
              <w:rPr>
                <w:rFonts w:ascii="Courier New" w:eastAsia="宋体" w:hAnsi="Courier New" w:cs="Courier New"/>
                <w:kern w:val="0"/>
                <w:sz w:val="21"/>
              </w:rPr>
              <w:t> </w:t>
            </w:r>
          </w:p>
        </w:tc>
      </w:tr>
      <w:tr w:rsidR="006746DD" w:rsidTr="008D5D22">
        <w:tc>
          <w:tcPr>
            <w:tcW w:w="2518" w:type="dxa"/>
          </w:tcPr>
          <w:p w:rsidR="006746DD" w:rsidRPr="00130A29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r w:rsidRPr="00130A29">
              <w:rPr>
                <w:rFonts w:ascii="Courier New" w:hAnsi="Courier New" w:cs="Courier New" w:hint="eastAsia"/>
                <w:kern w:val="0"/>
              </w:rPr>
              <w:t>count</w:t>
            </w:r>
          </w:p>
        </w:tc>
        <w:tc>
          <w:tcPr>
            <w:tcW w:w="1276" w:type="dxa"/>
          </w:tcPr>
          <w:p w:rsidR="006746DD" w:rsidRPr="00130A29" w:rsidRDefault="006746DD" w:rsidP="008D5D22">
            <w:pPr>
              <w:pStyle w:val="aa"/>
              <w:widowControl/>
              <w:rPr>
                <w:rFonts w:ascii="Courier New" w:eastAsia="宋体" w:hAnsi="Courier New" w:cs="Courier New"/>
                <w:kern w:val="0"/>
                <w:sz w:val="21"/>
              </w:rPr>
            </w:pPr>
            <w:proofErr w:type="spellStart"/>
            <w:r w:rsidRPr="00130A29">
              <w:rPr>
                <w:rFonts w:ascii="Courier New" w:eastAsia="宋体" w:hAnsi="Courier New" w:cs="Courier New" w:hint="eastAsia"/>
                <w:kern w:val="0"/>
                <w:sz w:val="21"/>
              </w:rPr>
              <w:t>int</w:t>
            </w:r>
            <w:proofErr w:type="spellEnd"/>
          </w:p>
        </w:tc>
        <w:tc>
          <w:tcPr>
            <w:tcW w:w="709" w:type="dxa"/>
          </w:tcPr>
          <w:p w:rsidR="006746DD" w:rsidRPr="00130A29" w:rsidRDefault="006746DD" w:rsidP="008D5D22">
            <w:pPr>
              <w:pStyle w:val="aa"/>
              <w:widowControl/>
              <w:rPr>
                <w:rFonts w:ascii="Courier New" w:eastAsia="宋体" w:hAnsi="Courier New" w:cs="Courier New"/>
                <w:kern w:val="0"/>
                <w:sz w:val="21"/>
              </w:rPr>
            </w:pPr>
            <w:r w:rsidRPr="00130A29">
              <w:rPr>
                <w:rFonts w:ascii="Courier New" w:eastAsia="宋体" w:hAnsi="Courier New" w:cs="Courier New" w:hint="eastAsia"/>
                <w:kern w:val="0"/>
                <w:sz w:val="21"/>
              </w:rPr>
              <w:t>是</w:t>
            </w:r>
          </w:p>
        </w:tc>
        <w:tc>
          <w:tcPr>
            <w:tcW w:w="4252" w:type="dxa"/>
          </w:tcPr>
          <w:p w:rsidR="006746DD" w:rsidRPr="00130A29" w:rsidRDefault="006746DD" w:rsidP="008D5D22">
            <w:pPr>
              <w:pStyle w:val="aa"/>
              <w:widowControl/>
              <w:rPr>
                <w:rFonts w:ascii="Courier New" w:eastAsia="宋体" w:hAnsi="Courier New" w:cs="Courier New"/>
                <w:kern w:val="0"/>
                <w:sz w:val="21"/>
              </w:rPr>
            </w:pPr>
            <w:r w:rsidRPr="00130A29">
              <w:rPr>
                <w:rFonts w:ascii="Courier New" w:eastAsia="宋体" w:hAnsi="Courier New" w:cs="Courier New" w:hint="eastAsia"/>
                <w:kern w:val="0"/>
                <w:sz w:val="21"/>
              </w:rPr>
              <w:t>账号总数</w:t>
            </w:r>
          </w:p>
        </w:tc>
      </w:tr>
      <w:tr w:rsidR="006746DD" w:rsidTr="008D5D22">
        <w:tc>
          <w:tcPr>
            <w:tcW w:w="2518" w:type="dxa"/>
          </w:tcPr>
          <w:p w:rsidR="006746DD" w:rsidRPr="00130A29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proofErr w:type="spellStart"/>
            <w:r w:rsidRPr="00130A29">
              <w:rPr>
                <w:rFonts w:ascii="Courier New" w:hAnsi="Courier New" w:cs="Courier New" w:hint="eastAsia"/>
                <w:kern w:val="0"/>
              </w:rPr>
              <w:t>accountList</w:t>
            </w:r>
            <w:proofErr w:type="spellEnd"/>
          </w:p>
        </w:tc>
        <w:tc>
          <w:tcPr>
            <w:tcW w:w="1276" w:type="dxa"/>
          </w:tcPr>
          <w:p w:rsidR="006746DD" w:rsidRPr="00130A29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r w:rsidRPr="00130A29">
              <w:rPr>
                <w:rFonts w:ascii="Courier New" w:hAnsi="Courier New" w:cs="Courier New" w:hint="eastAsia"/>
                <w:kern w:val="0"/>
              </w:rPr>
              <w:t>JSON</w:t>
            </w:r>
            <w:r w:rsidRPr="00130A29">
              <w:rPr>
                <w:rFonts w:ascii="Courier New" w:hAnsi="Courier New" w:cs="Courier New"/>
                <w:kern w:val="0"/>
              </w:rPr>
              <w:t>数组</w:t>
            </w:r>
          </w:p>
        </w:tc>
        <w:tc>
          <w:tcPr>
            <w:tcW w:w="709" w:type="dxa"/>
          </w:tcPr>
          <w:p w:rsidR="006746DD" w:rsidRPr="00130A29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r w:rsidRPr="00130A29"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4252" w:type="dxa"/>
          </w:tcPr>
          <w:p w:rsidR="006746DD" w:rsidRPr="00130A29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r w:rsidRPr="00130A29">
              <w:rPr>
                <w:rFonts w:ascii="Courier New" w:hAnsi="Courier New" w:cs="Courier New" w:hint="eastAsia"/>
                <w:kern w:val="0"/>
              </w:rPr>
              <w:t>包含下面四个字段</w:t>
            </w:r>
          </w:p>
        </w:tc>
      </w:tr>
      <w:tr w:rsidR="006746DD" w:rsidTr="008D5D22">
        <w:trPr>
          <w:trHeight w:val="90"/>
        </w:trPr>
        <w:tc>
          <w:tcPr>
            <w:tcW w:w="2518" w:type="dxa"/>
          </w:tcPr>
          <w:p w:rsidR="006746DD" w:rsidRPr="00130A29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proofErr w:type="spellStart"/>
            <w:r w:rsidRPr="00130A29">
              <w:rPr>
                <w:rFonts w:ascii="Courier New" w:hAnsi="Courier New" w:cs="Courier New" w:hint="eastAsia"/>
                <w:kern w:val="0"/>
              </w:rPr>
              <w:t>nubeNumber</w:t>
            </w:r>
            <w:proofErr w:type="spellEnd"/>
          </w:p>
        </w:tc>
        <w:tc>
          <w:tcPr>
            <w:tcW w:w="1276" w:type="dxa"/>
          </w:tcPr>
          <w:p w:rsidR="006746DD" w:rsidRPr="00130A29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r w:rsidRPr="00130A29">
              <w:rPr>
                <w:rFonts w:ascii="Courier New" w:hAnsi="Courier New" w:cs="Courier New" w:hint="eastAsia"/>
                <w:kern w:val="0"/>
              </w:rPr>
              <w:t>string</w:t>
            </w:r>
          </w:p>
        </w:tc>
        <w:tc>
          <w:tcPr>
            <w:tcW w:w="709" w:type="dxa"/>
          </w:tcPr>
          <w:p w:rsidR="006746DD" w:rsidRPr="00130A29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r w:rsidRPr="00130A29"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4252" w:type="dxa"/>
          </w:tcPr>
          <w:p w:rsidR="006746DD" w:rsidRPr="00130A29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r w:rsidRPr="00130A29">
              <w:rPr>
                <w:rFonts w:ascii="Courier New" w:hAnsi="Courier New" w:cs="Courier New" w:hint="eastAsia"/>
                <w:kern w:val="0"/>
              </w:rPr>
              <w:t>教师或学生的账号绑定视讯号</w:t>
            </w:r>
          </w:p>
        </w:tc>
      </w:tr>
      <w:tr w:rsidR="006746DD" w:rsidTr="008D5D22">
        <w:tc>
          <w:tcPr>
            <w:tcW w:w="2518" w:type="dxa"/>
          </w:tcPr>
          <w:p w:rsidR="006746DD" w:rsidRPr="00130A29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proofErr w:type="spellStart"/>
            <w:r w:rsidRPr="00130A29">
              <w:rPr>
                <w:rFonts w:ascii="Courier New" w:hAnsi="Courier New" w:cs="Courier New" w:hint="eastAsia"/>
                <w:kern w:val="0"/>
              </w:rPr>
              <w:t>accountName</w:t>
            </w:r>
            <w:proofErr w:type="spellEnd"/>
          </w:p>
        </w:tc>
        <w:tc>
          <w:tcPr>
            <w:tcW w:w="1276" w:type="dxa"/>
          </w:tcPr>
          <w:p w:rsidR="006746DD" w:rsidRPr="00130A29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r w:rsidRPr="00130A29">
              <w:rPr>
                <w:rFonts w:ascii="Courier New" w:hAnsi="Courier New" w:cs="Courier New" w:hint="eastAsia"/>
                <w:kern w:val="0"/>
              </w:rPr>
              <w:t>string</w:t>
            </w:r>
          </w:p>
        </w:tc>
        <w:tc>
          <w:tcPr>
            <w:tcW w:w="709" w:type="dxa"/>
          </w:tcPr>
          <w:p w:rsidR="006746DD" w:rsidRPr="00130A29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r w:rsidRPr="00130A29"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4252" w:type="dxa"/>
          </w:tcPr>
          <w:p w:rsidR="006746DD" w:rsidRPr="00130A29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r w:rsidRPr="00130A29">
              <w:rPr>
                <w:rFonts w:ascii="Courier New" w:hAnsi="Courier New" w:cs="Courier New" w:hint="eastAsia"/>
                <w:kern w:val="0"/>
              </w:rPr>
              <w:t>教师或学生的账号名称</w:t>
            </w:r>
          </w:p>
        </w:tc>
      </w:tr>
    </w:tbl>
    <w:p w:rsidR="006746DD" w:rsidRDefault="006746DD" w:rsidP="006746DD">
      <w:pPr>
        <w:autoSpaceDE w:val="0"/>
        <w:autoSpaceDN w:val="0"/>
        <w:adjustRightInd w:val="0"/>
        <w:ind w:firstLine="420"/>
        <w:jc w:val="left"/>
        <w:rPr>
          <w:rFonts w:ascii="Courier New" w:hAnsi="Courier New" w:cs="宋体"/>
          <w:color w:val="000000"/>
          <w:kern w:val="0"/>
          <w:sz w:val="20"/>
          <w:szCs w:val="20"/>
        </w:rPr>
      </w:pPr>
    </w:p>
    <w:p w:rsidR="006746DD" w:rsidRDefault="006746DD" w:rsidP="006746D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宋体" w:hint="eastAsia"/>
          <w:color w:val="000000"/>
          <w:kern w:val="0"/>
          <w:sz w:val="20"/>
          <w:szCs w:val="20"/>
        </w:rPr>
        <w:t>示例：</w:t>
      </w:r>
    </w:p>
    <w:p w:rsidR="006746DD" w:rsidRDefault="006746DD" w:rsidP="006746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/>
          <w:kern w:val="0"/>
        </w:rPr>
        <w:t>{</w:t>
      </w:r>
    </w:p>
    <w:p w:rsidR="006746DD" w:rsidRDefault="006746DD" w:rsidP="006746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/>
          <w:kern w:val="0"/>
        </w:rPr>
        <w:t>"</w:t>
      </w:r>
      <w:proofErr w:type="gramStart"/>
      <w:r>
        <w:rPr>
          <w:rFonts w:ascii="Courier New" w:hAnsi="Courier New" w:cs="Courier New"/>
          <w:kern w:val="0"/>
        </w:rPr>
        <w:t>stat</w:t>
      </w:r>
      <w:r>
        <w:rPr>
          <w:rFonts w:ascii="Courier New" w:hAnsi="Courier New" w:cs="Courier New" w:hint="eastAsia"/>
          <w:kern w:val="0"/>
        </w:rPr>
        <w:t>e</w:t>
      </w:r>
      <w:proofErr w:type="gramEnd"/>
      <w:r>
        <w:rPr>
          <w:rFonts w:ascii="Courier New" w:hAnsi="Courier New" w:cs="Courier New"/>
          <w:kern w:val="0"/>
        </w:rPr>
        <w:t>":"0",</w:t>
      </w:r>
    </w:p>
    <w:p w:rsidR="006746DD" w:rsidRDefault="006746DD" w:rsidP="006746D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/>
          <w:kern w:val="0"/>
        </w:rPr>
        <w:t>"message":"</w:t>
      </w:r>
      <w:r>
        <w:rPr>
          <w:rFonts w:ascii="Courier New" w:hAnsi="Courier New" w:cs="宋体" w:hint="eastAsia"/>
          <w:kern w:val="0"/>
        </w:rPr>
        <w:t>成功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,</w:t>
      </w:r>
    </w:p>
    <w:p w:rsidR="006746DD" w:rsidRDefault="006746DD" w:rsidP="006746D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</w:t>
      </w:r>
      <w:proofErr w:type="gramStart"/>
      <w:r>
        <w:rPr>
          <w:rFonts w:ascii="Courier New" w:hAnsi="Courier New" w:cs="Courier New" w:hint="eastAsia"/>
          <w:kern w:val="0"/>
        </w:rPr>
        <w:t>count</w:t>
      </w:r>
      <w:proofErr w:type="gramEnd"/>
      <w:r>
        <w:rPr>
          <w:rFonts w:ascii="Courier New" w:hAnsi="Courier New" w:cs="Courier New" w:hint="eastAsia"/>
          <w:kern w:val="0"/>
        </w:rPr>
        <w:t>":50</w:t>
      </w:r>
    </w:p>
    <w:p w:rsidR="006746DD" w:rsidRDefault="006746DD" w:rsidP="006746D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</w:t>
      </w:r>
      <w:proofErr w:type="spellStart"/>
      <w:proofErr w:type="gramStart"/>
      <w:r>
        <w:rPr>
          <w:rFonts w:ascii="Courier New" w:hAnsi="Courier New" w:cs="Courier New" w:hint="eastAsia"/>
          <w:kern w:val="0"/>
        </w:rPr>
        <w:t>accountList</w:t>
      </w:r>
      <w:proofErr w:type="spellEnd"/>
      <w:proofErr w:type="gramEnd"/>
      <w:r>
        <w:rPr>
          <w:rFonts w:ascii="Courier New" w:hAnsi="Courier New" w:cs="Courier New" w:hint="eastAsia"/>
          <w:kern w:val="0"/>
        </w:rPr>
        <w:t>":</w:t>
      </w:r>
    </w:p>
    <w:p w:rsidR="006746DD" w:rsidRDefault="006746DD" w:rsidP="006746D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[{</w:t>
      </w:r>
    </w:p>
    <w:p w:rsidR="006746DD" w:rsidRDefault="006746DD" w:rsidP="006746D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</w:t>
      </w:r>
      <w:proofErr w:type="gramStart"/>
      <w:r>
        <w:rPr>
          <w:rFonts w:ascii="Courier New" w:hAnsi="Courier New" w:cs="Courier New" w:hint="eastAsia"/>
          <w:kern w:val="0"/>
        </w:rPr>
        <w:t>nubeNumber</w:t>
      </w:r>
      <w:proofErr w:type="gramEnd"/>
      <w:r>
        <w:rPr>
          <w:rFonts w:ascii="Courier New" w:hAnsi="Courier New" w:cs="Courier New" w:hint="eastAsia"/>
          <w:kern w:val="0"/>
        </w:rPr>
        <w:t>":"</w:t>
      </w:r>
      <w:r>
        <w:rPr>
          <w:rFonts w:hint="eastAsia"/>
        </w:rPr>
        <w:t>90009000</w:t>
      </w:r>
      <w:r>
        <w:rPr>
          <w:rFonts w:ascii="Courier New" w:hAnsi="Courier New" w:cs="Courier New" w:hint="eastAsia"/>
          <w:kern w:val="0"/>
        </w:rPr>
        <w:t>",</w:t>
      </w:r>
    </w:p>
    <w:p w:rsidR="006746DD" w:rsidRPr="00D6091A" w:rsidRDefault="006746DD" w:rsidP="0055314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FF0000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</w:t>
      </w:r>
      <w:proofErr w:type="spellStart"/>
      <w:r>
        <w:rPr>
          <w:rFonts w:ascii="Courier New" w:hAnsi="Courier New" w:cs="Courier New" w:hint="eastAsia"/>
          <w:kern w:val="0"/>
        </w:rPr>
        <w:t>accountName</w:t>
      </w:r>
      <w:proofErr w:type="spellEnd"/>
      <w:r>
        <w:rPr>
          <w:rFonts w:ascii="Courier New" w:hAnsi="Courier New" w:cs="Courier New" w:hint="eastAsia"/>
          <w:kern w:val="0"/>
        </w:rPr>
        <w:t>":"</w:t>
      </w:r>
      <w:r>
        <w:rPr>
          <w:rFonts w:ascii="Courier New" w:hAnsi="Courier New" w:cs="Courier New" w:hint="eastAsia"/>
          <w:kern w:val="0"/>
        </w:rPr>
        <w:t>张三</w:t>
      </w:r>
      <w:r w:rsidR="00553145">
        <w:rPr>
          <w:rFonts w:ascii="Courier New" w:hAnsi="Courier New" w:cs="Courier New" w:hint="eastAsia"/>
          <w:kern w:val="0"/>
        </w:rPr>
        <w:t>"</w:t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</w:p>
    <w:p w:rsidR="006746DD" w:rsidRDefault="006746DD" w:rsidP="006746D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}</w:t>
      </w:r>
    </w:p>
    <w:p w:rsidR="006746DD" w:rsidRDefault="006746DD" w:rsidP="006746D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...</w:t>
      </w:r>
    </w:p>
    <w:p w:rsidR="006746DD" w:rsidRDefault="006746DD" w:rsidP="006746D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]</w:t>
      </w:r>
    </w:p>
    <w:p w:rsidR="006746DD" w:rsidRPr="001A033D" w:rsidRDefault="006746DD" w:rsidP="006746DD">
      <w:pPr>
        <w:autoSpaceDE w:val="0"/>
        <w:autoSpaceDN w:val="0"/>
        <w:adjustRightInd w:val="0"/>
        <w:jc w:val="left"/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/>
          <w:kern w:val="0"/>
        </w:rPr>
        <w:t>}</w:t>
      </w:r>
    </w:p>
    <w:p w:rsidR="006746DD" w:rsidRDefault="006746DD" w:rsidP="006746DD">
      <w:pPr>
        <w:pStyle w:val="40"/>
      </w:pPr>
      <w:r>
        <w:rPr>
          <w:rFonts w:hint="eastAsia"/>
        </w:rPr>
        <w:t>获取课堂</w:t>
      </w:r>
      <w:proofErr w:type="gramStart"/>
      <w:r>
        <w:rPr>
          <w:rFonts w:hint="eastAsia"/>
        </w:rPr>
        <w:t>参会总</w:t>
      </w:r>
      <w:proofErr w:type="gramEnd"/>
      <w:r>
        <w:rPr>
          <w:rFonts w:hint="eastAsia"/>
        </w:rPr>
        <w:t>人数</w:t>
      </w:r>
    </w:p>
    <w:p w:rsidR="006746DD" w:rsidRDefault="006746DD" w:rsidP="006746DD">
      <w:pPr>
        <w:ind w:firstLine="420"/>
        <w:rPr>
          <w:rFonts w:ascii="新宋体" w:hAnsi="新宋体" w:cs="新宋体"/>
          <w:color w:val="000000"/>
          <w:kern w:val="0"/>
          <w:sz w:val="19"/>
          <w:szCs w:val="19"/>
        </w:rPr>
      </w:pPr>
      <w:r w:rsidRPr="00114B44">
        <w:rPr>
          <w:rFonts w:hint="eastAsia"/>
          <w:b/>
          <w:szCs w:val="21"/>
        </w:rPr>
        <w:t>服务名：</w:t>
      </w:r>
      <w:proofErr w:type="spellStart"/>
      <w:proofErr w:type="gramStart"/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get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Participants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Count</w:t>
      </w:r>
      <w:proofErr w:type="spellEnd"/>
      <w:proofErr w:type="gramEnd"/>
    </w:p>
    <w:p w:rsidR="006746DD" w:rsidRDefault="006746DD" w:rsidP="006746DD">
      <w:pPr>
        <w:ind w:firstLine="420"/>
        <w:rPr>
          <w:rFonts w:ascii="新宋体" w:hAnsi="新宋体" w:cs="新宋体"/>
          <w:color w:val="000000"/>
          <w:kern w:val="0"/>
          <w:sz w:val="19"/>
          <w:szCs w:val="19"/>
        </w:rPr>
      </w:pPr>
      <w:r w:rsidRPr="00CE6147">
        <w:rPr>
          <w:rFonts w:hint="eastAsia"/>
          <w:b/>
          <w:szCs w:val="21"/>
        </w:rPr>
        <w:t>接口方式</w:t>
      </w:r>
      <w:r w:rsidRPr="00CE6147">
        <w:rPr>
          <w:rFonts w:hint="eastAsia"/>
          <w:b/>
          <w:szCs w:val="21"/>
        </w:rPr>
        <w:t>:</w:t>
      </w:r>
      <w:proofErr w:type="gramStart"/>
      <w:r>
        <w:rPr>
          <w:rFonts w:hint="eastAsia"/>
          <w:szCs w:val="21"/>
        </w:rPr>
        <w:t>get</w:t>
      </w:r>
      <w:proofErr w:type="gramEnd"/>
    </w:p>
    <w:p w:rsidR="006746DD" w:rsidRPr="002F184C" w:rsidRDefault="006746DD" w:rsidP="006746DD">
      <w:pPr>
        <w:ind w:firstLine="420"/>
        <w:rPr>
          <w:bCs/>
        </w:rPr>
      </w:pPr>
      <w:r>
        <w:rPr>
          <w:rFonts w:hint="eastAsia"/>
          <w:b/>
          <w:szCs w:val="21"/>
        </w:rPr>
        <w:t>功能</w:t>
      </w:r>
      <w:r w:rsidRPr="0092469D">
        <w:rPr>
          <w:rFonts w:hint="eastAsia"/>
          <w:b/>
          <w:szCs w:val="21"/>
        </w:rPr>
        <w:t>说明：</w:t>
      </w:r>
      <w:r w:rsidRPr="002F184C">
        <w:rPr>
          <w:rFonts w:hint="eastAsia"/>
          <w:bCs/>
        </w:rPr>
        <w:t>获取一个课堂的</w:t>
      </w:r>
      <w:r>
        <w:rPr>
          <w:rFonts w:hint="eastAsia"/>
          <w:bCs/>
        </w:rPr>
        <w:t>教师和</w:t>
      </w:r>
      <w:r w:rsidRPr="002F184C">
        <w:rPr>
          <w:rFonts w:hint="eastAsia"/>
          <w:bCs/>
        </w:rPr>
        <w:t>学生总</w:t>
      </w:r>
      <w:r>
        <w:rPr>
          <w:rFonts w:hint="eastAsia"/>
          <w:bCs/>
        </w:rPr>
        <w:t>人数。教师或学生登录终端后，调用该接口获取当前课堂包含的所有人</w:t>
      </w:r>
      <w:r w:rsidRPr="002F184C">
        <w:rPr>
          <w:rFonts w:hint="eastAsia"/>
          <w:bCs/>
        </w:rPr>
        <w:t>数，用于在界面显示总人数。</w:t>
      </w:r>
    </w:p>
    <w:p w:rsidR="006746DD" w:rsidRDefault="006746DD" w:rsidP="006746DD">
      <w:pPr>
        <w:pStyle w:val="5"/>
        <w:tabs>
          <w:tab w:val="num" w:pos="1008"/>
        </w:tabs>
      </w:pPr>
      <w:r w:rsidRPr="00402671">
        <w:rPr>
          <w:rFonts w:hint="eastAsia"/>
        </w:rPr>
        <w:t>请求参数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97"/>
        <w:gridCol w:w="1276"/>
        <w:gridCol w:w="4019"/>
      </w:tblGrid>
      <w:tr w:rsidR="006746DD" w:rsidTr="008D5D22">
        <w:tc>
          <w:tcPr>
            <w:tcW w:w="2130" w:type="dxa"/>
            <w:shd w:val="clear" w:color="auto" w:fill="DDD9C3"/>
          </w:tcPr>
          <w:p w:rsidR="006746DD" w:rsidRDefault="006746DD" w:rsidP="008D5D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097" w:type="dxa"/>
            <w:shd w:val="clear" w:color="auto" w:fill="DDD9C3"/>
          </w:tcPr>
          <w:p w:rsidR="006746DD" w:rsidRDefault="006746DD" w:rsidP="008D5D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  <w:shd w:val="clear" w:color="auto" w:fill="DDD9C3"/>
          </w:tcPr>
          <w:p w:rsidR="006746DD" w:rsidRDefault="006746DD" w:rsidP="008D5D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4019" w:type="dxa"/>
            <w:shd w:val="clear" w:color="auto" w:fill="DDD9C3"/>
          </w:tcPr>
          <w:p w:rsidR="006746DD" w:rsidRDefault="006746DD" w:rsidP="008D5D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746DD" w:rsidTr="008D5D22">
        <w:tc>
          <w:tcPr>
            <w:tcW w:w="2130" w:type="dxa"/>
          </w:tcPr>
          <w:p w:rsidR="006746DD" w:rsidRPr="00165554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proofErr w:type="spellStart"/>
            <w:r w:rsidRPr="00165554">
              <w:rPr>
                <w:rFonts w:ascii="Courier New" w:hAnsi="Courier New" w:cs="Courier New" w:hint="eastAsia"/>
                <w:kern w:val="0"/>
              </w:rPr>
              <w:t>activityId</w:t>
            </w:r>
            <w:proofErr w:type="spellEnd"/>
          </w:p>
        </w:tc>
        <w:tc>
          <w:tcPr>
            <w:tcW w:w="1097" w:type="dxa"/>
          </w:tcPr>
          <w:p w:rsidR="006746DD" w:rsidRPr="00165554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r w:rsidRPr="00165554">
              <w:rPr>
                <w:rFonts w:ascii="Courier New" w:hAnsi="Courier New" w:cs="Courier New"/>
                <w:kern w:val="0"/>
              </w:rPr>
              <w:t>S</w:t>
            </w:r>
            <w:r w:rsidRPr="00165554">
              <w:rPr>
                <w:rFonts w:ascii="Courier New" w:hAnsi="Courier New" w:cs="Courier New" w:hint="eastAsia"/>
                <w:kern w:val="0"/>
              </w:rPr>
              <w:t>tring</w:t>
            </w:r>
          </w:p>
        </w:tc>
        <w:tc>
          <w:tcPr>
            <w:tcW w:w="1276" w:type="dxa"/>
          </w:tcPr>
          <w:p w:rsidR="006746DD" w:rsidRPr="00165554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r w:rsidRPr="00165554"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4019" w:type="dxa"/>
          </w:tcPr>
          <w:p w:rsidR="006746DD" w:rsidRPr="00165554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r w:rsidRPr="00165554">
              <w:rPr>
                <w:rFonts w:ascii="Courier New" w:hAnsi="Courier New" w:cs="Courier New" w:hint="eastAsia"/>
                <w:kern w:val="0"/>
              </w:rPr>
              <w:t>课堂唯一标识</w:t>
            </w:r>
          </w:p>
        </w:tc>
      </w:tr>
      <w:tr w:rsidR="006746DD" w:rsidTr="008D5D22">
        <w:tc>
          <w:tcPr>
            <w:tcW w:w="2130" w:type="dxa"/>
          </w:tcPr>
          <w:p w:rsidR="006746DD" w:rsidRPr="00165554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r w:rsidRPr="00165554">
              <w:rPr>
                <w:rFonts w:ascii="Courier New" w:hAnsi="Courier New" w:cs="Courier New" w:hint="eastAsia"/>
                <w:kern w:val="0"/>
              </w:rPr>
              <w:t>token</w:t>
            </w:r>
          </w:p>
        </w:tc>
        <w:tc>
          <w:tcPr>
            <w:tcW w:w="1097" w:type="dxa"/>
          </w:tcPr>
          <w:p w:rsidR="006746DD" w:rsidRPr="00165554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r w:rsidRPr="00165554">
              <w:rPr>
                <w:rFonts w:ascii="Courier New" w:hAnsi="Courier New" w:cs="Courier New" w:hint="eastAsia"/>
                <w:kern w:val="0"/>
              </w:rPr>
              <w:t>string</w:t>
            </w:r>
          </w:p>
        </w:tc>
        <w:tc>
          <w:tcPr>
            <w:tcW w:w="1276" w:type="dxa"/>
          </w:tcPr>
          <w:p w:rsidR="006746DD" w:rsidRPr="00165554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r w:rsidRPr="00165554"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4019" w:type="dxa"/>
          </w:tcPr>
          <w:p w:rsidR="006746DD" w:rsidRPr="00165554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r w:rsidRPr="00165554">
              <w:rPr>
                <w:rFonts w:ascii="Courier New" w:hAnsi="Courier New" w:cs="Courier New" w:hint="eastAsia"/>
                <w:kern w:val="0"/>
              </w:rPr>
              <w:t>用户登录返回的</w:t>
            </w:r>
            <w:r w:rsidRPr="00165554">
              <w:rPr>
                <w:rFonts w:ascii="Courier New" w:hAnsi="Courier New" w:cs="Courier New" w:hint="eastAsia"/>
                <w:kern w:val="0"/>
              </w:rPr>
              <w:t>token</w:t>
            </w:r>
            <w:r w:rsidRPr="00165554">
              <w:rPr>
                <w:rFonts w:ascii="Courier New" w:hAnsi="Courier New" w:cs="Courier New" w:hint="eastAsia"/>
                <w:kern w:val="0"/>
              </w:rPr>
              <w:t>。用于鉴权</w:t>
            </w:r>
          </w:p>
        </w:tc>
      </w:tr>
    </w:tbl>
    <w:p w:rsidR="006746DD" w:rsidRDefault="006746DD" w:rsidP="006746D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示例：</w:t>
      </w:r>
    </w:p>
    <w:p w:rsidR="006746DD" w:rsidRDefault="006746DD" w:rsidP="006746D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 w:rsidRPr="00EF4432">
        <w:rPr>
          <w:rFonts w:ascii="Courier New" w:hAnsi="Courier New" w:cs="Courier New"/>
          <w:kern w:val="0"/>
        </w:rPr>
        <w:t>http://www.butelceshi.com:81/</w:t>
      </w:r>
      <w:r>
        <w:rPr>
          <w:rFonts w:ascii="Courier New" w:hAnsi="Courier New" w:cs="Courier New"/>
          <w:kern w:val="0"/>
        </w:rPr>
        <w:t>cloudRoom</w:t>
      </w:r>
      <w:r w:rsidRPr="00EF4432">
        <w:rPr>
          <w:rFonts w:ascii="Courier New" w:hAnsi="Courier New" w:cs="Courier New"/>
          <w:kern w:val="0"/>
        </w:rPr>
        <w:t>/</w:t>
      </w:r>
      <w:r>
        <w:rPr>
          <w:rFonts w:ascii="Courier New" w:hAnsi="Courier New" w:cs="Courier New"/>
          <w:kern w:val="0"/>
        </w:rPr>
        <w:t>cloudRoom</w:t>
      </w:r>
      <w:r w:rsidRPr="00EF4432">
        <w:rPr>
          <w:rFonts w:ascii="Courier New" w:hAnsi="Courier New" w:cs="Courier New"/>
          <w:kern w:val="0"/>
        </w:rPr>
        <w:t>Service?service=</w:t>
      </w:r>
      <w:r w:rsidRPr="002379FE">
        <w:rPr>
          <w:rFonts w:ascii="Courier New" w:hAnsi="Courier New" w:cs="Courier New" w:hint="eastAsia"/>
          <w:kern w:val="0"/>
        </w:rPr>
        <w:t>get</w:t>
      </w:r>
      <w:r w:rsidRPr="002379FE">
        <w:rPr>
          <w:rFonts w:ascii="Courier New" w:hAnsi="Courier New" w:cs="Courier New"/>
          <w:kern w:val="0"/>
        </w:rPr>
        <w:t>Participants</w:t>
      </w:r>
      <w:r w:rsidRPr="002379FE">
        <w:rPr>
          <w:rFonts w:ascii="Courier New" w:hAnsi="Courier New" w:cs="Courier New" w:hint="eastAsia"/>
          <w:kern w:val="0"/>
        </w:rPr>
        <w:t>Count</w:t>
      </w:r>
      <w:r>
        <w:rPr>
          <w:rFonts w:ascii="Courier New" w:hAnsi="Courier New" w:cs="Courier New"/>
          <w:kern w:val="0"/>
        </w:rPr>
        <w:t>&amp;</w:t>
      </w:r>
      <w:r>
        <w:rPr>
          <w:rFonts w:ascii="Courier New" w:hAnsi="Courier New" w:cs="Courier New" w:hint="eastAsia"/>
          <w:kern w:val="0"/>
        </w:rPr>
        <w:t>activityI</w:t>
      </w:r>
      <w:r w:rsidRPr="00F92848">
        <w:rPr>
          <w:rFonts w:ascii="Courier New" w:hAnsi="Courier New" w:cs="Courier New" w:hint="eastAsia"/>
          <w:kern w:val="0"/>
        </w:rPr>
        <w:t>d</w:t>
      </w:r>
      <w:r>
        <w:rPr>
          <w:rFonts w:ascii="Courier New" w:hAnsi="Courier New" w:cs="Courier New" w:hint="eastAsia"/>
          <w:kern w:val="0"/>
        </w:rPr>
        <w:t>=</w:t>
      </w:r>
      <w:r>
        <w:rPr>
          <w:rFonts w:ascii="Courier New" w:hAnsi="Courier New" w:cs="宋体" w:hint="eastAsia"/>
          <w:kern w:val="0"/>
        </w:rPr>
        <w:t>aasdfasdfasdfadsfadsfsadd</w:t>
      </w:r>
      <w:r>
        <w:rPr>
          <w:rFonts w:ascii="Courier New" w:hAnsi="Courier New" w:cs="Courier New" w:hint="eastAsia"/>
          <w:kern w:val="0"/>
        </w:rPr>
        <w:t>&amp;token=</w:t>
      </w:r>
      <w:r w:rsidRPr="00EF4432">
        <w:rPr>
          <w:rFonts w:ascii="Courier New" w:hAnsi="Courier New" w:cs="Courier New"/>
          <w:kern w:val="0"/>
        </w:rPr>
        <w:t>7b76b004a63faa8c24d8b72fd721bd0e</w:t>
      </w:r>
    </w:p>
    <w:p w:rsidR="006746DD" w:rsidRDefault="006746DD" w:rsidP="006746DD">
      <w:pPr>
        <w:pStyle w:val="5"/>
        <w:tabs>
          <w:tab w:val="num" w:pos="1008"/>
        </w:tabs>
      </w:pPr>
      <w:r>
        <w:rPr>
          <w:rFonts w:hint="eastAsia"/>
        </w:rPr>
        <w:t>返回参数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418"/>
        <w:gridCol w:w="4019"/>
      </w:tblGrid>
      <w:tr w:rsidR="006746DD" w:rsidTr="008D5D22">
        <w:tc>
          <w:tcPr>
            <w:tcW w:w="2093" w:type="dxa"/>
            <w:shd w:val="clear" w:color="auto" w:fill="DDD9C3"/>
          </w:tcPr>
          <w:p w:rsidR="006746DD" w:rsidRDefault="006746DD" w:rsidP="008D5D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2" w:type="dxa"/>
            <w:shd w:val="clear" w:color="auto" w:fill="DDD9C3"/>
          </w:tcPr>
          <w:p w:rsidR="006746DD" w:rsidRDefault="006746DD" w:rsidP="008D5D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18" w:type="dxa"/>
            <w:shd w:val="clear" w:color="auto" w:fill="DDD9C3"/>
          </w:tcPr>
          <w:p w:rsidR="006746DD" w:rsidRDefault="006746DD" w:rsidP="008D5D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4019" w:type="dxa"/>
            <w:shd w:val="clear" w:color="auto" w:fill="DDD9C3"/>
          </w:tcPr>
          <w:p w:rsidR="006746DD" w:rsidRDefault="006746DD" w:rsidP="008D5D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746DD" w:rsidTr="008D5D22">
        <w:tc>
          <w:tcPr>
            <w:tcW w:w="2093" w:type="dxa"/>
          </w:tcPr>
          <w:p w:rsidR="006746DD" w:rsidRPr="00165554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r w:rsidRPr="00165554">
              <w:rPr>
                <w:rFonts w:ascii="Courier New" w:hAnsi="Courier New" w:cs="Courier New"/>
                <w:kern w:val="0"/>
              </w:rPr>
              <w:t>state</w:t>
            </w:r>
          </w:p>
        </w:tc>
        <w:tc>
          <w:tcPr>
            <w:tcW w:w="992" w:type="dxa"/>
          </w:tcPr>
          <w:p w:rsidR="006746DD" w:rsidRPr="00165554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proofErr w:type="spellStart"/>
            <w:r w:rsidRPr="00165554">
              <w:rPr>
                <w:rFonts w:ascii="Courier New" w:hAnsi="Courier New" w:cs="Courier New" w:hint="eastAsia"/>
                <w:kern w:val="0"/>
              </w:rPr>
              <w:t>int</w:t>
            </w:r>
            <w:proofErr w:type="spellEnd"/>
          </w:p>
        </w:tc>
        <w:tc>
          <w:tcPr>
            <w:tcW w:w="1418" w:type="dxa"/>
          </w:tcPr>
          <w:p w:rsidR="006746DD" w:rsidRPr="00165554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r w:rsidRPr="00165554"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4019" w:type="dxa"/>
          </w:tcPr>
          <w:p w:rsidR="006746DD" w:rsidRPr="00165554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r w:rsidRPr="00BF2EDF">
              <w:rPr>
                <w:rFonts w:ascii="Courier New" w:hAnsi="Courier New" w:cs="Courier New" w:hint="eastAsia"/>
                <w:kern w:val="0"/>
              </w:rPr>
              <w:t>返回状态码，详见</w:t>
            </w:r>
            <w:r w:rsidRPr="00BF2EDF">
              <w:rPr>
                <w:rFonts w:ascii="Courier New" w:hAnsi="Courier New" w:cs="Courier New" w:hint="eastAsia"/>
                <w:kern w:val="0"/>
              </w:rPr>
              <w:t>9.3</w:t>
            </w:r>
            <w:r w:rsidRPr="00BF2EDF">
              <w:rPr>
                <w:rFonts w:ascii="Courier New" w:hAnsi="Courier New" w:cs="Courier New" w:hint="eastAsia"/>
                <w:kern w:val="0"/>
              </w:rPr>
              <w:t>接口返回状态码</w:t>
            </w:r>
          </w:p>
        </w:tc>
      </w:tr>
      <w:tr w:rsidR="006746DD" w:rsidTr="008D5D22">
        <w:tc>
          <w:tcPr>
            <w:tcW w:w="2093" w:type="dxa"/>
          </w:tcPr>
          <w:p w:rsidR="006746DD" w:rsidRPr="00165554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r w:rsidRPr="00165554">
              <w:rPr>
                <w:rFonts w:ascii="Courier New" w:hAnsi="Courier New" w:cs="Courier New"/>
                <w:kern w:val="0"/>
              </w:rPr>
              <w:t>message</w:t>
            </w:r>
          </w:p>
        </w:tc>
        <w:tc>
          <w:tcPr>
            <w:tcW w:w="992" w:type="dxa"/>
          </w:tcPr>
          <w:p w:rsidR="006746DD" w:rsidRPr="00165554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r w:rsidRPr="00165554">
              <w:rPr>
                <w:rFonts w:ascii="Courier New" w:hAnsi="Courier New" w:cs="Courier New" w:hint="eastAsia"/>
                <w:kern w:val="0"/>
              </w:rPr>
              <w:t>string</w:t>
            </w:r>
          </w:p>
        </w:tc>
        <w:tc>
          <w:tcPr>
            <w:tcW w:w="1418" w:type="dxa"/>
          </w:tcPr>
          <w:p w:rsidR="006746DD" w:rsidRPr="00165554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r w:rsidRPr="00165554">
              <w:rPr>
                <w:rFonts w:ascii="Courier New" w:hAnsi="Courier New" w:cs="Courier New" w:hint="eastAsia"/>
                <w:kern w:val="0"/>
              </w:rPr>
              <w:t>否</w:t>
            </w:r>
          </w:p>
        </w:tc>
        <w:tc>
          <w:tcPr>
            <w:tcW w:w="4019" w:type="dxa"/>
          </w:tcPr>
          <w:p w:rsidR="006746DD" w:rsidRPr="00165554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</w:p>
        </w:tc>
      </w:tr>
      <w:tr w:rsidR="006746DD" w:rsidTr="008D5D22">
        <w:tc>
          <w:tcPr>
            <w:tcW w:w="2093" w:type="dxa"/>
          </w:tcPr>
          <w:p w:rsidR="006746DD" w:rsidRPr="00165554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r w:rsidRPr="00165554">
              <w:rPr>
                <w:rFonts w:ascii="Courier New" w:hAnsi="Courier New" w:cs="Courier New" w:hint="eastAsia"/>
                <w:kern w:val="0"/>
              </w:rPr>
              <w:t>count</w:t>
            </w:r>
          </w:p>
        </w:tc>
        <w:tc>
          <w:tcPr>
            <w:tcW w:w="992" w:type="dxa"/>
          </w:tcPr>
          <w:p w:rsidR="006746DD" w:rsidRPr="00165554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proofErr w:type="spellStart"/>
            <w:r w:rsidRPr="00165554">
              <w:rPr>
                <w:rFonts w:ascii="Courier New" w:hAnsi="Courier New" w:cs="Courier New" w:hint="eastAsia"/>
                <w:kern w:val="0"/>
              </w:rPr>
              <w:t>int</w:t>
            </w:r>
            <w:proofErr w:type="spellEnd"/>
          </w:p>
        </w:tc>
        <w:tc>
          <w:tcPr>
            <w:tcW w:w="1418" w:type="dxa"/>
          </w:tcPr>
          <w:p w:rsidR="006746DD" w:rsidRPr="00165554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r w:rsidRPr="00165554"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4019" w:type="dxa"/>
          </w:tcPr>
          <w:p w:rsidR="006746DD" w:rsidRPr="00165554" w:rsidRDefault="006746DD" w:rsidP="008D5D22">
            <w:pPr>
              <w:widowControl/>
              <w:rPr>
                <w:rFonts w:ascii="Courier New" w:hAnsi="Courier New" w:cs="Courier New"/>
                <w:kern w:val="0"/>
              </w:rPr>
            </w:pPr>
            <w:r w:rsidRPr="00165554">
              <w:rPr>
                <w:rFonts w:ascii="Courier New" w:hAnsi="Courier New" w:cs="Courier New" w:hint="eastAsia"/>
                <w:kern w:val="0"/>
              </w:rPr>
              <w:t>返回当前课堂</w:t>
            </w:r>
            <w:proofErr w:type="gramStart"/>
            <w:r w:rsidRPr="00165554">
              <w:rPr>
                <w:rFonts w:ascii="Courier New" w:hAnsi="Courier New" w:cs="Courier New" w:hint="eastAsia"/>
                <w:kern w:val="0"/>
              </w:rPr>
              <w:t>参会总</w:t>
            </w:r>
            <w:proofErr w:type="gramEnd"/>
            <w:r w:rsidRPr="00165554">
              <w:rPr>
                <w:rFonts w:ascii="Courier New" w:hAnsi="Courier New" w:cs="Courier New" w:hint="eastAsia"/>
                <w:kern w:val="0"/>
              </w:rPr>
              <w:t>人数</w:t>
            </w:r>
          </w:p>
        </w:tc>
      </w:tr>
    </w:tbl>
    <w:p w:rsidR="006746DD" w:rsidRDefault="006746DD" w:rsidP="006746D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宋体" w:hint="eastAsia"/>
          <w:color w:val="000000"/>
          <w:kern w:val="0"/>
          <w:sz w:val="20"/>
          <w:szCs w:val="20"/>
        </w:rPr>
        <w:t>示例：</w:t>
      </w:r>
    </w:p>
    <w:p w:rsidR="006746DD" w:rsidRDefault="006746DD" w:rsidP="006746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/>
          <w:kern w:val="0"/>
        </w:rPr>
        <w:t>{</w:t>
      </w:r>
    </w:p>
    <w:p w:rsidR="006746DD" w:rsidRDefault="006746DD" w:rsidP="006746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/>
          <w:kern w:val="0"/>
        </w:rPr>
        <w:t>"</w:t>
      </w:r>
      <w:proofErr w:type="gramStart"/>
      <w:r>
        <w:rPr>
          <w:rFonts w:ascii="Courier New" w:hAnsi="Courier New" w:cs="Courier New"/>
          <w:kern w:val="0"/>
        </w:rPr>
        <w:t>stat</w:t>
      </w:r>
      <w:r>
        <w:rPr>
          <w:rFonts w:ascii="Courier New" w:hAnsi="Courier New" w:cs="Courier New" w:hint="eastAsia"/>
          <w:kern w:val="0"/>
        </w:rPr>
        <w:t>e</w:t>
      </w:r>
      <w:proofErr w:type="gramEnd"/>
      <w:r>
        <w:rPr>
          <w:rFonts w:ascii="Courier New" w:hAnsi="Courier New" w:cs="Courier New"/>
          <w:kern w:val="0"/>
        </w:rPr>
        <w:t>":</w:t>
      </w:r>
      <w:r>
        <w:rPr>
          <w:rFonts w:ascii="Courier New" w:hAnsi="Courier New" w:cs="Courier New" w:hint="eastAsia"/>
          <w:kern w:val="0"/>
        </w:rPr>
        <w:t>"</w:t>
      </w:r>
      <w:r>
        <w:rPr>
          <w:rFonts w:ascii="Courier New" w:hAnsi="Courier New" w:cs="Courier New"/>
          <w:kern w:val="0"/>
        </w:rPr>
        <w:t>0</w:t>
      </w:r>
      <w:r>
        <w:rPr>
          <w:rFonts w:ascii="Courier New" w:hAnsi="Courier New" w:cs="Courier New" w:hint="eastAsia"/>
          <w:kern w:val="0"/>
        </w:rPr>
        <w:t>"</w:t>
      </w:r>
      <w:r>
        <w:rPr>
          <w:rFonts w:ascii="Courier New" w:hAnsi="Courier New" w:cs="Courier New"/>
          <w:kern w:val="0"/>
        </w:rPr>
        <w:t>,</w:t>
      </w:r>
    </w:p>
    <w:p w:rsidR="006746DD" w:rsidRDefault="006746DD" w:rsidP="006746D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/>
          <w:kern w:val="0"/>
        </w:rPr>
        <w:t>"message":"</w:t>
      </w:r>
      <w:r>
        <w:rPr>
          <w:rFonts w:ascii="Courier New" w:hAnsi="Courier New" w:cs="宋体" w:hint="eastAsia"/>
          <w:kern w:val="0"/>
        </w:rPr>
        <w:t>成功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,</w:t>
      </w:r>
    </w:p>
    <w:p w:rsidR="006746DD" w:rsidRDefault="006746DD" w:rsidP="006746D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/>
          <w:kern w:val="0"/>
        </w:rPr>
        <w:t>"</w:t>
      </w:r>
      <w:proofErr w:type="gramStart"/>
      <w:r>
        <w:rPr>
          <w:rFonts w:ascii="Courier New" w:hAnsi="Courier New" w:cs="Courier New" w:hint="eastAsia"/>
          <w:kern w:val="0"/>
        </w:rPr>
        <w:t>count</w:t>
      </w:r>
      <w:proofErr w:type="gramEnd"/>
      <w:r>
        <w:rPr>
          <w:rFonts w:ascii="Courier New" w:hAnsi="Courier New" w:cs="Courier New"/>
          <w:kern w:val="0"/>
        </w:rPr>
        <w:t>":</w:t>
      </w:r>
      <w:r>
        <w:rPr>
          <w:rFonts w:ascii="Courier New" w:hAnsi="Courier New" w:cs="宋体" w:hint="eastAsia"/>
          <w:kern w:val="0"/>
        </w:rPr>
        <w:t>6</w:t>
      </w:r>
    </w:p>
    <w:p w:rsidR="006746DD" w:rsidRDefault="006746DD" w:rsidP="006746DD">
      <w:pPr>
        <w:autoSpaceDE w:val="0"/>
        <w:autoSpaceDN w:val="0"/>
        <w:adjustRightInd w:val="0"/>
        <w:jc w:val="left"/>
        <w:rPr>
          <w:ins w:id="40" w:author="Windows 用户" w:date="2016-05-18T11:02:00Z"/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lastRenderedPageBreak/>
        <w:tab/>
      </w:r>
      <w:r>
        <w:rPr>
          <w:rFonts w:ascii="Courier New" w:hAnsi="Courier New" w:cs="Courier New"/>
          <w:kern w:val="0"/>
        </w:rPr>
        <w:t>}</w:t>
      </w:r>
    </w:p>
    <w:p w:rsidR="00FA3FB3" w:rsidRDefault="00FA3FB3" w:rsidP="00FA3FB3">
      <w:pPr>
        <w:pStyle w:val="40"/>
        <w:rPr>
          <w:ins w:id="41" w:author="Windows 用户" w:date="2016-05-18T11:02:00Z"/>
        </w:rPr>
      </w:pPr>
      <w:ins w:id="42" w:author="Windows 用户" w:date="2016-05-18T11:02:00Z">
        <w:r>
          <w:rPr>
            <w:rFonts w:hint="eastAsia"/>
          </w:rPr>
          <w:t>课堂操作接口</w:t>
        </w:r>
      </w:ins>
    </w:p>
    <w:p w:rsidR="00FA3FB3" w:rsidRDefault="00FA3FB3" w:rsidP="00FA3FB3">
      <w:pPr>
        <w:ind w:firstLine="420"/>
        <w:rPr>
          <w:ins w:id="43" w:author="Windows 用户" w:date="2016-05-18T11:02:00Z"/>
          <w:szCs w:val="21"/>
        </w:rPr>
      </w:pPr>
      <w:ins w:id="44" w:author="Windows 用户" w:date="2016-05-18T11:02:00Z">
        <w:r w:rsidRPr="00114B44">
          <w:rPr>
            <w:rFonts w:hint="eastAsia"/>
            <w:b/>
            <w:szCs w:val="21"/>
          </w:rPr>
          <w:t>服务名：</w:t>
        </w:r>
        <w:proofErr w:type="spellStart"/>
        <w:proofErr w:type="gramStart"/>
        <w:r>
          <w:rPr>
            <w:rFonts w:hint="eastAsia"/>
            <w:szCs w:val="21"/>
          </w:rPr>
          <w:t>operateCourse</w:t>
        </w:r>
        <w:proofErr w:type="spellEnd"/>
        <w:proofErr w:type="gramEnd"/>
      </w:ins>
    </w:p>
    <w:p w:rsidR="00FA3FB3" w:rsidRDefault="00FA3FB3" w:rsidP="00FA3FB3">
      <w:pPr>
        <w:ind w:firstLine="420"/>
        <w:rPr>
          <w:ins w:id="45" w:author="Windows 用户" w:date="2016-05-18T11:02:00Z"/>
          <w:szCs w:val="21"/>
        </w:rPr>
      </w:pPr>
      <w:ins w:id="46" w:author="Windows 用户" w:date="2016-05-18T11:02:00Z">
        <w:r w:rsidRPr="00CE6147">
          <w:rPr>
            <w:rFonts w:hint="eastAsia"/>
            <w:b/>
            <w:szCs w:val="21"/>
          </w:rPr>
          <w:t>接口方式</w:t>
        </w:r>
        <w:r w:rsidRPr="00CE6147">
          <w:rPr>
            <w:rFonts w:hint="eastAsia"/>
            <w:b/>
            <w:szCs w:val="21"/>
          </w:rPr>
          <w:t>:</w:t>
        </w:r>
        <w:proofErr w:type="gramStart"/>
        <w:r>
          <w:rPr>
            <w:rFonts w:hint="eastAsia"/>
            <w:szCs w:val="21"/>
          </w:rPr>
          <w:t>get</w:t>
        </w:r>
        <w:proofErr w:type="gramEnd"/>
      </w:ins>
    </w:p>
    <w:p w:rsidR="00FA3FB3" w:rsidRPr="00326461" w:rsidRDefault="00FA3FB3" w:rsidP="00FA3FB3">
      <w:pPr>
        <w:ind w:firstLine="420"/>
        <w:rPr>
          <w:ins w:id="47" w:author="Windows 用户" w:date="2016-05-18T11:02:00Z"/>
          <w:szCs w:val="21"/>
        </w:rPr>
      </w:pPr>
      <w:ins w:id="48" w:author="Windows 用户" w:date="2016-05-18T11:02:00Z">
        <w:r>
          <w:rPr>
            <w:rFonts w:hint="eastAsia"/>
            <w:b/>
            <w:szCs w:val="21"/>
          </w:rPr>
          <w:t>功能</w:t>
        </w:r>
        <w:r w:rsidRPr="0092469D">
          <w:rPr>
            <w:rFonts w:hint="eastAsia"/>
            <w:b/>
            <w:szCs w:val="21"/>
          </w:rPr>
          <w:t>说明：</w:t>
        </w:r>
        <w:r>
          <w:rPr>
            <w:rFonts w:hint="eastAsia"/>
            <w:szCs w:val="21"/>
          </w:rPr>
          <w:t>教师或学生调用本接口，实现课堂的进入、登出。</w:t>
        </w:r>
      </w:ins>
    </w:p>
    <w:p w:rsidR="00FA3FB3" w:rsidRDefault="00FA3FB3" w:rsidP="00FA3FB3">
      <w:pPr>
        <w:pStyle w:val="5"/>
        <w:tabs>
          <w:tab w:val="num" w:pos="360"/>
          <w:tab w:val="num" w:pos="1008"/>
        </w:tabs>
        <w:rPr>
          <w:ins w:id="49" w:author="Windows 用户" w:date="2016-05-18T11:02:00Z"/>
        </w:rPr>
      </w:pPr>
      <w:ins w:id="50" w:author="Windows 用户" w:date="2016-05-18T11:02:00Z">
        <w:r w:rsidRPr="00402671">
          <w:rPr>
            <w:rFonts w:hint="eastAsia"/>
          </w:rPr>
          <w:t>请求参数</w:t>
        </w:r>
      </w:ins>
    </w:p>
    <w:p w:rsidR="00FA3FB3" w:rsidRPr="0055361A" w:rsidRDefault="00FA3FB3" w:rsidP="00FA3FB3">
      <w:pPr>
        <w:pStyle w:val="ae"/>
        <w:ind w:firstLine="420"/>
        <w:rPr>
          <w:ins w:id="51" w:author="Windows 用户" w:date="2016-05-18T11:02:00Z"/>
        </w:rPr>
      </w:pPr>
    </w:p>
    <w:tbl>
      <w:tblPr>
        <w:tblW w:w="84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2"/>
        <w:gridCol w:w="955"/>
        <w:gridCol w:w="1276"/>
        <w:gridCol w:w="4161"/>
      </w:tblGrid>
      <w:tr w:rsidR="00FA3FB3" w:rsidTr="008D5D22">
        <w:trPr>
          <w:ins w:id="52" w:author="Windows 用户" w:date="2016-05-18T11:02:00Z"/>
        </w:trPr>
        <w:tc>
          <w:tcPr>
            <w:tcW w:w="2022" w:type="dxa"/>
            <w:shd w:val="clear" w:color="auto" w:fill="DDD9C3"/>
          </w:tcPr>
          <w:p w:rsidR="00FA3FB3" w:rsidRDefault="00FA3FB3" w:rsidP="008D5D22">
            <w:pPr>
              <w:jc w:val="center"/>
              <w:rPr>
                <w:ins w:id="53" w:author="Windows 用户" w:date="2016-05-18T11:02:00Z"/>
                <w:b/>
              </w:rPr>
            </w:pPr>
            <w:ins w:id="54" w:author="Windows 用户" w:date="2016-05-18T11:02:00Z">
              <w:r>
                <w:rPr>
                  <w:rFonts w:hint="eastAsia"/>
                  <w:b/>
                </w:rPr>
                <w:t>参数名称</w:t>
              </w:r>
            </w:ins>
          </w:p>
        </w:tc>
        <w:tc>
          <w:tcPr>
            <w:tcW w:w="955" w:type="dxa"/>
            <w:shd w:val="clear" w:color="auto" w:fill="DDD9C3"/>
          </w:tcPr>
          <w:p w:rsidR="00FA3FB3" w:rsidRDefault="00FA3FB3" w:rsidP="008D5D22">
            <w:pPr>
              <w:jc w:val="center"/>
              <w:rPr>
                <w:ins w:id="55" w:author="Windows 用户" w:date="2016-05-18T11:02:00Z"/>
                <w:b/>
              </w:rPr>
            </w:pPr>
            <w:ins w:id="56" w:author="Windows 用户" w:date="2016-05-18T11:02:00Z">
              <w:r>
                <w:rPr>
                  <w:rFonts w:hint="eastAsia"/>
                  <w:b/>
                </w:rPr>
                <w:t>类型</w:t>
              </w:r>
            </w:ins>
          </w:p>
        </w:tc>
        <w:tc>
          <w:tcPr>
            <w:tcW w:w="1276" w:type="dxa"/>
            <w:shd w:val="clear" w:color="auto" w:fill="DDD9C3"/>
          </w:tcPr>
          <w:p w:rsidR="00FA3FB3" w:rsidRDefault="00FA3FB3" w:rsidP="008D5D22">
            <w:pPr>
              <w:jc w:val="center"/>
              <w:rPr>
                <w:ins w:id="57" w:author="Windows 用户" w:date="2016-05-18T11:02:00Z"/>
                <w:b/>
              </w:rPr>
            </w:pPr>
            <w:ins w:id="58" w:author="Windows 用户" w:date="2016-05-18T11:02:00Z">
              <w:r>
                <w:rPr>
                  <w:rFonts w:hint="eastAsia"/>
                  <w:b/>
                </w:rPr>
                <w:t>是否必填</w:t>
              </w:r>
            </w:ins>
          </w:p>
        </w:tc>
        <w:tc>
          <w:tcPr>
            <w:tcW w:w="4161" w:type="dxa"/>
            <w:shd w:val="clear" w:color="auto" w:fill="DDD9C3"/>
          </w:tcPr>
          <w:p w:rsidR="00FA3FB3" w:rsidRDefault="00FA3FB3" w:rsidP="008D5D22">
            <w:pPr>
              <w:jc w:val="center"/>
              <w:rPr>
                <w:ins w:id="59" w:author="Windows 用户" w:date="2016-05-18T11:02:00Z"/>
                <w:b/>
              </w:rPr>
            </w:pPr>
            <w:ins w:id="60" w:author="Windows 用户" w:date="2016-05-18T11:02:00Z">
              <w:r>
                <w:rPr>
                  <w:rFonts w:hint="eastAsia"/>
                  <w:b/>
                </w:rPr>
                <w:t>备注</w:t>
              </w:r>
            </w:ins>
          </w:p>
        </w:tc>
      </w:tr>
      <w:tr w:rsidR="00FA3FB3" w:rsidTr="008D5D22">
        <w:trPr>
          <w:ins w:id="61" w:author="Windows 用户" w:date="2016-05-18T11:02:00Z"/>
        </w:trPr>
        <w:tc>
          <w:tcPr>
            <w:tcW w:w="2022" w:type="dxa"/>
          </w:tcPr>
          <w:p w:rsidR="00FA3FB3" w:rsidRDefault="00FA3FB3" w:rsidP="008D5D22">
            <w:pPr>
              <w:rPr>
                <w:ins w:id="62" w:author="Windows 用户" w:date="2016-05-18T11:02:00Z"/>
              </w:rPr>
            </w:pPr>
            <w:proofErr w:type="spellStart"/>
            <w:ins w:id="63" w:author="Windows 用户" w:date="2016-05-18T11:02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activityId</w:t>
              </w:r>
              <w:proofErr w:type="spellEnd"/>
            </w:ins>
          </w:p>
        </w:tc>
        <w:tc>
          <w:tcPr>
            <w:tcW w:w="955" w:type="dxa"/>
          </w:tcPr>
          <w:p w:rsidR="00FA3FB3" w:rsidRDefault="00FA3FB3" w:rsidP="008D5D22">
            <w:pPr>
              <w:rPr>
                <w:ins w:id="64" w:author="Windows 用户" w:date="2016-05-18T11:02:00Z"/>
              </w:rPr>
            </w:pPr>
            <w:ins w:id="65" w:author="Windows 用户" w:date="2016-05-18T11:02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276" w:type="dxa"/>
          </w:tcPr>
          <w:p w:rsidR="00FA3FB3" w:rsidRDefault="00FA3FB3" w:rsidP="008D5D22">
            <w:pPr>
              <w:rPr>
                <w:ins w:id="66" w:author="Windows 用户" w:date="2016-05-18T11:02:00Z"/>
              </w:rPr>
            </w:pPr>
            <w:ins w:id="67" w:author="Windows 用户" w:date="2016-05-18T11:02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161" w:type="dxa"/>
          </w:tcPr>
          <w:p w:rsidR="00FA3FB3" w:rsidRDefault="00FA3FB3" w:rsidP="008D5D22">
            <w:pPr>
              <w:rPr>
                <w:ins w:id="68" w:author="Windows 用户" w:date="2016-05-18T11:02:00Z"/>
              </w:rPr>
            </w:pPr>
            <w:ins w:id="69" w:author="Windows 用户" w:date="2016-05-18T11:02:00Z">
              <w:r>
                <w:rPr>
                  <w:rFonts w:hint="eastAsia"/>
                </w:rPr>
                <w:t>课堂唯一标识</w:t>
              </w:r>
            </w:ins>
          </w:p>
        </w:tc>
      </w:tr>
      <w:tr w:rsidR="007D4F73" w:rsidTr="008D5D22">
        <w:trPr>
          <w:ins w:id="70" w:author="Windows 用户" w:date="2016-05-18T11:02:00Z"/>
        </w:trPr>
        <w:tc>
          <w:tcPr>
            <w:tcW w:w="2022" w:type="dxa"/>
          </w:tcPr>
          <w:p w:rsidR="007D4F73" w:rsidRDefault="007721D1" w:rsidP="008D5D22">
            <w:pPr>
              <w:rPr>
                <w:ins w:id="71" w:author="Windows 用户" w:date="2016-05-18T11:02:00Z"/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ins w:id="72" w:author="Windows 用户" w:date="2016-05-18T11:03:00Z">
              <w:r w:rsidRPr="0028766F">
                <w:rPr>
                  <w:rFonts w:ascii="Courier New" w:hAnsi="Courier New" w:cs="Courier New" w:hint="eastAsia"/>
                  <w:kern w:val="0"/>
                </w:rPr>
                <w:t>account</w:t>
              </w:r>
            </w:ins>
          </w:p>
        </w:tc>
        <w:tc>
          <w:tcPr>
            <w:tcW w:w="955" w:type="dxa"/>
          </w:tcPr>
          <w:p w:rsidR="007D4F73" w:rsidRDefault="007721D1" w:rsidP="008D5D22">
            <w:pPr>
              <w:rPr>
                <w:ins w:id="73" w:author="Windows 用户" w:date="2016-05-18T11:02:00Z"/>
              </w:rPr>
            </w:pPr>
            <w:ins w:id="74" w:author="Windows 用户" w:date="2016-05-18T11:0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276" w:type="dxa"/>
          </w:tcPr>
          <w:p w:rsidR="007D4F73" w:rsidRDefault="00571E31" w:rsidP="008D5D22">
            <w:pPr>
              <w:rPr>
                <w:ins w:id="75" w:author="Windows 用户" w:date="2016-05-18T11:02:00Z"/>
              </w:rPr>
            </w:pPr>
            <w:ins w:id="76" w:author="Windows 用户" w:date="2016-05-18T11:03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161" w:type="dxa"/>
          </w:tcPr>
          <w:p w:rsidR="007D4F73" w:rsidRDefault="00571E31" w:rsidP="008D5D22">
            <w:pPr>
              <w:rPr>
                <w:ins w:id="77" w:author="Windows 用户" w:date="2016-05-18T11:02:00Z"/>
              </w:rPr>
            </w:pPr>
            <w:ins w:id="78" w:author="Windows 用户" w:date="2016-05-18T11:03:00Z">
              <w:r>
                <w:rPr>
                  <w:rFonts w:hint="eastAsia"/>
                </w:rPr>
                <w:t>账号</w:t>
              </w:r>
            </w:ins>
          </w:p>
        </w:tc>
      </w:tr>
      <w:tr w:rsidR="00FA3FB3" w:rsidTr="008D5D22">
        <w:trPr>
          <w:ins w:id="79" w:author="Windows 用户" w:date="2016-05-18T11:02:00Z"/>
        </w:trPr>
        <w:tc>
          <w:tcPr>
            <w:tcW w:w="2022" w:type="dxa"/>
          </w:tcPr>
          <w:p w:rsidR="00FA3FB3" w:rsidRDefault="00FA3FB3" w:rsidP="008D5D22">
            <w:pPr>
              <w:rPr>
                <w:ins w:id="80" w:author="Windows 用户" w:date="2016-05-18T11:02:00Z"/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ins w:id="81" w:author="Windows 用户" w:date="2016-05-18T11:02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token</w:t>
              </w:r>
            </w:ins>
          </w:p>
        </w:tc>
        <w:tc>
          <w:tcPr>
            <w:tcW w:w="955" w:type="dxa"/>
          </w:tcPr>
          <w:p w:rsidR="00FA3FB3" w:rsidRDefault="00FA3FB3" w:rsidP="008D5D22">
            <w:pPr>
              <w:rPr>
                <w:ins w:id="82" w:author="Windows 用户" w:date="2016-05-18T11:02:00Z"/>
              </w:rPr>
            </w:pPr>
            <w:ins w:id="83" w:author="Windows 用户" w:date="2016-05-18T11:02:00Z">
              <w:r>
                <w:t>string</w:t>
              </w:r>
            </w:ins>
          </w:p>
        </w:tc>
        <w:tc>
          <w:tcPr>
            <w:tcW w:w="1276" w:type="dxa"/>
          </w:tcPr>
          <w:p w:rsidR="00FA3FB3" w:rsidRDefault="00FA3FB3" w:rsidP="008D5D22">
            <w:pPr>
              <w:rPr>
                <w:ins w:id="84" w:author="Windows 用户" w:date="2016-05-18T11:02:00Z"/>
              </w:rPr>
            </w:pPr>
            <w:ins w:id="85" w:author="Windows 用户" w:date="2016-05-18T11:02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161" w:type="dxa"/>
          </w:tcPr>
          <w:p w:rsidR="00FA3FB3" w:rsidRDefault="00FA3FB3" w:rsidP="008D5D22">
            <w:pPr>
              <w:rPr>
                <w:ins w:id="86" w:author="Windows 用户" w:date="2016-05-18T11:02:00Z"/>
              </w:rPr>
            </w:pPr>
            <w:ins w:id="87" w:author="Windows 用户" w:date="2016-05-18T11:02:00Z">
              <w:r>
                <w:rPr>
                  <w:rFonts w:hint="eastAsia"/>
                </w:rPr>
                <w:t>用户登录返回的</w:t>
              </w:r>
              <w:r>
                <w:rPr>
                  <w:rFonts w:hint="eastAsia"/>
                </w:rPr>
                <w:t>token</w:t>
              </w:r>
              <w:r>
                <w:rPr>
                  <w:rFonts w:hint="eastAsia"/>
                </w:rPr>
                <w:t>。用于鉴权</w:t>
              </w:r>
            </w:ins>
          </w:p>
        </w:tc>
      </w:tr>
      <w:tr w:rsidR="00FA3FB3" w:rsidTr="008D5D22">
        <w:trPr>
          <w:ins w:id="88" w:author="Windows 用户" w:date="2016-05-18T11:02:00Z"/>
        </w:trPr>
        <w:tc>
          <w:tcPr>
            <w:tcW w:w="2022" w:type="dxa"/>
          </w:tcPr>
          <w:p w:rsidR="00FA3FB3" w:rsidRDefault="00FA3FB3" w:rsidP="008D5D22">
            <w:pPr>
              <w:rPr>
                <w:ins w:id="89" w:author="Windows 用户" w:date="2016-05-18T11:02:00Z"/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ins w:id="90" w:author="Windows 用户" w:date="2016-05-18T11:02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type</w:t>
              </w:r>
            </w:ins>
          </w:p>
        </w:tc>
        <w:tc>
          <w:tcPr>
            <w:tcW w:w="955" w:type="dxa"/>
          </w:tcPr>
          <w:p w:rsidR="00FA3FB3" w:rsidRDefault="00FA3FB3" w:rsidP="008D5D22">
            <w:pPr>
              <w:rPr>
                <w:ins w:id="91" w:author="Windows 用户" w:date="2016-05-18T11:02:00Z"/>
              </w:rPr>
            </w:pPr>
            <w:proofErr w:type="spellStart"/>
            <w:ins w:id="92" w:author="Windows 用户" w:date="2016-05-18T11:02:00Z">
              <w:r>
                <w:t>I</w:t>
              </w:r>
              <w:r>
                <w:rPr>
                  <w:rFonts w:hint="eastAsia"/>
                </w:rPr>
                <w:t>nt</w:t>
              </w:r>
              <w:proofErr w:type="spellEnd"/>
            </w:ins>
          </w:p>
        </w:tc>
        <w:tc>
          <w:tcPr>
            <w:tcW w:w="1276" w:type="dxa"/>
          </w:tcPr>
          <w:p w:rsidR="00FA3FB3" w:rsidRDefault="00FA3FB3" w:rsidP="008D5D22">
            <w:pPr>
              <w:rPr>
                <w:ins w:id="93" w:author="Windows 用户" w:date="2016-05-18T11:02:00Z"/>
              </w:rPr>
            </w:pPr>
            <w:ins w:id="94" w:author="Windows 用户" w:date="2016-05-18T11:02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161" w:type="dxa"/>
          </w:tcPr>
          <w:p w:rsidR="00FA3FB3" w:rsidRDefault="00DC495A" w:rsidP="008D5D22">
            <w:pPr>
              <w:rPr>
                <w:ins w:id="95" w:author="Windows 用户" w:date="2016-05-18T11:02:00Z"/>
              </w:rPr>
            </w:pPr>
            <w:ins w:id="96" w:author="Windows 用户" w:date="2016-05-18T11:03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：登录课堂，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：退出课堂</w:t>
              </w:r>
            </w:ins>
          </w:p>
        </w:tc>
      </w:tr>
    </w:tbl>
    <w:p w:rsidR="00FA3FB3" w:rsidRDefault="00FA3FB3" w:rsidP="00FA3FB3">
      <w:pPr>
        <w:autoSpaceDE w:val="0"/>
        <w:autoSpaceDN w:val="0"/>
        <w:adjustRightInd w:val="0"/>
        <w:ind w:firstLine="420"/>
        <w:jc w:val="left"/>
        <w:rPr>
          <w:ins w:id="97" w:author="Windows 用户" w:date="2016-05-18T11:02:00Z"/>
          <w:rFonts w:ascii="Courier New" w:hAnsi="Courier New" w:cs="Courier New"/>
          <w:kern w:val="0"/>
        </w:rPr>
      </w:pPr>
      <w:ins w:id="98" w:author="Windows 用户" w:date="2016-05-18T11:02:00Z">
        <w:r>
          <w:rPr>
            <w:rFonts w:ascii="Courier New" w:hAnsi="Courier New" w:cs="Courier New" w:hint="eastAsia"/>
            <w:kern w:val="0"/>
          </w:rPr>
          <w:t>示例：</w:t>
        </w:r>
      </w:ins>
    </w:p>
    <w:p w:rsidR="00FA3FB3" w:rsidRDefault="00FA3FB3" w:rsidP="00FA3FB3">
      <w:pPr>
        <w:autoSpaceDE w:val="0"/>
        <w:autoSpaceDN w:val="0"/>
        <w:adjustRightInd w:val="0"/>
        <w:ind w:firstLine="420"/>
        <w:jc w:val="left"/>
        <w:rPr>
          <w:ins w:id="99" w:author="Windows 用户" w:date="2016-05-18T11:02:00Z"/>
        </w:rPr>
      </w:pPr>
      <w:ins w:id="100" w:author="Windows 用户" w:date="2016-05-18T11:02:00Z">
        <w:r w:rsidRPr="00EF4432">
          <w:rPr>
            <w:rFonts w:ascii="Courier New" w:hAnsi="Courier New" w:cs="Courier New"/>
            <w:kern w:val="0"/>
          </w:rPr>
          <w:t>http://www.butelceshi.com:81/</w:t>
        </w:r>
        <w:r>
          <w:rPr>
            <w:rFonts w:ascii="Courier New" w:hAnsi="Courier New" w:cs="Courier New"/>
            <w:kern w:val="0"/>
          </w:rPr>
          <w:t>cloudRoom</w:t>
        </w:r>
        <w:r w:rsidRPr="00EF4432">
          <w:rPr>
            <w:rFonts w:ascii="Courier New" w:hAnsi="Courier New" w:cs="Courier New"/>
            <w:kern w:val="0"/>
          </w:rPr>
          <w:t>/</w:t>
        </w:r>
        <w:r>
          <w:rPr>
            <w:rFonts w:ascii="Courier New" w:hAnsi="Courier New" w:cs="Courier New"/>
            <w:kern w:val="0"/>
          </w:rPr>
          <w:t>cloudRoom</w:t>
        </w:r>
        <w:r w:rsidRPr="00EF4432">
          <w:rPr>
            <w:rFonts w:ascii="Courier New" w:hAnsi="Courier New" w:cs="Courier New"/>
            <w:kern w:val="0"/>
          </w:rPr>
          <w:t>Service?service=</w:t>
        </w:r>
        <w:r w:rsidRPr="0050720E">
          <w:rPr>
            <w:rFonts w:ascii="Courier New" w:hAnsi="Courier New" w:cs="Courier New" w:hint="eastAsia"/>
            <w:kern w:val="0"/>
          </w:rPr>
          <w:t>operateCourse</w:t>
        </w:r>
        <w:r w:rsidRPr="00EF4432">
          <w:rPr>
            <w:rFonts w:ascii="Courier New" w:hAnsi="Courier New" w:cs="Courier New"/>
            <w:kern w:val="0"/>
          </w:rPr>
          <w:t>&amp;</w:t>
        </w:r>
        <w:r w:rsidRPr="00285AE9">
          <w:rPr>
            <w:rFonts w:ascii="Courier New" w:hAnsi="Courier New" w:cs="Courier New" w:hint="eastAsia"/>
            <w:kern w:val="0"/>
          </w:rPr>
          <w:t>a</w:t>
        </w:r>
        <w:r>
          <w:rPr>
            <w:rFonts w:ascii="Courier New" w:hAnsi="Courier New" w:cs="Courier New" w:hint="eastAsia"/>
            <w:kern w:val="0"/>
          </w:rPr>
          <w:t>ctivityId=</w:t>
        </w:r>
        <w:r w:rsidRPr="00EF4432">
          <w:rPr>
            <w:rFonts w:ascii="Courier New" w:hAnsi="Courier New" w:cs="Courier New"/>
            <w:kern w:val="0"/>
          </w:rPr>
          <w:t>80010001</w:t>
        </w:r>
      </w:ins>
      <w:ins w:id="101" w:author="Windows 用户" w:date="2016-05-18T11:04:00Z">
        <w:r w:rsidR="0021061A">
          <w:rPr>
            <w:rFonts w:ascii="Courier New" w:hAnsi="Courier New" w:cs="Courier New" w:hint="eastAsia"/>
            <w:kern w:val="0"/>
          </w:rPr>
          <w:t>&amp;</w:t>
        </w:r>
        <w:r w:rsidR="0021061A" w:rsidRPr="0021061A">
          <w:rPr>
            <w:rFonts w:ascii="Courier New" w:hAnsi="Courier New" w:cs="Courier New" w:hint="eastAsia"/>
            <w:kern w:val="0"/>
          </w:rPr>
          <w:t xml:space="preserve"> </w:t>
        </w:r>
        <w:r w:rsidR="0021061A" w:rsidRPr="0028766F">
          <w:rPr>
            <w:rFonts w:ascii="Courier New" w:hAnsi="Courier New" w:cs="Courier New" w:hint="eastAsia"/>
            <w:kern w:val="0"/>
          </w:rPr>
          <w:t>account</w:t>
        </w:r>
        <w:r w:rsidR="0021061A">
          <w:rPr>
            <w:rFonts w:ascii="Courier New" w:hAnsi="Courier New" w:cs="Courier New" w:hint="eastAsia"/>
            <w:kern w:val="0"/>
          </w:rPr>
          <w:t xml:space="preserve"> =1213334343</w:t>
        </w:r>
      </w:ins>
      <w:ins w:id="102" w:author="Windows 用户" w:date="2016-05-18T11:02:00Z">
        <w:r>
          <w:rPr>
            <w:rFonts w:ascii="Courier New" w:hAnsi="Courier New" w:cs="Courier New" w:hint="eastAsia"/>
            <w:kern w:val="0"/>
          </w:rPr>
          <w:t>&amp;token=</w:t>
        </w:r>
        <w:r w:rsidRPr="00EF4432">
          <w:rPr>
            <w:rFonts w:ascii="Courier New" w:hAnsi="Courier New" w:cs="Courier New"/>
            <w:kern w:val="0"/>
          </w:rPr>
          <w:t>7b76b004a63faa8c24d8b72fd721bd0e</w:t>
        </w:r>
        <w:r>
          <w:rPr>
            <w:rFonts w:ascii="Courier New" w:hAnsi="Courier New" w:cs="Courier New" w:hint="eastAsia"/>
            <w:kern w:val="0"/>
          </w:rPr>
          <w:t>&amp;type=1</w:t>
        </w:r>
      </w:ins>
    </w:p>
    <w:p w:rsidR="00FA3FB3" w:rsidRPr="00535F26" w:rsidRDefault="00FA3FB3" w:rsidP="00FA3FB3">
      <w:pPr>
        <w:pStyle w:val="5"/>
        <w:tabs>
          <w:tab w:val="num" w:pos="360"/>
          <w:tab w:val="num" w:pos="1008"/>
        </w:tabs>
        <w:rPr>
          <w:ins w:id="103" w:author="Windows 用户" w:date="2016-05-18T11:02:00Z"/>
        </w:rPr>
      </w:pPr>
      <w:ins w:id="104" w:author="Windows 用户" w:date="2016-05-18T11:02:00Z">
        <w:r w:rsidRPr="00402671">
          <w:rPr>
            <w:rFonts w:hint="eastAsia"/>
          </w:rPr>
          <w:t>返回参数</w:t>
        </w:r>
      </w:ins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276"/>
        <w:gridCol w:w="4161"/>
      </w:tblGrid>
      <w:tr w:rsidR="00FA3FB3" w:rsidTr="008D5D22">
        <w:trPr>
          <w:ins w:id="105" w:author="Windows 用户" w:date="2016-05-18T11:02:00Z"/>
        </w:trPr>
        <w:tc>
          <w:tcPr>
            <w:tcW w:w="2093" w:type="dxa"/>
            <w:shd w:val="clear" w:color="auto" w:fill="DDD9C3"/>
          </w:tcPr>
          <w:p w:rsidR="00FA3FB3" w:rsidRDefault="00FA3FB3" w:rsidP="008D5D22">
            <w:pPr>
              <w:jc w:val="center"/>
              <w:rPr>
                <w:ins w:id="106" w:author="Windows 用户" w:date="2016-05-18T11:02:00Z"/>
                <w:b/>
              </w:rPr>
            </w:pPr>
            <w:ins w:id="107" w:author="Windows 用户" w:date="2016-05-18T11:02:00Z">
              <w:r>
                <w:rPr>
                  <w:rFonts w:hint="eastAsia"/>
                  <w:b/>
                </w:rPr>
                <w:t>参数名称</w:t>
              </w:r>
            </w:ins>
          </w:p>
        </w:tc>
        <w:tc>
          <w:tcPr>
            <w:tcW w:w="992" w:type="dxa"/>
            <w:shd w:val="clear" w:color="auto" w:fill="DDD9C3"/>
          </w:tcPr>
          <w:p w:rsidR="00FA3FB3" w:rsidRDefault="00FA3FB3" w:rsidP="008D5D22">
            <w:pPr>
              <w:jc w:val="center"/>
              <w:rPr>
                <w:ins w:id="108" w:author="Windows 用户" w:date="2016-05-18T11:02:00Z"/>
                <w:b/>
              </w:rPr>
            </w:pPr>
            <w:ins w:id="109" w:author="Windows 用户" w:date="2016-05-18T11:02:00Z">
              <w:r>
                <w:rPr>
                  <w:rFonts w:hint="eastAsia"/>
                  <w:b/>
                </w:rPr>
                <w:t>类型</w:t>
              </w:r>
            </w:ins>
          </w:p>
        </w:tc>
        <w:tc>
          <w:tcPr>
            <w:tcW w:w="1276" w:type="dxa"/>
            <w:shd w:val="clear" w:color="auto" w:fill="DDD9C3"/>
          </w:tcPr>
          <w:p w:rsidR="00FA3FB3" w:rsidRDefault="00FA3FB3" w:rsidP="008D5D22">
            <w:pPr>
              <w:jc w:val="center"/>
              <w:rPr>
                <w:ins w:id="110" w:author="Windows 用户" w:date="2016-05-18T11:02:00Z"/>
                <w:b/>
              </w:rPr>
            </w:pPr>
            <w:ins w:id="111" w:author="Windows 用户" w:date="2016-05-18T11:02:00Z">
              <w:r>
                <w:rPr>
                  <w:rFonts w:hint="eastAsia"/>
                  <w:b/>
                </w:rPr>
                <w:t>是否必填</w:t>
              </w:r>
            </w:ins>
          </w:p>
        </w:tc>
        <w:tc>
          <w:tcPr>
            <w:tcW w:w="4161" w:type="dxa"/>
            <w:shd w:val="clear" w:color="auto" w:fill="DDD9C3"/>
          </w:tcPr>
          <w:p w:rsidR="00FA3FB3" w:rsidRDefault="00FA3FB3" w:rsidP="008D5D22">
            <w:pPr>
              <w:jc w:val="center"/>
              <w:rPr>
                <w:ins w:id="112" w:author="Windows 用户" w:date="2016-05-18T11:02:00Z"/>
                <w:b/>
              </w:rPr>
            </w:pPr>
            <w:ins w:id="113" w:author="Windows 用户" w:date="2016-05-18T11:02:00Z">
              <w:r>
                <w:rPr>
                  <w:rFonts w:hint="eastAsia"/>
                  <w:b/>
                </w:rPr>
                <w:t>备注</w:t>
              </w:r>
            </w:ins>
          </w:p>
        </w:tc>
      </w:tr>
      <w:tr w:rsidR="00FA3FB3" w:rsidTr="008D5D22">
        <w:trPr>
          <w:ins w:id="114" w:author="Windows 用户" w:date="2016-05-18T11:02:00Z"/>
        </w:trPr>
        <w:tc>
          <w:tcPr>
            <w:tcW w:w="2093" w:type="dxa"/>
          </w:tcPr>
          <w:p w:rsidR="00FA3FB3" w:rsidRPr="00A82BF2" w:rsidRDefault="00FA3FB3" w:rsidP="008D5D22">
            <w:pPr>
              <w:pStyle w:val="11"/>
              <w:ind w:firstLineChars="0" w:firstLine="0"/>
              <w:rPr>
                <w:ins w:id="115" w:author="Windows 用户" w:date="2016-05-18T11:02:00Z"/>
                <w:rFonts w:ascii="Courier New" w:hAnsi="Courier New" w:cs="Courier New"/>
                <w:kern w:val="0"/>
                <w:szCs w:val="24"/>
              </w:rPr>
            </w:pPr>
            <w:ins w:id="116" w:author="Windows 用户" w:date="2016-05-18T11:02:00Z">
              <w:r w:rsidRPr="00A82BF2">
                <w:rPr>
                  <w:rFonts w:ascii="Courier New" w:hAnsi="Courier New" w:cs="Courier New" w:hint="eastAsia"/>
                  <w:kern w:val="0"/>
                  <w:szCs w:val="24"/>
                </w:rPr>
                <w:t>state</w:t>
              </w:r>
            </w:ins>
          </w:p>
        </w:tc>
        <w:tc>
          <w:tcPr>
            <w:tcW w:w="992" w:type="dxa"/>
          </w:tcPr>
          <w:p w:rsidR="00FA3FB3" w:rsidRPr="00A82BF2" w:rsidRDefault="00FA3FB3" w:rsidP="008D5D22">
            <w:pPr>
              <w:pStyle w:val="11"/>
              <w:ind w:firstLineChars="0" w:firstLine="0"/>
              <w:rPr>
                <w:ins w:id="117" w:author="Windows 用户" w:date="2016-05-18T11:02:00Z"/>
                <w:rFonts w:ascii="Courier New" w:hAnsi="Courier New" w:cs="Courier New"/>
                <w:kern w:val="0"/>
                <w:szCs w:val="24"/>
              </w:rPr>
            </w:pPr>
            <w:proofErr w:type="spellStart"/>
            <w:ins w:id="118" w:author="Windows 用户" w:date="2016-05-18T11:02:00Z">
              <w:r w:rsidRPr="00A82BF2">
                <w:rPr>
                  <w:rFonts w:ascii="Courier New" w:hAnsi="Courier New" w:cs="Courier New" w:hint="eastAsia"/>
                  <w:kern w:val="0"/>
                  <w:szCs w:val="24"/>
                </w:rPr>
                <w:t>int</w:t>
              </w:r>
              <w:proofErr w:type="spellEnd"/>
            </w:ins>
          </w:p>
        </w:tc>
        <w:tc>
          <w:tcPr>
            <w:tcW w:w="1276" w:type="dxa"/>
          </w:tcPr>
          <w:p w:rsidR="00FA3FB3" w:rsidRDefault="00FA3FB3" w:rsidP="008D5D22">
            <w:pPr>
              <w:pStyle w:val="11"/>
              <w:ind w:firstLineChars="0" w:firstLine="0"/>
              <w:rPr>
                <w:ins w:id="119" w:author="Windows 用户" w:date="2016-05-18T11:02:00Z"/>
              </w:rPr>
            </w:pPr>
            <w:ins w:id="120" w:author="Windows 用户" w:date="2016-05-18T11:02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161" w:type="dxa"/>
          </w:tcPr>
          <w:p w:rsidR="00FA3FB3" w:rsidRDefault="00FA3FB3" w:rsidP="008D5D22">
            <w:pPr>
              <w:pStyle w:val="11"/>
              <w:ind w:firstLineChars="0" w:firstLine="0"/>
              <w:rPr>
                <w:ins w:id="121" w:author="Windows 用户" w:date="2016-05-18T11:02:00Z"/>
              </w:rPr>
            </w:pPr>
            <w:ins w:id="122" w:author="Windows 用户" w:date="2016-05-18T11:02:00Z">
              <w:r>
                <w:rPr>
                  <w:rFonts w:hint="eastAsia"/>
                </w:rPr>
                <w:t>返回状态码，详见</w:t>
              </w:r>
              <w:r>
                <w:rPr>
                  <w:rFonts w:hint="eastAsia"/>
                </w:rPr>
                <w:t>9.3</w:t>
              </w:r>
              <w:r>
                <w:rPr>
                  <w:rFonts w:hint="eastAsia"/>
                  <w:kern w:val="0"/>
                </w:rPr>
                <w:t>接口返回状态码</w:t>
              </w:r>
            </w:ins>
          </w:p>
        </w:tc>
      </w:tr>
      <w:tr w:rsidR="00FA3FB3" w:rsidTr="008D5D22">
        <w:trPr>
          <w:ins w:id="123" w:author="Windows 用户" w:date="2016-05-18T11:02:00Z"/>
        </w:trPr>
        <w:tc>
          <w:tcPr>
            <w:tcW w:w="2093" w:type="dxa"/>
          </w:tcPr>
          <w:p w:rsidR="00FA3FB3" w:rsidRPr="00A82BF2" w:rsidRDefault="00FA3FB3" w:rsidP="008D5D22">
            <w:pPr>
              <w:pStyle w:val="11"/>
              <w:ind w:firstLineChars="0" w:firstLine="0"/>
              <w:rPr>
                <w:ins w:id="124" w:author="Windows 用户" w:date="2016-05-18T11:02:00Z"/>
                <w:rFonts w:ascii="Courier New" w:hAnsi="Courier New" w:cs="Courier New"/>
                <w:kern w:val="0"/>
                <w:szCs w:val="24"/>
              </w:rPr>
            </w:pPr>
            <w:ins w:id="125" w:author="Windows 用户" w:date="2016-05-18T11:02:00Z">
              <w:r w:rsidRPr="00A82BF2">
                <w:rPr>
                  <w:rFonts w:ascii="Courier New" w:hAnsi="Courier New" w:cs="Courier New" w:hint="eastAsia"/>
                  <w:kern w:val="0"/>
                  <w:szCs w:val="24"/>
                </w:rPr>
                <w:t>message</w:t>
              </w:r>
            </w:ins>
          </w:p>
        </w:tc>
        <w:tc>
          <w:tcPr>
            <w:tcW w:w="992" w:type="dxa"/>
          </w:tcPr>
          <w:p w:rsidR="00FA3FB3" w:rsidRPr="00A82BF2" w:rsidRDefault="00FA3FB3" w:rsidP="008D5D22">
            <w:pPr>
              <w:pStyle w:val="11"/>
              <w:ind w:firstLineChars="0" w:firstLine="0"/>
              <w:rPr>
                <w:ins w:id="126" w:author="Windows 用户" w:date="2016-05-18T11:02:00Z"/>
                <w:rFonts w:ascii="Courier New" w:hAnsi="Courier New" w:cs="Courier New"/>
                <w:kern w:val="0"/>
                <w:szCs w:val="24"/>
              </w:rPr>
            </w:pPr>
            <w:ins w:id="127" w:author="Windows 用户" w:date="2016-05-18T11:02:00Z">
              <w:r w:rsidRPr="00A82BF2">
                <w:rPr>
                  <w:rFonts w:ascii="Courier New" w:hAnsi="Courier New" w:cs="Courier New" w:hint="eastAsia"/>
                  <w:kern w:val="0"/>
                  <w:szCs w:val="24"/>
                </w:rPr>
                <w:t>string</w:t>
              </w:r>
            </w:ins>
          </w:p>
        </w:tc>
        <w:tc>
          <w:tcPr>
            <w:tcW w:w="1276" w:type="dxa"/>
          </w:tcPr>
          <w:p w:rsidR="00FA3FB3" w:rsidRDefault="00FA3FB3" w:rsidP="008D5D22">
            <w:pPr>
              <w:pStyle w:val="11"/>
              <w:ind w:firstLineChars="0" w:firstLine="0"/>
              <w:rPr>
                <w:ins w:id="128" w:author="Windows 用户" w:date="2016-05-18T11:02:00Z"/>
              </w:rPr>
            </w:pPr>
            <w:ins w:id="129" w:author="Windows 用户" w:date="2016-05-18T11:02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4161" w:type="dxa"/>
          </w:tcPr>
          <w:p w:rsidR="00FA3FB3" w:rsidRDefault="00FA3FB3" w:rsidP="008D5D22">
            <w:pPr>
              <w:pStyle w:val="11"/>
              <w:ind w:firstLineChars="0" w:firstLine="0"/>
              <w:rPr>
                <w:ins w:id="130" w:author="Windows 用户" w:date="2016-05-18T11:02:00Z"/>
              </w:rPr>
            </w:pPr>
          </w:p>
        </w:tc>
      </w:tr>
    </w:tbl>
    <w:p w:rsidR="00FA3FB3" w:rsidRDefault="00FA3FB3" w:rsidP="00FA3FB3">
      <w:pPr>
        <w:autoSpaceDE w:val="0"/>
        <w:autoSpaceDN w:val="0"/>
        <w:adjustRightInd w:val="0"/>
        <w:ind w:firstLine="420"/>
        <w:jc w:val="left"/>
        <w:rPr>
          <w:ins w:id="131" w:author="Windows 用户" w:date="2016-05-18T11:02:00Z"/>
          <w:rFonts w:ascii="Courier New" w:hAnsi="Courier New" w:cs="Courier New"/>
          <w:color w:val="000000"/>
          <w:kern w:val="0"/>
          <w:sz w:val="20"/>
          <w:szCs w:val="20"/>
        </w:rPr>
      </w:pPr>
      <w:ins w:id="132" w:author="Windows 用户" w:date="2016-05-18T11:02:00Z">
        <w:r>
          <w:rPr>
            <w:rFonts w:ascii="Courier New" w:hAnsi="Courier New" w:cs="宋体" w:hint="eastAsia"/>
            <w:color w:val="000000"/>
            <w:kern w:val="0"/>
            <w:sz w:val="20"/>
            <w:szCs w:val="20"/>
          </w:rPr>
          <w:t>示例：</w:t>
        </w:r>
      </w:ins>
    </w:p>
    <w:p w:rsidR="00FA3FB3" w:rsidRDefault="00FA3FB3" w:rsidP="00FA3FB3">
      <w:pPr>
        <w:autoSpaceDE w:val="0"/>
        <w:autoSpaceDN w:val="0"/>
        <w:adjustRightInd w:val="0"/>
        <w:jc w:val="left"/>
        <w:rPr>
          <w:ins w:id="133" w:author="Windows 用户" w:date="2016-05-18T11:02:00Z"/>
          <w:rFonts w:ascii="Courier New" w:hAnsi="Courier New" w:cs="Courier New"/>
          <w:kern w:val="0"/>
        </w:rPr>
      </w:pPr>
      <w:ins w:id="134" w:author="Windows 用户" w:date="2016-05-18T11:02:00Z">
        <w:r>
          <w:rPr>
            <w:rFonts w:ascii="Courier New" w:hAnsi="Courier New" w:cs="Courier New" w:hint="eastAsia"/>
            <w:kern w:val="0"/>
          </w:rPr>
          <w:tab/>
        </w:r>
        <w:r>
          <w:rPr>
            <w:rFonts w:ascii="Courier New" w:hAnsi="Courier New" w:cs="Courier New"/>
            <w:kern w:val="0"/>
          </w:rPr>
          <w:t>{</w:t>
        </w:r>
      </w:ins>
    </w:p>
    <w:p w:rsidR="00FA3FB3" w:rsidRDefault="00FA3FB3" w:rsidP="00FA3FB3">
      <w:pPr>
        <w:autoSpaceDE w:val="0"/>
        <w:autoSpaceDN w:val="0"/>
        <w:adjustRightInd w:val="0"/>
        <w:jc w:val="left"/>
        <w:rPr>
          <w:ins w:id="135" w:author="Windows 用户" w:date="2016-05-18T11:02:00Z"/>
          <w:rFonts w:ascii="Courier New" w:hAnsi="Courier New" w:cs="Courier New"/>
          <w:kern w:val="0"/>
        </w:rPr>
      </w:pPr>
      <w:ins w:id="136" w:author="Windows 用户" w:date="2016-05-18T11:02:00Z">
        <w:r>
          <w:rPr>
            <w:rFonts w:ascii="Courier New" w:hAnsi="Courier New" w:cs="Courier New"/>
            <w:kern w:val="0"/>
          </w:rPr>
          <w:tab/>
        </w:r>
        <w:r>
          <w:rPr>
            <w:rFonts w:ascii="Courier New" w:hAnsi="Courier New" w:cs="Courier New" w:hint="eastAsia"/>
            <w:kern w:val="0"/>
          </w:rPr>
          <w:tab/>
        </w:r>
        <w:r>
          <w:rPr>
            <w:rFonts w:ascii="Courier New" w:hAnsi="Courier New" w:cs="Courier New" w:hint="eastAsia"/>
            <w:kern w:val="0"/>
          </w:rPr>
          <w:tab/>
        </w:r>
        <w:r>
          <w:rPr>
            <w:rFonts w:ascii="Courier New" w:hAnsi="Courier New" w:cs="Courier New"/>
            <w:kern w:val="0"/>
          </w:rPr>
          <w:t>"</w:t>
        </w:r>
        <w:proofErr w:type="gramStart"/>
        <w:r>
          <w:rPr>
            <w:rFonts w:ascii="Courier New" w:hAnsi="Courier New" w:cs="Courier New"/>
            <w:kern w:val="0"/>
          </w:rPr>
          <w:t>stat</w:t>
        </w:r>
        <w:r>
          <w:rPr>
            <w:rFonts w:ascii="Courier New" w:hAnsi="Courier New" w:cs="Courier New" w:hint="eastAsia"/>
            <w:kern w:val="0"/>
          </w:rPr>
          <w:t>e</w:t>
        </w:r>
        <w:proofErr w:type="gramEnd"/>
        <w:r>
          <w:rPr>
            <w:rFonts w:ascii="Courier New" w:hAnsi="Courier New" w:cs="Courier New"/>
            <w:kern w:val="0"/>
          </w:rPr>
          <w:t>":"0",</w:t>
        </w:r>
      </w:ins>
    </w:p>
    <w:p w:rsidR="00FA3FB3" w:rsidRDefault="00FA3FB3" w:rsidP="00FA3FB3">
      <w:pPr>
        <w:autoSpaceDE w:val="0"/>
        <w:autoSpaceDN w:val="0"/>
        <w:adjustRightInd w:val="0"/>
        <w:ind w:firstLine="420"/>
        <w:jc w:val="left"/>
        <w:rPr>
          <w:ins w:id="137" w:author="Windows 用户" w:date="2016-05-18T11:02:00Z"/>
          <w:rFonts w:ascii="Courier New" w:hAnsi="Courier New" w:cs="Courier New"/>
          <w:kern w:val="0"/>
        </w:rPr>
      </w:pPr>
      <w:ins w:id="138" w:author="Windows 用户" w:date="2016-05-18T11:02:00Z">
        <w:r>
          <w:rPr>
            <w:rFonts w:ascii="Courier New" w:hAnsi="Courier New" w:cs="Courier New" w:hint="eastAsia"/>
            <w:kern w:val="0"/>
          </w:rPr>
          <w:tab/>
        </w:r>
        <w:r>
          <w:rPr>
            <w:rFonts w:ascii="Courier New" w:hAnsi="Courier New" w:cs="Courier New" w:hint="eastAsia"/>
            <w:kern w:val="0"/>
          </w:rPr>
          <w:tab/>
        </w:r>
        <w:r>
          <w:rPr>
            <w:rFonts w:ascii="Courier New" w:hAnsi="Courier New" w:cs="Courier New"/>
            <w:kern w:val="0"/>
          </w:rPr>
          <w:t>"message":"</w:t>
        </w:r>
        <w:r>
          <w:rPr>
            <w:rFonts w:ascii="Courier New" w:hAnsi="Courier New" w:cs="宋体" w:hint="eastAsia"/>
            <w:kern w:val="0"/>
          </w:rPr>
          <w:t>成功</w:t>
        </w:r>
        <w:r>
          <w:rPr>
            <w:rFonts w:ascii="Courier New" w:hAnsi="Courier New" w:cs="Courier New"/>
            <w:kern w:val="0"/>
          </w:rPr>
          <w:t>"</w:t>
        </w:r>
      </w:ins>
    </w:p>
    <w:p w:rsidR="00FA3FB3" w:rsidRDefault="00FA3FB3" w:rsidP="00FA3FB3">
      <w:pPr>
        <w:autoSpaceDE w:val="0"/>
        <w:autoSpaceDN w:val="0"/>
        <w:adjustRightInd w:val="0"/>
        <w:jc w:val="left"/>
        <w:rPr>
          <w:ins w:id="139" w:author="Windows 用户" w:date="2016-05-18T11:02:00Z"/>
        </w:rPr>
      </w:pPr>
      <w:ins w:id="140" w:author="Windows 用户" w:date="2016-05-18T11:02:00Z">
        <w:r>
          <w:rPr>
            <w:rFonts w:ascii="Courier New" w:hAnsi="Courier New" w:cs="Courier New" w:hint="eastAsia"/>
            <w:kern w:val="0"/>
          </w:rPr>
          <w:tab/>
        </w:r>
        <w:r>
          <w:rPr>
            <w:rFonts w:ascii="Courier New" w:hAnsi="Courier New" w:cs="Courier New"/>
            <w:kern w:val="0"/>
          </w:rPr>
          <w:t>}</w:t>
        </w:r>
      </w:ins>
    </w:p>
    <w:p w:rsidR="00FA3FB3" w:rsidRPr="00066BA2" w:rsidDel="009553DF" w:rsidRDefault="00FA3FB3" w:rsidP="00FA3FB3">
      <w:pPr>
        <w:autoSpaceDE w:val="0"/>
        <w:autoSpaceDN w:val="0"/>
        <w:adjustRightInd w:val="0"/>
        <w:ind w:firstLine="420"/>
        <w:jc w:val="left"/>
        <w:rPr>
          <w:ins w:id="141" w:author="Windows 用户" w:date="2016-05-18T11:02:00Z"/>
          <w:del w:id="142" w:author="admin" w:date="2016-05-25T10:27:00Z"/>
          <w:rFonts w:ascii="Courier New" w:hAnsi="Courier New" w:cs="Courier New"/>
          <w:kern w:val="0"/>
        </w:rPr>
      </w:pPr>
    </w:p>
    <w:p w:rsidR="00315A97" w:rsidRDefault="00315A97" w:rsidP="00315A97">
      <w:pPr>
        <w:pStyle w:val="40"/>
        <w:tabs>
          <w:tab w:val="clear" w:pos="1573"/>
          <w:tab w:val="left" w:pos="864"/>
        </w:tabs>
        <w:ind w:left="864"/>
        <w:rPr>
          <w:ins w:id="143" w:author="admin" w:date="2016-05-25T11:19:00Z"/>
        </w:rPr>
      </w:pPr>
      <w:ins w:id="144" w:author="admin" w:date="2016-05-25T11:19:00Z">
        <w:r>
          <w:rPr>
            <w:rFonts w:hint="eastAsia"/>
          </w:rPr>
          <w:t>启动课堂直播</w:t>
        </w:r>
      </w:ins>
    </w:p>
    <w:p w:rsidR="00315A97" w:rsidRDefault="00315A97" w:rsidP="00315A97">
      <w:pPr>
        <w:ind w:firstLine="420"/>
        <w:rPr>
          <w:ins w:id="145" w:author="admin" w:date="2016-05-25T11:19:00Z"/>
          <w:szCs w:val="21"/>
        </w:rPr>
      </w:pPr>
      <w:ins w:id="146" w:author="admin" w:date="2016-05-25T11:19:00Z">
        <w:r w:rsidRPr="00114B44">
          <w:rPr>
            <w:rFonts w:hint="eastAsia"/>
            <w:b/>
            <w:szCs w:val="21"/>
          </w:rPr>
          <w:t>服务名：</w:t>
        </w:r>
        <w:proofErr w:type="spellStart"/>
        <w:proofErr w:type="gramStart"/>
        <w:r>
          <w:rPr>
            <w:rFonts w:hint="eastAsia"/>
            <w:szCs w:val="21"/>
          </w:rPr>
          <w:t>startLiveChannel</w:t>
        </w:r>
        <w:proofErr w:type="spellEnd"/>
        <w:proofErr w:type="gramEnd"/>
      </w:ins>
    </w:p>
    <w:p w:rsidR="00315A97" w:rsidRDefault="00315A97" w:rsidP="00315A97">
      <w:pPr>
        <w:ind w:firstLine="420"/>
        <w:rPr>
          <w:ins w:id="147" w:author="admin" w:date="2016-05-25T11:19:00Z"/>
          <w:szCs w:val="21"/>
        </w:rPr>
      </w:pPr>
      <w:ins w:id="148" w:author="admin" w:date="2016-05-25T11:19:00Z">
        <w:r w:rsidRPr="00CE6147">
          <w:rPr>
            <w:rFonts w:hint="eastAsia"/>
            <w:b/>
            <w:szCs w:val="21"/>
          </w:rPr>
          <w:t>接口方式</w:t>
        </w:r>
        <w:r w:rsidRPr="00CE6147">
          <w:rPr>
            <w:rFonts w:hint="eastAsia"/>
            <w:b/>
            <w:szCs w:val="21"/>
          </w:rPr>
          <w:t>:</w:t>
        </w:r>
        <w:proofErr w:type="gramStart"/>
        <w:r>
          <w:rPr>
            <w:rFonts w:hint="eastAsia"/>
            <w:szCs w:val="21"/>
          </w:rPr>
          <w:t>get</w:t>
        </w:r>
        <w:proofErr w:type="gramEnd"/>
      </w:ins>
    </w:p>
    <w:p w:rsidR="00315A97" w:rsidRPr="00326461" w:rsidRDefault="00315A97" w:rsidP="00315A97">
      <w:pPr>
        <w:ind w:firstLine="420"/>
        <w:rPr>
          <w:ins w:id="149" w:author="admin" w:date="2016-05-25T11:19:00Z"/>
          <w:szCs w:val="21"/>
        </w:rPr>
      </w:pPr>
      <w:ins w:id="150" w:author="admin" w:date="2016-05-25T11:19:00Z">
        <w:r>
          <w:rPr>
            <w:rFonts w:hint="eastAsia"/>
            <w:b/>
            <w:szCs w:val="21"/>
          </w:rPr>
          <w:t>功能</w:t>
        </w:r>
        <w:r w:rsidRPr="0092469D">
          <w:rPr>
            <w:rFonts w:hint="eastAsia"/>
            <w:b/>
            <w:szCs w:val="21"/>
          </w:rPr>
          <w:t>说明：</w:t>
        </w:r>
        <w:r w:rsidRPr="00326461">
          <w:rPr>
            <w:rFonts w:hint="eastAsia"/>
            <w:szCs w:val="21"/>
          </w:rPr>
          <w:t>终端发起一个直播启动指令，并返回</w:t>
        </w:r>
        <w:proofErr w:type="gramStart"/>
        <w:r w:rsidRPr="00326461">
          <w:rPr>
            <w:rFonts w:hint="eastAsia"/>
            <w:szCs w:val="21"/>
          </w:rPr>
          <w:t>直播推流地址</w:t>
        </w:r>
        <w:proofErr w:type="gramEnd"/>
        <w:r w:rsidRPr="00326461">
          <w:rPr>
            <w:rFonts w:hint="eastAsia"/>
            <w:szCs w:val="21"/>
          </w:rPr>
          <w:t>。在教师成功进入一个课堂后，可选择启动课堂直播。</w:t>
        </w:r>
      </w:ins>
    </w:p>
    <w:p w:rsidR="00315A97" w:rsidRDefault="00315A97" w:rsidP="00315A97">
      <w:pPr>
        <w:pStyle w:val="5"/>
        <w:tabs>
          <w:tab w:val="num" w:pos="1008"/>
        </w:tabs>
        <w:rPr>
          <w:ins w:id="151" w:author="admin" w:date="2016-05-25T11:19:00Z"/>
        </w:rPr>
      </w:pPr>
      <w:ins w:id="152" w:author="admin" w:date="2016-05-25T11:19:00Z">
        <w:r w:rsidRPr="00402671">
          <w:rPr>
            <w:rFonts w:hint="eastAsia"/>
          </w:rPr>
          <w:t>请求参数</w:t>
        </w:r>
      </w:ins>
    </w:p>
    <w:p w:rsidR="00315A97" w:rsidRPr="0055361A" w:rsidRDefault="00315A97" w:rsidP="00315A97">
      <w:pPr>
        <w:pStyle w:val="ae"/>
        <w:ind w:firstLine="420"/>
        <w:rPr>
          <w:ins w:id="153" w:author="admin" w:date="2016-05-25T11:19:00Z"/>
        </w:rPr>
      </w:pPr>
    </w:p>
    <w:tbl>
      <w:tblPr>
        <w:tblW w:w="84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2"/>
        <w:gridCol w:w="955"/>
        <w:gridCol w:w="1276"/>
        <w:gridCol w:w="4161"/>
      </w:tblGrid>
      <w:tr w:rsidR="00315A97" w:rsidTr="008D5D22">
        <w:trPr>
          <w:ins w:id="154" w:author="admin" w:date="2016-05-25T11:19:00Z"/>
        </w:trPr>
        <w:tc>
          <w:tcPr>
            <w:tcW w:w="2022" w:type="dxa"/>
            <w:shd w:val="clear" w:color="auto" w:fill="DDD9C3"/>
          </w:tcPr>
          <w:p w:rsidR="00315A97" w:rsidRDefault="00315A97" w:rsidP="008D5D22">
            <w:pPr>
              <w:jc w:val="center"/>
              <w:rPr>
                <w:ins w:id="155" w:author="admin" w:date="2016-05-25T11:19:00Z"/>
                <w:b/>
              </w:rPr>
            </w:pPr>
            <w:ins w:id="156" w:author="admin" w:date="2016-05-25T11:19:00Z">
              <w:r>
                <w:rPr>
                  <w:rFonts w:hint="eastAsia"/>
                  <w:b/>
                </w:rPr>
                <w:lastRenderedPageBreak/>
                <w:t>参数名称</w:t>
              </w:r>
            </w:ins>
          </w:p>
        </w:tc>
        <w:tc>
          <w:tcPr>
            <w:tcW w:w="955" w:type="dxa"/>
            <w:shd w:val="clear" w:color="auto" w:fill="DDD9C3"/>
          </w:tcPr>
          <w:p w:rsidR="00315A97" w:rsidRDefault="00315A97" w:rsidP="008D5D22">
            <w:pPr>
              <w:jc w:val="center"/>
              <w:rPr>
                <w:ins w:id="157" w:author="admin" w:date="2016-05-25T11:19:00Z"/>
                <w:b/>
              </w:rPr>
            </w:pPr>
            <w:ins w:id="158" w:author="admin" w:date="2016-05-25T11:19:00Z">
              <w:r>
                <w:rPr>
                  <w:rFonts w:hint="eastAsia"/>
                  <w:b/>
                </w:rPr>
                <w:t>类型</w:t>
              </w:r>
            </w:ins>
          </w:p>
        </w:tc>
        <w:tc>
          <w:tcPr>
            <w:tcW w:w="1276" w:type="dxa"/>
            <w:shd w:val="clear" w:color="auto" w:fill="DDD9C3"/>
          </w:tcPr>
          <w:p w:rsidR="00315A97" w:rsidRDefault="00315A97" w:rsidP="008D5D22">
            <w:pPr>
              <w:jc w:val="center"/>
              <w:rPr>
                <w:ins w:id="159" w:author="admin" w:date="2016-05-25T11:19:00Z"/>
                <w:b/>
              </w:rPr>
            </w:pPr>
            <w:ins w:id="160" w:author="admin" w:date="2016-05-25T11:19:00Z">
              <w:r>
                <w:rPr>
                  <w:rFonts w:hint="eastAsia"/>
                  <w:b/>
                </w:rPr>
                <w:t>是否必填</w:t>
              </w:r>
            </w:ins>
          </w:p>
        </w:tc>
        <w:tc>
          <w:tcPr>
            <w:tcW w:w="4161" w:type="dxa"/>
            <w:shd w:val="clear" w:color="auto" w:fill="DDD9C3"/>
          </w:tcPr>
          <w:p w:rsidR="00315A97" w:rsidRDefault="00315A97" w:rsidP="008D5D22">
            <w:pPr>
              <w:jc w:val="center"/>
              <w:rPr>
                <w:ins w:id="161" w:author="admin" w:date="2016-05-25T11:19:00Z"/>
                <w:b/>
              </w:rPr>
            </w:pPr>
            <w:ins w:id="162" w:author="admin" w:date="2016-05-25T11:19:00Z">
              <w:r>
                <w:rPr>
                  <w:rFonts w:hint="eastAsia"/>
                  <w:b/>
                </w:rPr>
                <w:t>备注</w:t>
              </w:r>
            </w:ins>
          </w:p>
        </w:tc>
      </w:tr>
      <w:tr w:rsidR="00315A97" w:rsidTr="008D5D22">
        <w:trPr>
          <w:ins w:id="163" w:author="admin" w:date="2016-05-25T11:19:00Z"/>
        </w:trPr>
        <w:tc>
          <w:tcPr>
            <w:tcW w:w="2022" w:type="dxa"/>
          </w:tcPr>
          <w:p w:rsidR="00315A97" w:rsidRDefault="00315A97" w:rsidP="008D5D22">
            <w:pPr>
              <w:rPr>
                <w:ins w:id="164" w:author="admin" w:date="2016-05-25T11:19:00Z"/>
              </w:rPr>
            </w:pPr>
            <w:proofErr w:type="spellStart"/>
            <w:ins w:id="165" w:author="admin" w:date="2016-05-25T11:19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activityId</w:t>
              </w:r>
              <w:proofErr w:type="spellEnd"/>
            </w:ins>
          </w:p>
        </w:tc>
        <w:tc>
          <w:tcPr>
            <w:tcW w:w="955" w:type="dxa"/>
          </w:tcPr>
          <w:p w:rsidR="00315A97" w:rsidRDefault="00315A97" w:rsidP="008D5D22">
            <w:pPr>
              <w:rPr>
                <w:ins w:id="166" w:author="admin" w:date="2016-05-25T11:19:00Z"/>
              </w:rPr>
            </w:pPr>
            <w:ins w:id="167" w:author="admin" w:date="2016-05-25T11:1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276" w:type="dxa"/>
          </w:tcPr>
          <w:p w:rsidR="00315A97" w:rsidRDefault="00315A97" w:rsidP="008D5D22">
            <w:pPr>
              <w:rPr>
                <w:ins w:id="168" w:author="admin" w:date="2016-05-25T11:19:00Z"/>
              </w:rPr>
            </w:pPr>
            <w:ins w:id="169" w:author="admin" w:date="2016-05-25T11:19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161" w:type="dxa"/>
          </w:tcPr>
          <w:p w:rsidR="00315A97" w:rsidRDefault="00315A97" w:rsidP="008D5D22">
            <w:pPr>
              <w:rPr>
                <w:ins w:id="170" w:author="admin" w:date="2016-05-25T11:19:00Z"/>
              </w:rPr>
            </w:pPr>
            <w:ins w:id="171" w:author="admin" w:date="2016-05-25T11:19:00Z">
              <w:r>
                <w:rPr>
                  <w:rFonts w:hint="eastAsia"/>
                </w:rPr>
                <w:t>课堂唯一标识</w:t>
              </w:r>
            </w:ins>
          </w:p>
        </w:tc>
      </w:tr>
      <w:tr w:rsidR="00315A97" w:rsidTr="008D5D22">
        <w:trPr>
          <w:ins w:id="172" w:author="admin" w:date="2016-05-25T11:19:00Z"/>
        </w:trPr>
        <w:tc>
          <w:tcPr>
            <w:tcW w:w="2022" w:type="dxa"/>
          </w:tcPr>
          <w:p w:rsidR="00315A97" w:rsidRDefault="00315A97" w:rsidP="008D5D22">
            <w:pPr>
              <w:rPr>
                <w:ins w:id="173" w:author="admin" w:date="2016-05-25T11:19:00Z"/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ins w:id="174" w:author="admin" w:date="2016-05-25T11:19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token</w:t>
              </w:r>
            </w:ins>
          </w:p>
        </w:tc>
        <w:tc>
          <w:tcPr>
            <w:tcW w:w="955" w:type="dxa"/>
          </w:tcPr>
          <w:p w:rsidR="00315A97" w:rsidRDefault="00315A97" w:rsidP="008D5D22">
            <w:pPr>
              <w:rPr>
                <w:ins w:id="175" w:author="admin" w:date="2016-05-25T11:19:00Z"/>
              </w:rPr>
            </w:pPr>
            <w:ins w:id="176" w:author="admin" w:date="2016-05-25T11:19:00Z">
              <w:r>
                <w:t>string</w:t>
              </w:r>
            </w:ins>
          </w:p>
        </w:tc>
        <w:tc>
          <w:tcPr>
            <w:tcW w:w="1276" w:type="dxa"/>
          </w:tcPr>
          <w:p w:rsidR="00315A97" w:rsidRDefault="00315A97" w:rsidP="008D5D22">
            <w:pPr>
              <w:rPr>
                <w:ins w:id="177" w:author="admin" w:date="2016-05-25T11:19:00Z"/>
              </w:rPr>
            </w:pPr>
            <w:ins w:id="178" w:author="admin" w:date="2016-05-25T11:19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161" w:type="dxa"/>
          </w:tcPr>
          <w:p w:rsidR="00315A97" w:rsidRDefault="00315A97" w:rsidP="008D5D22">
            <w:pPr>
              <w:rPr>
                <w:ins w:id="179" w:author="admin" w:date="2016-05-25T11:19:00Z"/>
              </w:rPr>
            </w:pPr>
            <w:ins w:id="180" w:author="admin" w:date="2016-05-25T11:19:00Z">
              <w:r>
                <w:rPr>
                  <w:rFonts w:hint="eastAsia"/>
                </w:rPr>
                <w:t>用户登录返回的</w:t>
              </w:r>
              <w:r>
                <w:rPr>
                  <w:rFonts w:hint="eastAsia"/>
                </w:rPr>
                <w:t>token</w:t>
              </w:r>
              <w:r>
                <w:rPr>
                  <w:rFonts w:hint="eastAsia"/>
                </w:rPr>
                <w:t>。用于鉴权</w:t>
              </w:r>
            </w:ins>
          </w:p>
        </w:tc>
      </w:tr>
    </w:tbl>
    <w:p w:rsidR="00315A97" w:rsidRDefault="00315A97" w:rsidP="00315A97">
      <w:pPr>
        <w:autoSpaceDE w:val="0"/>
        <w:autoSpaceDN w:val="0"/>
        <w:adjustRightInd w:val="0"/>
        <w:ind w:firstLine="420"/>
        <w:jc w:val="left"/>
        <w:rPr>
          <w:ins w:id="181" w:author="admin" w:date="2016-05-25T11:19:00Z"/>
          <w:rFonts w:ascii="Courier New" w:hAnsi="Courier New" w:cs="Courier New"/>
          <w:kern w:val="0"/>
        </w:rPr>
      </w:pPr>
      <w:ins w:id="182" w:author="admin" w:date="2016-05-25T11:19:00Z">
        <w:r>
          <w:rPr>
            <w:rFonts w:ascii="Courier New" w:hAnsi="Courier New" w:cs="Courier New" w:hint="eastAsia"/>
            <w:kern w:val="0"/>
          </w:rPr>
          <w:t>示例：</w:t>
        </w:r>
      </w:ins>
    </w:p>
    <w:p w:rsidR="00315A97" w:rsidRDefault="00315A97" w:rsidP="00315A97">
      <w:pPr>
        <w:autoSpaceDE w:val="0"/>
        <w:autoSpaceDN w:val="0"/>
        <w:adjustRightInd w:val="0"/>
        <w:ind w:firstLine="420"/>
        <w:jc w:val="left"/>
        <w:rPr>
          <w:ins w:id="183" w:author="admin" w:date="2016-05-25T11:19:00Z"/>
        </w:rPr>
      </w:pPr>
      <w:ins w:id="184" w:author="admin" w:date="2016-05-25T11:19:00Z">
        <w:r w:rsidRPr="00EF4432">
          <w:rPr>
            <w:rFonts w:ascii="Courier New" w:hAnsi="Courier New" w:cs="Courier New"/>
            <w:kern w:val="0"/>
          </w:rPr>
          <w:t>http://www.butelceshi.com:81/</w:t>
        </w:r>
        <w:r>
          <w:rPr>
            <w:rFonts w:ascii="Courier New" w:hAnsi="Courier New" w:cs="Courier New"/>
            <w:kern w:val="0"/>
          </w:rPr>
          <w:t>cloudRoom</w:t>
        </w:r>
        <w:r w:rsidRPr="00EF4432">
          <w:rPr>
            <w:rFonts w:ascii="Courier New" w:hAnsi="Courier New" w:cs="Courier New"/>
            <w:kern w:val="0"/>
          </w:rPr>
          <w:t>/</w:t>
        </w:r>
        <w:r>
          <w:rPr>
            <w:rFonts w:ascii="Courier New" w:hAnsi="Courier New" w:cs="Courier New"/>
            <w:kern w:val="0"/>
          </w:rPr>
          <w:t>cloudRoom</w:t>
        </w:r>
        <w:r w:rsidRPr="00EF4432">
          <w:rPr>
            <w:rFonts w:ascii="Courier New" w:hAnsi="Courier New" w:cs="Courier New"/>
            <w:kern w:val="0"/>
          </w:rPr>
          <w:t>Service?service=</w:t>
        </w:r>
        <w:r>
          <w:rPr>
            <w:rFonts w:ascii="Courier New" w:hAnsi="Courier New" w:cs="Courier New" w:hint="eastAsia"/>
            <w:kern w:val="0"/>
          </w:rPr>
          <w:t>startLiveChannel</w:t>
        </w:r>
        <w:r w:rsidRPr="00EF4432">
          <w:rPr>
            <w:rFonts w:ascii="Courier New" w:hAnsi="Courier New" w:cs="Courier New"/>
            <w:kern w:val="0"/>
          </w:rPr>
          <w:t>&amp;</w:t>
        </w:r>
        <w:r w:rsidRPr="00285AE9">
          <w:rPr>
            <w:rFonts w:ascii="Courier New" w:hAnsi="Courier New" w:cs="Courier New" w:hint="eastAsia"/>
            <w:kern w:val="0"/>
          </w:rPr>
          <w:t>a</w:t>
        </w:r>
        <w:r>
          <w:rPr>
            <w:rFonts w:ascii="Courier New" w:hAnsi="Courier New" w:cs="Courier New" w:hint="eastAsia"/>
            <w:kern w:val="0"/>
          </w:rPr>
          <w:t>ctivityId=</w:t>
        </w:r>
        <w:r w:rsidRPr="00EF4432">
          <w:rPr>
            <w:rFonts w:ascii="Courier New" w:hAnsi="Courier New" w:cs="Courier New"/>
            <w:kern w:val="0"/>
          </w:rPr>
          <w:t>80010001</w:t>
        </w:r>
        <w:r>
          <w:rPr>
            <w:rFonts w:ascii="Courier New" w:hAnsi="Courier New" w:cs="Courier New" w:hint="eastAsia"/>
            <w:kern w:val="0"/>
          </w:rPr>
          <w:t>&amp;token=</w:t>
        </w:r>
        <w:r w:rsidRPr="00EF4432">
          <w:rPr>
            <w:rFonts w:ascii="Courier New" w:hAnsi="Courier New" w:cs="Courier New"/>
            <w:kern w:val="0"/>
          </w:rPr>
          <w:t>7b76b004a63faa8c24d8b72fd721bd0e</w:t>
        </w:r>
      </w:ins>
    </w:p>
    <w:p w:rsidR="00315A97" w:rsidRPr="00535F26" w:rsidRDefault="00315A97" w:rsidP="00315A97">
      <w:pPr>
        <w:pStyle w:val="5"/>
        <w:tabs>
          <w:tab w:val="num" w:pos="360"/>
          <w:tab w:val="num" w:pos="1008"/>
        </w:tabs>
        <w:rPr>
          <w:ins w:id="185" w:author="admin" w:date="2016-05-25T11:19:00Z"/>
        </w:rPr>
      </w:pPr>
      <w:ins w:id="186" w:author="admin" w:date="2016-05-25T11:19:00Z">
        <w:r w:rsidRPr="00402671">
          <w:rPr>
            <w:rFonts w:hint="eastAsia"/>
          </w:rPr>
          <w:t>返回参数</w:t>
        </w:r>
      </w:ins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276"/>
        <w:gridCol w:w="4161"/>
      </w:tblGrid>
      <w:tr w:rsidR="00315A97" w:rsidTr="008D5D22">
        <w:trPr>
          <w:ins w:id="187" w:author="admin" w:date="2016-05-25T11:19:00Z"/>
        </w:trPr>
        <w:tc>
          <w:tcPr>
            <w:tcW w:w="2093" w:type="dxa"/>
            <w:shd w:val="clear" w:color="auto" w:fill="DDD9C3"/>
          </w:tcPr>
          <w:p w:rsidR="00315A97" w:rsidRDefault="00315A97" w:rsidP="008D5D22">
            <w:pPr>
              <w:jc w:val="center"/>
              <w:rPr>
                <w:ins w:id="188" w:author="admin" w:date="2016-05-25T11:19:00Z"/>
                <w:b/>
              </w:rPr>
            </w:pPr>
            <w:ins w:id="189" w:author="admin" w:date="2016-05-25T11:19:00Z">
              <w:r>
                <w:rPr>
                  <w:rFonts w:hint="eastAsia"/>
                  <w:b/>
                </w:rPr>
                <w:t>参数名称</w:t>
              </w:r>
            </w:ins>
          </w:p>
        </w:tc>
        <w:tc>
          <w:tcPr>
            <w:tcW w:w="992" w:type="dxa"/>
            <w:shd w:val="clear" w:color="auto" w:fill="DDD9C3"/>
          </w:tcPr>
          <w:p w:rsidR="00315A97" w:rsidRDefault="00315A97" w:rsidP="008D5D22">
            <w:pPr>
              <w:jc w:val="center"/>
              <w:rPr>
                <w:ins w:id="190" w:author="admin" w:date="2016-05-25T11:19:00Z"/>
                <w:b/>
              </w:rPr>
            </w:pPr>
            <w:ins w:id="191" w:author="admin" w:date="2016-05-25T11:19:00Z">
              <w:r>
                <w:rPr>
                  <w:rFonts w:hint="eastAsia"/>
                  <w:b/>
                </w:rPr>
                <w:t>类型</w:t>
              </w:r>
            </w:ins>
          </w:p>
        </w:tc>
        <w:tc>
          <w:tcPr>
            <w:tcW w:w="1276" w:type="dxa"/>
            <w:shd w:val="clear" w:color="auto" w:fill="DDD9C3"/>
          </w:tcPr>
          <w:p w:rsidR="00315A97" w:rsidRDefault="00315A97" w:rsidP="008D5D22">
            <w:pPr>
              <w:jc w:val="center"/>
              <w:rPr>
                <w:ins w:id="192" w:author="admin" w:date="2016-05-25T11:19:00Z"/>
                <w:b/>
              </w:rPr>
            </w:pPr>
            <w:ins w:id="193" w:author="admin" w:date="2016-05-25T11:19:00Z">
              <w:r>
                <w:rPr>
                  <w:rFonts w:hint="eastAsia"/>
                  <w:b/>
                </w:rPr>
                <w:t>是否必填</w:t>
              </w:r>
            </w:ins>
          </w:p>
        </w:tc>
        <w:tc>
          <w:tcPr>
            <w:tcW w:w="4161" w:type="dxa"/>
            <w:shd w:val="clear" w:color="auto" w:fill="DDD9C3"/>
          </w:tcPr>
          <w:p w:rsidR="00315A97" w:rsidRDefault="00315A97" w:rsidP="008D5D22">
            <w:pPr>
              <w:jc w:val="center"/>
              <w:rPr>
                <w:ins w:id="194" w:author="admin" w:date="2016-05-25T11:19:00Z"/>
                <w:b/>
              </w:rPr>
            </w:pPr>
            <w:ins w:id="195" w:author="admin" w:date="2016-05-25T11:19:00Z">
              <w:r>
                <w:rPr>
                  <w:rFonts w:hint="eastAsia"/>
                  <w:b/>
                </w:rPr>
                <w:t>备注</w:t>
              </w:r>
            </w:ins>
          </w:p>
        </w:tc>
      </w:tr>
      <w:tr w:rsidR="00315A97" w:rsidTr="008D5D22">
        <w:trPr>
          <w:ins w:id="196" w:author="admin" w:date="2016-05-25T11:19:00Z"/>
        </w:trPr>
        <w:tc>
          <w:tcPr>
            <w:tcW w:w="2093" w:type="dxa"/>
          </w:tcPr>
          <w:p w:rsidR="00315A97" w:rsidRPr="00A82BF2" w:rsidRDefault="00315A97" w:rsidP="008D5D22">
            <w:pPr>
              <w:pStyle w:val="11"/>
              <w:ind w:firstLineChars="0" w:firstLine="0"/>
              <w:rPr>
                <w:ins w:id="197" w:author="admin" w:date="2016-05-25T11:19:00Z"/>
                <w:rFonts w:ascii="Courier New" w:hAnsi="Courier New" w:cs="Courier New"/>
                <w:kern w:val="0"/>
                <w:szCs w:val="24"/>
              </w:rPr>
            </w:pPr>
            <w:ins w:id="198" w:author="admin" w:date="2016-05-25T11:19:00Z">
              <w:r w:rsidRPr="00A82BF2">
                <w:rPr>
                  <w:rFonts w:ascii="Courier New" w:hAnsi="Courier New" w:cs="Courier New" w:hint="eastAsia"/>
                  <w:kern w:val="0"/>
                  <w:szCs w:val="24"/>
                </w:rPr>
                <w:t>state</w:t>
              </w:r>
            </w:ins>
          </w:p>
        </w:tc>
        <w:tc>
          <w:tcPr>
            <w:tcW w:w="992" w:type="dxa"/>
          </w:tcPr>
          <w:p w:rsidR="00315A97" w:rsidRPr="00A82BF2" w:rsidRDefault="00315A97" w:rsidP="008D5D22">
            <w:pPr>
              <w:pStyle w:val="11"/>
              <w:ind w:firstLineChars="0" w:firstLine="0"/>
              <w:rPr>
                <w:ins w:id="199" w:author="admin" w:date="2016-05-25T11:19:00Z"/>
                <w:rFonts w:ascii="Courier New" w:hAnsi="Courier New" w:cs="Courier New"/>
                <w:kern w:val="0"/>
                <w:szCs w:val="24"/>
              </w:rPr>
            </w:pPr>
            <w:proofErr w:type="spellStart"/>
            <w:ins w:id="200" w:author="admin" w:date="2016-05-25T11:19:00Z">
              <w:r w:rsidRPr="00A82BF2">
                <w:rPr>
                  <w:rFonts w:ascii="Courier New" w:hAnsi="Courier New" w:cs="Courier New" w:hint="eastAsia"/>
                  <w:kern w:val="0"/>
                  <w:szCs w:val="24"/>
                </w:rPr>
                <w:t>int</w:t>
              </w:r>
              <w:proofErr w:type="spellEnd"/>
            </w:ins>
          </w:p>
        </w:tc>
        <w:tc>
          <w:tcPr>
            <w:tcW w:w="1276" w:type="dxa"/>
          </w:tcPr>
          <w:p w:rsidR="00315A97" w:rsidRDefault="00315A97" w:rsidP="008D5D22">
            <w:pPr>
              <w:pStyle w:val="11"/>
              <w:ind w:firstLineChars="0" w:firstLine="0"/>
              <w:rPr>
                <w:ins w:id="201" w:author="admin" w:date="2016-05-25T11:19:00Z"/>
              </w:rPr>
            </w:pPr>
            <w:ins w:id="202" w:author="admin" w:date="2016-05-25T11:19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161" w:type="dxa"/>
          </w:tcPr>
          <w:p w:rsidR="00315A97" w:rsidRDefault="00315A97" w:rsidP="008D5D22">
            <w:pPr>
              <w:pStyle w:val="11"/>
              <w:ind w:firstLineChars="0" w:firstLine="0"/>
              <w:rPr>
                <w:ins w:id="203" w:author="admin" w:date="2016-05-25T11:19:00Z"/>
              </w:rPr>
            </w:pPr>
            <w:ins w:id="204" w:author="admin" w:date="2016-05-25T11:19:00Z">
              <w:r>
                <w:rPr>
                  <w:rFonts w:hint="eastAsia"/>
                </w:rPr>
                <w:t>返回状态码，详见</w:t>
              </w:r>
              <w:r>
                <w:rPr>
                  <w:rFonts w:hint="eastAsia"/>
                </w:rPr>
                <w:t>9.3</w:t>
              </w:r>
              <w:r>
                <w:rPr>
                  <w:rFonts w:hint="eastAsia"/>
                  <w:kern w:val="0"/>
                </w:rPr>
                <w:t>接口返回状态码</w:t>
              </w:r>
            </w:ins>
          </w:p>
        </w:tc>
      </w:tr>
      <w:tr w:rsidR="00315A97" w:rsidTr="008D5D22">
        <w:trPr>
          <w:ins w:id="205" w:author="admin" w:date="2016-05-25T11:19:00Z"/>
        </w:trPr>
        <w:tc>
          <w:tcPr>
            <w:tcW w:w="2093" w:type="dxa"/>
          </w:tcPr>
          <w:p w:rsidR="00315A97" w:rsidRPr="00A82BF2" w:rsidRDefault="00315A97" w:rsidP="008D5D22">
            <w:pPr>
              <w:pStyle w:val="11"/>
              <w:ind w:firstLineChars="0" w:firstLine="0"/>
              <w:rPr>
                <w:ins w:id="206" w:author="admin" w:date="2016-05-25T11:19:00Z"/>
                <w:rFonts w:ascii="Courier New" w:hAnsi="Courier New" w:cs="Courier New"/>
                <w:kern w:val="0"/>
                <w:szCs w:val="24"/>
              </w:rPr>
            </w:pPr>
            <w:ins w:id="207" w:author="admin" w:date="2016-05-25T11:19:00Z">
              <w:r w:rsidRPr="00A82BF2">
                <w:rPr>
                  <w:rFonts w:ascii="Courier New" w:hAnsi="Courier New" w:cs="Courier New" w:hint="eastAsia"/>
                  <w:kern w:val="0"/>
                  <w:szCs w:val="24"/>
                </w:rPr>
                <w:t>message</w:t>
              </w:r>
            </w:ins>
          </w:p>
        </w:tc>
        <w:tc>
          <w:tcPr>
            <w:tcW w:w="992" w:type="dxa"/>
          </w:tcPr>
          <w:p w:rsidR="00315A97" w:rsidRPr="00A82BF2" w:rsidRDefault="00315A97" w:rsidP="008D5D22">
            <w:pPr>
              <w:pStyle w:val="11"/>
              <w:ind w:firstLineChars="0" w:firstLine="0"/>
              <w:rPr>
                <w:ins w:id="208" w:author="admin" w:date="2016-05-25T11:19:00Z"/>
                <w:rFonts w:ascii="Courier New" w:hAnsi="Courier New" w:cs="Courier New"/>
                <w:kern w:val="0"/>
                <w:szCs w:val="24"/>
              </w:rPr>
            </w:pPr>
            <w:ins w:id="209" w:author="admin" w:date="2016-05-25T11:19:00Z">
              <w:r w:rsidRPr="00A82BF2">
                <w:rPr>
                  <w:rFonts w:ascii="Courier New" w:hAnsi="Courier New" w:cs="Courier New" w:hint="eastAsia"/>
                  <w:kern w:val="0"/>
                  <w:szCs w:val="24"/>
                </w:rPr>
                <w:t>string</w:t>
              </w:r>
            </w:ins>
          </w:p>
        </w:tc>
        <w:tc>
          <w:tcPr>
            <w:tcW w:w="1276" w:type="dxa"/>
          </w:tcPr>
          <w:p w:rsidR="00315A97" w:rsidRDefault="00315A97" w:rsidP="008D5D22">
            <w:pPr>
              <w:pStyle w:val="11"/>
              <w:ind w:firstLineChars="0" w:firstLine="0"/>
              <w:rPr>
                <w:ins w:id="210" w:author="admin" w:date="2016-05-25T11:19:00Z"/>
              </w:rPr>
            </w:pPr>
            <w:ins w:id="211" w:author="admin" w:date="2016-05-25T11:19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4161" w:type="dxa"/>
          </w:tcPr>
          <w:p w:rsidR="00315A97" w:rsidRDefault="00315A97" w:rsidP="008D5D22">
            <w:pPr>
              <w:pStyle w:val="11"/>
              <w:ind w:firstLineChars="0" w:firstLine="0"/>
              <w:rPr>
                <w:ins w:id="212" w:author="admin" w:date="2016-05-25T11:19:00Z"/>
              </w:rPr>
            </w:pPr>
          </w:p>
        </w:tc>
      </w:tr>
      <w:tr w:rsidR="00315A97" w:rsidTr="008D5D22">
        <w:trPr>
          <w:ins w:id="213" w:author="admin" w:date="2016-05-25T11:19:00Z"/>
        </w:trPr>
        <w:tc>
          <w:tcPr>
            <w:tcW w:w="2093" w:type="dxa"/>
          </w:tcPr>
          <w:p w:rsidR="00315A97" w:rsidRDefault="00315A97" w:rsidP="008D5D22">
            <w:pPr>
              <w:pStyle w:val="10"/>
              <w:ind w:firstLineChars="0" w:firstLine="0"/>
              <w:rPr>
                <w:ins w:id="214" w:author="admin" w:date="2016-05-25T11:19:00Z"/>
                <w:rFonts w:ascii="宋体" w:hAnsi="宋体" w:cs="宋体"/>
                <w:kern w:val="0"/>
                <w:sz w:val="24"/>
                <w:szCs w:val="24"/>
              </w:rPr>
            </w:pPr>
            <w:bookmarkStart w:id="215" w:name="OLE_LINK14"/>
            <w:bookmarkStart w:id="216" w:name="OLE_LINK13"/>
            <w:proofErr w:type="spellStart"/>
            <w:ins w:id="217" w:author="admin" w:date="2016-05-25T11:19:00Z">
              <w:r>
                <w:rPr>
                  <w:rFonts w:ascii="Courier New" w:hAnsi="Courier New" w:cs="Courier New" w:hint="eastAsia"/>
                  <w:kern w:val="0"/>
                  <w:szCs w:val="24"/>
                </w:rPr>
                <w:t>pushStreamU</w:t>
              </w:r>
              <w:r w:rsidRPr="00DB3896">
                <w:rPr>
                  <w:rFonts w:ascii="Courier New" w:hAnsi="Courier New" w:cs="Courier New" w:hint="eastAsia"/>
                  <w:kern w:val="0"/>
                  <w:szCs w:val="24"/>
                </w:rPr>
                <w:t>rl</w:t>
              </w:r>
              <w:bookmarkEnd w:id="215"/>
              <w:bookmarkEnd w:id="216"/>
              <w:proofErr w:type="spellEnd"/>
            </w:ins>
          </w:p>
        </w:tc>
        <w:tc>
          <w:tcPr>
            <w:tcW w:w="992" w:type="dxa"/>
          </w:tcPr>
          <w:p w:rsidR="00315A97" w:rsidRDefault="00315A97" w:rsidP="008D5D22">
            <w:pPr>
              <w:pStyle w:val="10"/>
              <w:ind w:firstLineChars="0" w:firstLine="0"/>
              <w:rPr>
                <w:ins w:id="218" w:author="admin" w:date="2016-05-25T11:19:00Z"/>
              </w:rPr>
            </w:pPr>
            <w:ins w:id="219" w:author="admin" w:date="2016-05-25T11:19:00Z">
              <w:r w:rsidRPr="00A967E4">
                <w:rPr>
                  <w:rFonts w:ascii="Courier New" w:hAnsi="Courier New" w:cs="Courier New" w:hint="eastAsia"/>
                  <w:kern w:val="0"/>
                  <w:szCs w:val="24"/>
                </w:rPr>
                <w:t>string</w:t>
              </w:r>
            </w:ins>
          </w:p>
        </w:tc>
        <w:tc>
          <w:tcPr>
            <w:tcW w:w="1276" w:type="dxa"/>
          </w:tcPr>
          <w:p w:rsidR="00315A97" w:rsidRDefault="00315A97" w:rsidP="008D5D22">
            <w:pPr>
              <w:pStyle w:val="10"/>
              <w:ind w:firstLineChars="0" w:firstLine="0"/>
              <w:rPr>
                <w:ins w:id="220" w:author="admin" w:date="2016-05-25T11:19:00Z"/>
              </w:rPr>
            </w:pPr>
            <w:ins w:id="221" w:author="admin" w:date="2016-05-25T11:19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161" w:type="dxa"/>
          </w:tcPr>
          <w:p w:rsidR="00315A97" w:rsidRDefault="00315A97" w:rsidP="008D5D22">
            <w:pPr>
              <w:pStyle w:val="10"/>
              <w:ind w:firstLineChars="0" w:firstLine="0"/>
              <w:rPr>
                <w:ins w:id="222" w:author="admin" w:date="2016-05-25T11:19:00Z"/>
              </w:rPr>
            </w:pPr>
            <w:proofErr w:type="gramStart"/>
            <w:ins w:id="223" w:author="admin" w:date="2016-05-25T11:19:00Z">
              <w:r>
                <w:rPr>
                  <w:rFonts w:hint="eastAsia"/>
                </w:rPr>
                <w:t>推流地址</w:t>
              </w:r>
              <w:proofErr w:type="gramEnd"/>
              <w:r>
                <w:rPr>
                  <w:rFonts w:hint="eastAsia"/>
                </w:rPr>
                <w:t>;</w:t>
              </w:r>
            </w:ins>
          </w:p>
          <w:p w:rsidR="00315A97" w:rsidRDefault="00315A97" w:rsidP="008D5D22">
            <w:pPr>
              <w:pStyle w:val="10"/>
              <w:ind w:firstLineChars="0" w:firstLine="0"/>
              <w:rPr>
                <w:ins w:id="224" w:author="admin" w:date="2016-05-25T11:19:00Z"/>
              </w:rPr>
            </w:pPr>
            <w:ins w:id="225" w:author="admin" w:date="2016-05-25T11:19:00Z">
              <w:r>
                <w:rPr>
                  <w:rFonts w:hint="eastAsia"/>
                </w:rPr>
                <w:t>多个地址使用逗号分隔</w:t>
              </w:r>
            </w:ins>
          </w:p>
          <w:p w:rsidR="00315A97" w:rsidRDefault="00315A97" w:rsidP="008D5D22">
            <w:pPr>
              <w:pStyle w:val="10"/>
              <w:ind w:firstLineChars="0" w:firstLine="0"/>
              <w:rPr>
                <w:ins w:id="226" w:author="admin" w:date="2016-05-25T11:19:00Z"/>
              </w:rPr>
            </w:pPr>
          </w:p>
          <w:p w:rsidR="00315A97" w:rsidRDefault="00315A97" w:rsidP="008D5D22">
            <w:pPr>
              <w:pStyle w:val="10"/>
              <w:ind w:firstLineChars="0" w:firstLine="0"/>
              <w:rPr>
                <w:ins w:id="227" w:author="admin" w:date="2016-05-25T11:19:00Z"/>
              </w:rPr>
            </w:pPr>
            <w:ins w:id="228" w:author="admin" w:date="2016-05-25T11:19:00Z">
              <w:r>
                <w:fldChar w:fldCharType="begin"/>
              </w:r>
              <w:r>
                <w:instrText xml:space="preserve"> HYPERLINK "http://ip:port/xxxxxx,http:/ip2:port/2131</w:instrText>
              </w:r>
              <w:r>
                <w:instrText>。</w:instrText>
              </w:r>
              <w:r>
                <w:instrText xml:space="preserve">" </w:instrText>
              </w:r>
              <w:r>
                <w:fldChar w:fldCharType="separate"/>
              </w:r>
              <w:r>
                <w:rPr>
                  <w:rStyle w:val="ab"/>
                  <w:rFonts w:hint="eastAsia"/>
                </w:rPr>
                <w:t>http://ip:port/xxxxxx,http://ip2:port/2131</w:t>
              </w:r>
              <w:r>
                <w:rPr>
                  <w:rStyle w:val="ab"/>
                  <w:rFonts w:hint="eastAsia"/>
                </w:rPr>
                <w:t>。</w:t>
              </w:r>
              <w:r>
                <w:rPr>
                  <w:rStyle w:val="ab"/>
                </w:rPr>
                <w:fldChar w:fldCharType="end"/>
              </w:r>
            </w:ins>
          </w:p>
          <w:p w:rsidR="00315A97" w:rsidRDefault="00315A97" w:rsidP="008D5D22">
            <w:pPr>
              <w:pStyle w:val="10"/>
              <w:ind w:firstLineChars="0" w:firstLine="0"/>
              <w:rPr>
                <w:ins w:id="229" w:author="admin" w:date="2016-05-25T11:19:00Z"/>
              </w:rPr>
            </w:pPr>
          </w:p>
          <w:p w:rsidR="00315A97" w:rsidRDefault="00315A97" w:rsidP="008D5D22">
            <w:pPr>
              <w:pStyle w:val="10"/>
              <w:ind w:firstLineChars="0" w:firstLine="0"/>
              <w:rPr>
                <w:ins w:id="230" w:author="admin" w:date="2016-05-25T11:19:00Z"/>
              </w:rPr>
            </w:pPr>
            <w:ins w:id="231" w:author="admin" w:date="2016-05-25T11:19:00Z">
              <w:r>
                <w:rPr>
                  <w:rFonts w:hint="eastAsia"/>
                </w:rPr>
                <w:t>互动终端需要</w:t>
              </w:r>
              <w:proofErr w:type="gramStart"/>
              <w:r>
                <w:rPr>
                  <w:rFonts w:hint="eastAsia"/>
                </w:rPr>
                <w:t>向推流地址</w:t>
              </w:r>
              <w:proofErr w:type="gramEnd"/>
              <w:r>
                <w:rPr>
                  <w:rFonts w:hint="eastAsia"/>
                </w:rPr>
                <w:t>发起请求，获取真实的</w:t>
              </w:r>
              <w:proofErr w:type="gramStart"/>
              <w:r>
                <w:rPr>
                  <w:rFonts w:hint="eastAsia"/>
                </w:rPr>
                <w:t>物理推流地址</w:t>
              </w:r>
              <w:proofErr w:type="gramEnd"/>
            </w:ins>
          </w:p>
        </w:tc>
      </w:tr>
    </w:tbl>
    <w:p w:rsidR="00315A97" w:rsidRDefault="00315A97" w:rsidP="00315A97">
      <w:pPr>
        <w:autoSpaceDE w:val="0"/>
        <w:autoSpaceDN w:val="0"/>
        <w:adjustRightInd w:val="0"/>
        <w:ind w:firstLine="420"/>
        <w:jc w:val="left"/>
        <w:rPr>
          <w:ins w:id="232" w:author="admin" w:date="2016-05-25T11:19:00Z"/>
          <w:rFonts w:ascii="Courier New" w:hAnsi="Courier New" w:cs="Courier New"/>
          <w:color w:val="000000"/>
          <w:kern w:val="0"/>
          <w:sz w:val="20"/>
          <w:szCs w:val="20"/>
        </w:rPr>
      </w:pPr>
      <w:ins w:id="233" w:author="admin" w:date="2016-05-25T11:19:00Z">
        <w:r>
          <w:rPr>
            <w:rFonts w:ascii="Courier New" w:hAnsi="Courier New" w:cs="宋体" w:hint="eastAsia"/>
            <w:color w:val="000000"/>
            <w:kern w:val="0"/>
            <w:sz w:val="20"/>
            <w:szCs w:val="20"/>
          </w:rPr>
          <w:t>示例：</w:t>
        </w:r>
      </w:ins>
    </w:p>
    <w:p w:rsidR="00315A97" w:rsidRDefault="00315A97" w:rsidP="00315A97">
      <w:pPr>
        <w:autoSpaceDE w:val="0"/>
        <w:autoSpaceDN w:val="0"/>
        <w:adjustRightInd w:val="0"/>
        <w:jc w:val="left"/>
        <w:rPr>
          <w:ins w:id="234" w:author="admin" w:date="2016-05-25T11:19:00Z"/>
          <w:rFonts w:ascii="Courier New" w:hAnsi="Courier New" w:cs="Courier New"/>
          <w:kern w:val="0"/>
        </w:rPr>
      </w:pPr>
      <w:ins w:id="235" w:author="admin" w:date="2016-05-25T11:19:00Z">
        <w:r>
          <w:rPr>
            <w:rFonts w:ascii="Courier New" w:hAnsi="Courier New" w:cs="Courier New" w:hint="eastAsia"/>
            <w:kern w:val="0"/>
          </w:rPr>
          <w:tab/>
        </w:r>
        <w:r>
          <w:rPr>
            <w:rFonts w:ascii="Courier New" w:hAnsi="Courier New" w:cs="Courier New"/>
            <w:kern w:val="0"/>
          </w:rPr>
          <w:t>{</w:t>
        </w:r>
      </w:ins>
    </w:p>
    <w:p w:rsidR="00315A97" w:rsidRDefault="00315A97" w:rsidP="00315A97">
      <w:pPr>
        <w:autoSpaceDE w:val="0"/>
        <w:autoSpaceDN w:val="0"/>
        <w:adjustRightInd w:val="0"/>
        <w:jc w:val="left"/>
        <w:rPr>
          <w:ins w:id="236" w:author="admin" w:date="2016-05-25T11:19:00Z"/>
          <w:rFonts w:ascii="Courier New" w:hAnsi="Courier New" w:cs="Courier New"/>
          <w:kern w:val="0"/>
        </w:rPr>
      </w:pPr>
      <w:ins w:id="237" w:author="admin" w:date="2016-05-25T11:19:00Z">
        <w:r>
          <w:rPr>
            <w:rFonts w:ascii="Courier New" w:hAnsi="Courier New" w:cs="Courier New"/>
            <w:kern w:val="0"/>
          </w:rPr>
          <w:tab/>
        </w:r>
        <w:r>
          <w:rPr>
            <w:rFonts w:ascii="Courier New" w:hAnsi="Courier New" w:cs="Courier New" w:hint="eastAsia"/>
            <w:kern w:val="0"/>
          </w:rPr>
          <w:tab/>
        </w:r>
        <w:r>
          <w:rPr>
            <w:rFonts w:ascii="Courier New" w:hAnsi="Courier New" w:cs="Courier New" w:hint="eastAsia"/>
            <w:kern w:val="0"/>
          </w:rPr>
          <w:tab/>
        </w:r>
        <w:r>
          <w:rPr>
            <w:rFonts w:ascii="Courier New" w:hAnsi="Courier New" w:cs="Courier New"/>
            <w:kern w:val="0"/>
          </w:rPr>
          <w:t>"</w:t>
        </w:r>
        <w:proofErr w:type="gramStart"/>
        <w:r>
          <w:rPr>
            <w:rFonts w:ascii="Courier New" w:hAnsi="Courier New" w:cs="Courier New"/>
            <w:kern w:val="0"/>
          </w:rPr>
          <w:t>stat</w:t>
        </w:r>
        <w:r>
          <w:rPr>
            <w:rFonts w:ascii="Courier New" w:hAnsi="Courier New" w:cs="Courier New" w:hint="eastAsia"/>
            <w:kern w:val="0"/>
          </w:rPr>
          <w:t>e</w:t>
        </w:r>
        <w:proofErr w:type="gramEnd"/>
        <w:r>
          <w:rPr>
            <w:rFonts w:ascii="Courier New" w:hAnsi="Courier New" w:cs="Courier New"/>
            <w:kern w:val="0"/>
          </w:rPr>
          <w:t>":"0",</w:t>
        </w:r>
      </w:ins>
    </w:p>
    <w:p w:rsidR="00315A97" w:rsidRDefault="00315A97" w:rsidP="00315A97">
      <w:pPr>
        <w:autoSpaceDE w:val="0"/>
        <w:autoSpaceDN w:val="0"/>
        <w:adjustRightInd w:val="0"/>
        <w:ind w:firstLine="420"/>
        <w:jc w:val="left"/>
        <w:rPr>
          <w:ins w:id="238" w:author="admin" w:date="2016-05-25T11:19:00Z"/>
          <w:rFonts w:ascii="Courier New" w:hAnsi="Courier New" w:cs="Courier New"/>
          <w:kern w:val="0"/>
        </w:rPr>
      </w:pPr>
      <w:ins w:id="239" w:author="admin" w:date="2016-05-25T11:19:00Z">
        <w:r>
          <w:rPr>
            <w:rFonts w:ascii="Courier New" w:hAnsi="Courier New" w:cs="Courier New" w:hint="eastAsia"/>
            <w:kern w:val="0"/>
          </w:rPr>
          <w:tab/>
        </w:r>
        <w:r>
          <w:rPr>
            <w:rFonts w:ascii="Courier New" w:hAnsi="Courier New" w:cs="Courier New" w:hint="eastAsia"/>
            <w:kern w:val="0"/>
          </w:rPr>
          <w:tab/>
        </w:r>
        <w:r>
          <w:rPr>
            <w:rFonts w:ascii="Courier New" w:hAnsi="Courier New" w:cs="Courier New"/>
            <w:kern w:val="0"/>
          </w:rPr>
          <w:t>"message":"</w:t>
        </w:r>
        <w:r>
          <w:rPr>
            <w:rFonts w:ascii="Courier New" w:hAnsi="Courier New" w:cs="宋体" w:hint="eastAsia"/>
            <w:kern w:val="0"/>
          </w:rPr>
          <w:t>成功</w:t>
        </w:r>
        <w:r>
          <w:rPr>
            <w:rFonts w:ascii="Courier New" w:hAnsi="Courier New" w:cs="Courier New"/>
            <w:kern w:val="0"/>
          </w:rPr>
          <w:t>"</w:t>
        </w:r>
        <w:r>
          <w:rPr>
            <w:rFonts w:ascii="Courier New" w:hAnsi="Courier New" w:cs="Courier New" w:hint="eastAsia"/>
            <w:kern w:val="0"/>
          </w:rPr>
          <w:t>,</w:t>
        </w:r>
      </w:ins>
    </w:p>
    <w:p w:rsidR="00315A97" w:rsidRDefault="00315A97" w:rsidP="00315A97">
      <w:pPr>
        <w:autoSpaceDE w:val="0"/>
        <w:autoSpaceDN w:val="0"/>
        <w:adjustRightInd w:val="0"/>
        <w:ind w:firstLine="420"/>
        <w:jc w:val="left"/>
        <w:rPr>
          <w:ins w:id="240" w:author="admin" w:date="2016-05-25T11:19:00Z"/>
          <w:rFonts w:ascii="Courier New" w:hAnsi="Courier New" w:cs="Courier New"/>
          <w:kern w:val="0"/>
        </w:rPr>
      </w:pPr>
      <w:ins w:id="241" w:author="admin" w:date="2016-05-25T11:19:00Z">
        <w:r>
          <w:rPr>
            <w:rFonts w:ascii="Courier New" w:hAnsi="Courier New" w:cs="Courier New" w:hint="eastAsia"/>
            <w:kern w:val="0"/>
          </w:rPr>
          <w:tab/>
        </w:r>
        <w:r>
          <w:rPr>
            <w:rFonts w:ascii="Courier New" w:hAnsi="Courier New" w:cs="Courier New" w:hint="eastAsia"/>
            <w:kern w:val="0"/>
          </w:rPr>
          <w:tab/>
        </w:r>
        <w:r>
          <w:rPr>
            <w:rFonts w:ascii="Courier New" w:hAnsi="Courier New" w:cs="Courier New"/>
            <w:kern w:val="0"/>
          </w:rPr>
          <w:t>"</w:t>
        </w:r>
        <w:proofErr w:type="spellStart"/>
        <w:proofErr w:type="gramStart"/>
        <w:r>
          <w:rPr>
            <w:rFonts w:ascii="Courier New" w:hAnsi="Courier New" w:cs="Courier New" w:hint="eastAsia"/>
            <w:kern w:val="0"/>
          </w:rPr>
          <w:t>pushStreamUrl</w:t>
        </w:r>
        <w:proofErr w:type="spellEnd"/>
        <w:proofErr w:type="gramEnd"/>
        <w:r>
          <w:rPr>
            <w:rFonts w:ascii="Courier New" w:hAnsi="Courier New" w:cs="Courier New"/>
            <w:kern w:val="0"/>
          </w:rPr>
          <w:t>":"</w:t>
        </w:r>
        <w:r w:rsidRPr="003A0848">
          <w:rPr>
            <w:rFonts w:ascii="Courier New" w:hAnsi="Courier New" w:cs="宋体" w:hint="eastAsia"/>
            <w:kern w:val="0"/>
          </w:rPr>
          <w:t>http://ip:port/xxxxxx,http://ip2:port/2131</w:t>
        </w:r>
        <w:r>
          <w:rPr>
            <w:rFonts w:ascii="Courier New" w:hAnsi="Courier New" w:cs="Courier New"/>
            <w:kern w:val="0"/>
          </w:rPr>
          <w:t>"</w:t>
        </w:r>
      </w:ins>
    </w:p>
    <w:p w:rsidR="00315A97" w:rsidRDefault="00315A97" w:rsidP="00315A97">
      <w:pPr>
        <w:autoSpaceDE w:val="0"/>
        <w:autoSpaceDN w:val="0"/>
        <w:adjustRightInd w:val="0"/>
        <w:jc w:val="left"/>
        <w:rPr>
          <w:ins w:id="242" w:author="admin" w:date="2016-05-25T11:19:00Z"/>
        </w:rPr>
      </w:pPr>
      <w:ins w:id="243" w:author="admin" w:date="2016-05-25T11:19:00Z">
        <w:r>
          <w:rPr>
            <w:rFonts w:ascii="Courier New" w:hAnsi="Courier New" w:cs="Courier New" w:hint="eastAsia"/>
            <w:kern w:val="0"/>
          </w:rPr>
          <w:tab/>
        </w:r>
        <w:r>
          <w:rPr>
            <w:rFonts w:ascii="Courier New" w:hAnsi="Courier New" w:cs="Courier New"/>
            <w:kern w:val="0"/>
          </w:rPr>
          <w:t>}</w:t>
        </w:r>
      </w:ins>
    </w:p>
    <w:p w:rsidR="00315A97" w:rsidRPr="000765E2" w:rsidRDefault="00315A97" w:rsidP="00315A97">
      <w:pPr>
        <w:pStyle w:val="ae"/>
        <w:ind w:firstLine="420"/>
        <w:rPr>
          <w:ins w:id="244" w:author="admin" w:date="2016-05-25T11:19:00Z"/>
        </w:rPr>
      </w:pPr>
    </w:p>
    <w:p w:rsidR="00315A97" w:rsidRDefault="00315A97" w:rsidP="00315A97">
      <w:pPr>
        <w:pStyle w:val="40"/>
        <w:tabs>
          <w:tab w:val="clear" w:pos="1573"/>
          <w:tab w:val="left" w:pos="864"/>
        </w:tabs>
        <w:ind w:left="864"/>
        <w:rPr>
          <w:ins w:id="245" w:author="admin" w:date="2016-05-25T11:19:00Z"/>
        </w:rPr>
      </w:pPr>
      <w:ins w:id="246" w:author="admin" w:date="2016-05-25T11:19:00Z">
        <w:r>
          <w:rPr>
            <w:rFonts w:hint="eastAsia"/>
          </w:rPr>
          <w:t>停止课堂直播</w:t>
        </w:r>
      </w:ins>
    </w:p>
    <w:p w:rsidR="00315A97" w:rsidRDefault="00315A97" w:rsidP="00315A97">
      <w:pPr>
        <w:ind w:firstLine="420"/>
        <w:rPr>
          <w:ins w:id="247" w:author="admin" w:date="2016-05-25T11:19:00Z"/>
          <w:szCs w:val="21"/>
        </w:rPr>
      </w:pPr>
      <w:ins w:id="248" w:author="admin" w:date="2016-05-25T11:19:00Z">
        <w:r w:rsidRPr="00114B44">
          <w:rPr>
            <w:rFonts w:hint="eastAsia"/>
            <w:b/>
            <w:szCs w:val="21"/>
          </w:rPr>
          <w:t>服务名：</w:t>
        </w:r>
        <w:proofErr w:type="spellStart"/>
        <w:proofErr w:type="gramStart"/>
        <w:r>
          <w:rPr>
            <w:rFonts w:hint="eastAsia"/>
            <w:szCs w:val="21"/>
          </w:rPr>
          <w:t>stopLiveChannel</w:t>
        </w:r>
        <w:proofErr w:type="spellEnd"/>
        <w:proofErr w:type="gramEnd"/>
      </w:ins>
    </w:p>
    <w:p w:rsidR="00315A97" w:rsidRDefault="00315A97" w:rsidP="00315A97">
      <w:pPr>
        <w:ind w:firstLine="420"/>
        <w:rPr>
          <w:ins w:id="249" w:author="admin" w:date="2016-05-25T11:19:00Z"/>
          <w:szCs w:val="21"/>
        </w:rPr>
      </w:pPr>
      <w:ins w:id="250" w:author="admin" w:date="2016-05-25T11:19:00Z">
        <w:r w:rsidRPr="00CE6147">
          <w:rPr>
            <w:rFonts w:hint="eastAsia"/>
            <w:b/>
            <w:szCs w:val="21"/>
          </w:rPr>
          <w:t>接口方式</w:t>
        </w:r>
        <w:r w:rsidRPr="00CE6147">
          <w:rPr>
            <w:rFonts w:hint="eastAsia"/>
            <w:b/>
            <w:szCs w:val="21"/>
          </w:rPr>
          <w:t>:</w:t>
        </w:r>
        <w:proofErr w:type="gramStart"/>
        <w:r>
          <w:rPr>
            <w:rFonts w:hint="eastAsia"/>
            <w:szCs w:val="21"/>
          </w:rPr>
          <w:t>get</w:t>
        </w:r>
        <w:proofErr w:type="gramEnd"/>
      </w:ins>
    </w:p>
    <w:p w:rsidR="00315A97" w:rsidRDefault="00315A97" w:rsidP="00315A97">
      <w:pPr>
        <w:ind w:firstLine="420"/>
        <w:rPr>
          <w:ins w:id="251" w:author="admin" w:date="2016-05-25T11:19:00Z"/>
        </w:rPr>
      </w:pPr>
      <w:ins w:id="252" w:author="admin" w:date="2016-05-25T11:19:00Z">
        <w:r w:rsidRPr="001F3507">
          <w:rPr>
            <w:rFonts w:hint="eastAsia"/>
            <w:b/>
            <w:szCs w:val="21"/>
          </w:rPr>
          <w:t>功能说明：</w:t>
        </w:r>
        <w:r>
          <w:rPr>
            <w:rFonts w:hint="eastAsia"/>
            <w:bCs/>
          </w:rPr>
          <w:t>终端发起一个停止直播的指令。教师启动一个课堂直播后，可关闭课堂直播。启动</w:t>
        </w:r>
        <w:r>
          <w:rPr>
            <w:rFonts w:hint="eastAsia"/>
            <w:bCs/>
          </w:rPr>
          <w:t>/</w:t>
        </w:r>
        <w:r>
          <w:rPr>
            <w:rFonts w:hint="eastAsia"/>
            <w:bCs/>
          </w:rPr>
          <w:t>关闭课堂直播，在一个课堂过程中可重复发生。</w:t>
        </w:r>
      </w:ins>
    </w:p>
    <w:p w:rsidR="00315A97" w:rsidRDefault="00315A97" w:rsidP="00315A97">
      <w:pPr>
        <w:pStyle w:val="5"/>
        <w:tabs>
          <w:tab w:val="num" w:pos="360"/>
          <w:tab w:val="num" w:pos="1008"/>
        </w:tabs>
        <w:rPr>
          <w:ins w:id="253" w:author="admin" w:date="2016-05-25T11:19:00Z"/>
        </w:rPr>
      </w:pPr>
      <w:ins w:id="254" w:author="admin" w:date="2016-05-25T11:19:00Z">
        <w:r w:rsidRPr="00402671">
          <w:rPr>
            <w:rFonts w:hint="eastAsia"/>
          </w:rPr>
          <w:t>请求参数</w:t>
        </w:r>
      </w:ins>
    </w:p>
    <w:p w:rsidR="00315A97" w:rsidRPr="0055361A" w:rsidRDefault="00315A97" w:rsidP="00315A97">
      <w:pPr>
        <w:pStyle w:val="ae"/>
        <w:ind w:firstLine="420"/>
        <w:rPr>
          <w:ins w:id="255" w:author="admin" w:date="2016-05-25T11:19:00Z"/>
        </w:rPr>
      </w:pPr>
    </w:p>
    <w:tbl>
      <w:tblPr>
        <w:tblW w:w="84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2"/>
        <w:gridCol w:w="955"/>
        <w:gridCol w:w="1276"/>
        <w:gridCol w:w="4161"/>
      </w:tblGrid>
      <w:tr w:rsidR="00315A97" w:rsidTr="008D5D22">
        <w:trPr>
          <w:ins w:id="256" w:author="admin" w:date="2016-05-25T11:19:00Z"/>
        </w:trPr>
        <w:tc>
          <w:tcPr>
            <w:tcW w:w="2022" w:type="dxa"/>
            <w:shd w:val="clear" w:color="auto" w:fill="DDD9C3"/>
          </w:tcPr>
          <w:p w:rsidR="00315A97" w:rsidRDefault="00315A97" w:rsidP="008D5D22">
            <w:pPr>
              <w:jc w:val="center"/>
              <w:rPr>
                <w:ins w:id="257" w:author="admin" w:date="2016-05-25T11:19:00Z"/>
                <w:b/>
              </w:rPr>
            </w:pPr>
            <w:ins w:id="258" w:author="admin" w:date="2016-05-25T11:19:00Z">
              <w:r>
                <w:rPr>
                  <w:rFonts w:hint="eastAsia"/>
                  <w:b/>
                </w:rPr>
                <w:t>参数名称</w:t>
              </w:r>
            </w:ins>
          </w:p>
        </w:tc>
        <w:tc>
          <w:tcPr>
            <w:tcW w:w="955" w:type="dxa"/>
            <w:shd w:val="clear" w:color="auto" w:fill="DDD9C3"/>
          </w:tcPr>
          <w:p w:rsidR="00315A97" w:rsidRDefault="00315A97" w:rsidP="008D5D22">
            <w:pPr>
              <w:jc w:val="center"/>
              <w:rPr>
                <w:ins w:id="259" w:author="admin" w:date="2016-05-25T11:19:00Z"/>
                <w:b/>
              </w:rPr>
            </w:pPr>
            <w:ins w:id="260" w:author="admin" w:date="2016-05-25T11:19:00Z">
              <w:r>
                <w:rPr>
                  <w:rFonts w:hint="eastAsia"/>
                  <w:b/>
                </w:rPr>
                <w:t>类型</w:t>
              </w:r>
            </w:ins>
          </w:p>
        </w:tc>
        <w:tc>
          <w:tcPr>
            <w:tcW w:w="1276" w:type="dxa"/>
            <w:shd w:val="clear" w:color="auto" w:fill="DDD9C3"/>
          </w:tcPr>
          <w:p w:rsidR="00315A97" w:rsidRDefault="00315A97" w:rsidP="008D5D22">
            <w:pPr>
              <w:jc w:val="center"/>
              <w:rPr>
                <w:ins w:id="261" w:author="admin" w:date="2016-05-25T11:19:00Z"/>
                <w:b/>
              </w:rPr>
            </w:pPr>
            <w:ins w:id="262" w:author="admin" w:date="2016-05-25T11:19:00Z">
              <w:r>
                <w:rPr>
                  <w:rFonts w:hint="eastAsia"/>
                  <w:b/>
                </w:rPr>
                <w:t>是否必填</w:t>
              </w:r>
            </w:ins>
          </w:p>
        </w:tc>
        <w:tc>
          <w:tcPr>
            <w:tcW w:w="4161" w:type="dxa"/>
            <w:shd w:val="clear" w:color="auto" w:fill="DDD9C3"/>
          </w:tcPr>
          <w:p w:rsidR="00315A97" w:rsidRDefault="00315A97" w:rsidP="008D5D22">
            <w:pPr>
              <w:jc w:val="center"/>
              <w:rPr>
                <w:ins w:id="263" w:author="admin" w:date="2016-05-25T11:19:00Z"/>
                <w:b/>
              </w:rPr>
            </w:pPr>
            <w:ins w:id="264" w:author="admin" w:date="2016-05-25T11:19:00Z">
              <w:r>
                <w:rPr>
                  <w:rFonts w:hint="eastAsia"/>
                  <w:b/>
                </w:rPr>
                <w:t>备注</w:t>
              </w:r>
            </w:ins>
          </w:p>
        </w:tc>
      </w:tr>
      <w:tr w:rsidR="00315A97" w:rsidTr="008D5D22">
        <w:trPr>
          <w:ins w:id="265" w:author="admin" w:date="2016-05-25T11:19:00Z"/>
        </w:trPr>
        <w:tc>
          <w:tcPr>
            <w:tcW w:w="2022" w:type="dxa"/>
          </w:tcPr>
          <w:p w:rsidR="00315A97" w:rsidRDefault="00315A97" w:rsidP="008D5D22">
            <w:pPr>
              <w:rPr>
                <w:ins w:id="266" w:author="admin" w:date="2016-05-25T11:19:00Z"/>
              </w:rPr>
            </w:pPr>
            <w:proofErr w:type="spellStart"/>
            <w:ins w:id="267" w:author="admin" w:date="2016-05-25T11:19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activityId</w:t>
              </w:r>
              <w:proofErr w:type="spellEnd"/>
            </w:ins>
          </w:p>
        </w:tc>
        <w:tc>
          <w:tcPr>
            <w:tcW w:w="955" w:type="dxa"/>
          </w:tcPr>
          <w:p w:rsidR="00315A97" w:rsidRDefault="00315A97" w:rsidP="008D5D22">
            <w:pPr>
              <w:rPr>
                <w:ins w:id="268" w:author="admin" w:date="2016-05-25T11:19:00Z"/>
              </w:rPr>
            </w:pPr>
            <w:ins w:id="269" w:author="admin" w:date="2016-05-25T11:1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276" w:type="dxa"/>
          </w:tcPr>
          <w:p w:rsidR="00315A97" w:rsidRDefault="00315A97" w:rsidP="008D5D22">
            <w:pPr>
              <w:rPr>
                <w:ins w:id="270" w:author="admin" w:date="2016-05-25T11:19:00Z"/>
              </w:rPr>
            </w:pPr>
            <w:ins w:id="271" w:author="admin" w:date="2016-05-25T11:19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161" w:type="dxa"/>
          </w:tcPr>
          <w:p w:rsidR="00315A97" w:rsidRDefault="00315A97" w:rsidP="008D5D22">
            <w:pPr>
              <w:rPr>
                <w:ins w:id="272" w:author="admin" w:date="2016-05-25T11:19:00Z"/>
              </w:rPr>
            </w:pPr>
            <w:ins w:id="273" w:author="admin" w:date="2016-05-25T11:19:00Z">
              <w:r>
                <w:rPr>
                  <w:rFonts w:hint="eastAsia"/>
                </w:rPr>
                <w:t>课堂唯一标识</w:t>
              </w:r>
            </w:ins>
          </w:p>
        </w:tc>
      </w:tr>
      <w:tr w:rsidR="00315A97" w:rsidTr="008D5D22">
        <w:trPr>
          <w:ins w:id="274" w:author="admin" w:date="2016-05-25T11:19:00Z"/>
        </w:trPr>
        <w:tc>
          <w:tcPr>
            <w:tcW w:w="2022" w:type="dxa"/>
          </w:tcPr>
          <w:p w:rsidR="00315A97" w:rsidRDefault="00315A97" w:rsidP="008D5D22">
            <w:pPr>
              <w:rPr>
                <w:ins w:id="275" w:author="admin" w:date="2016-05-25T11:19:00Z"/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ins w:id="276" w:author="admin" w:date="2016-05-25T11:19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token</w:t>
              </w:r>
            </w:ins>
          </w:p>
        </w:tc>
        <w:tc>
          <w:tcPr>
            <w:tcW w:w="955" w:type="dxa"/>
          </w:tcPr>
          <w:p w:rsidR="00315A97" w:rsidRDefault="00315A97" w:rsidP="008D5D22">
            <w:pPr>
              <w:rPr>
                <w:ins w:id="277" w:author="admin" w:date="2016-05-25T11:19:00Z"/>
              </w:rPr>
            </w:pPr>
            <w:ins w:id="278" w:author="admin" w:date="2016-05-25T11:19:00Z">
              <w:r>
                <w:t>string</w:t>
              </w:r>
            </w:ins>
          </w:p>
        </w:tc>
        <w:tc>
          <w:tcPr>
            <w:tcW w:w="1276" w:type="dxa"/>
          </w:tcPr>
          <w:p w:rsidR="00315A97" w:rsidRDefault="00315A97" w:rsidP="008D5D22">
            <w:pPr>
              <w:rPr>
                <w:ins w:id="279" w:author="admin" w:date="2016-05-25T11:19:00Z"/>
              </w:rPr>
            </w:pPr>
            <w:ins w:id="280" w:author="admin" w:date="2016-05-25T11:19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161" w:type="dxa"/>
          </w:tcPr>
          <w:p w:rsidR="00315A97" w:rsidRDefault="00315A97" w:rsidP="008D5D22">
            <w:pPr>
              <w:rPr>
                <w:ins w:id="281" w:author="admin" w:date="2016-05-25T11:19:00Z"/>
              </w:rPr>
            </w:pPr>
            <w:ins w:id="282" w:author="admin" w:date="2016-05-25T11:19:00Z">
              <w:r>
                <w:rPr>
                  <w:rFonts w:hint="eastAsia"/>
                </w:rPr>
                <w:t>用户登录返回的</w:t>
              </w:r>
              <w:r>
                <w:rPr>
                  <w:rFonts w:hint="eastAsia"/>
                </w:rPr>
                <w:t>token</w:t>
              </w:r>
              <w:r>
                <w:rPr>
                  <w:rFonts w:hint="eastAsia"/>
                </w:rPr>
                <w:t>。用于鉴权</w:t>
              </w:r>
            </w:ins>
          </w:p>
        </w:tc>
      </w:tr>
    </w:tbl>
    <w:p w:rsidR="00315A97" w:rsidRDefault="00315A97" w:rsidP="00315A97">
      <w:pPr>
        <w:autoSpaceDE w:val="0"/>
        <w:autoSpaceDN w:val="0"/>
        <w:adjustRightInd w:val="0"/>
        <w:ind w:firstLine="420"/>
        <w:jc w:val="left"/>
        <w:rPr>
          <w:ins w:id="283" w:author="admin" w:date="2016-05-25T11:19:00Z"/>
          <w:rFonts w:ascii="Courier New" w:hAnsi="Courier New" w:cs="Courier New"/>
          <w:kern w:val="0"/>
        </w:rPr>
      </w:pPr>
      <w:ins w:id="284" w:author="admin" w:date="2016-05-25T11:19:00Z">
        <w:r>
          <w:rPr>
            <w:rFonts w:ascii="Courier New" w:hAnsi="Courier New" w:cs="Courier New" w:hint="eastAsia"/>
            <w:kern w:val="0"/>
          </w:rPr>
          <w:t>示例：</w:t>
        </w:r>
      </w:ins>
    </w:p>
    <w:p w:rsidR="00315A97" w:rsidRDefault="00315A97" w:rsidP="00315A97">
      <w:pPr>
        <w:autoSpaceDE w:val="0"/>
        <w:autoSpaceDN w:val="0"/>
        <w:adjustRightInd w:val="0"/>
        <w:ind w:firstLine="420"/>
        <w:jc w:val="left"/>
        <w:rPr>
          <w:ins w:id="285" w:author="admin" w:date="2016-05-25T11:19:00Z"/>
        </w:rPr>
      </w:pPr>
      <w:ins w:id="286" w:author="admin" w:date="2016-05-25T11:19:00Z">
        <w:r w:rsidRPr="00EF4432">
          <w:rPr>
            <w:rFonts w:ascii="Courier New" w:hAnsi="Courier New" w:cs="Courier New"/>
            <w:kern w:val="0"/>
          </w:rPr>
          <w:lastRenderedPageBreak/>
          <w:t>http://www.butelceshi.com:81/</w:t>
        </w:r>
        <w:r>
          <w:rPr>
            <w:rFonts w:ascii="Courier New" w:hAnsi="Courier New" w:cs="Courier New"/>
            <w:kern w:val="0"/>
          </w:rPr>
          <w:t>cloudRoom</w:t>
        </w:r>
        <w:r w:rsidRPr="00EF4432">
          <w:rPr>
            <w:rFonts w:ascii="Courier New" w:hAnsi="Courier New" w:cs="Courier New"/>
            <w:kern w:val="0"/>
          </w:rPr>
          <w:t>/</w:t>
        </w:r>
        <w:r>
          <w:rPr>
            <w:rFonts w:ascii="Courier New" w:hAnsi="Courier New" w:cs="Courier New"/>
            <w:kern w:val="0"/>
          </w:rPr>
          <w:t>cloudRoom</w:t>
        </w:r>
        <w:r w:rsidRPr="00EF4432">
          <w:rPr>
            <w:rFonts w:ascii="Courier New" w:hAnsi="Courier New" w:cs="Courier New"/>
            <w:kern w:val="0"/>
          </w:rPr>
          <w:t>Service?service=</w:t>
        </w:r>
        <w:r>
          <w:rPr>
            <w:rFonts w:ascii="Courier New" w:hAnsi="Courier New" w:cs="Courier New" w:hint="eastAsia"/>
            <w:kern w:val="0"/>
          </w:rPr>
          <w:t>stopLiveChannel</w:t>
        </w:r>
        <w:r w:rsidRPr="00EF4432">
          <w:rPr>
            <w:rFonts w:ascii="Courier New" w:hAnsi="Courier New" w:cs="Courier New"/>
            <w:kern w:val="0"/>
          </w:rPr>
          <w:t>&amp;</w:t>
        </w:r>
        <w:r w:rsidRPr="00285AE9">
          <w:rPr>
            <w:rFonts w:ascii="Courier New" w:hAnsi="Courier New" w:cs="Courier New" w:hint="eastAsia"/>
            <w:kern w:val="0"/>
          </w:rPr>
          <w:t>a</w:t>
        </w:r>
        <w:r>
          <w:rPr>
            <w:rFonts w:ascii="Courier New" w:hAnsi="Courier New" w:cs="Courier New" w:hint="eastAsia"/>
            <w:kern w:val="0"/>
          </w:rPr>
          <w:t>ctivityId=</w:t>
        </w:r>
        <w:r w:rsidRPr="00EF4432">
          <w:rPr>
            <w:rFonts w:ascii="Courier New" w:hAnsi="Courier New" w:cs="Courier New"/>
            <w:kern w:val="0"/>
          </w:rPr>
          <w:t>80010001</w:t>
        </w:r>
        <w:r>
          <w:rPr>
            <w:rFonts w:ascii="Courier New" w:hAnsi="Courier New" w:cs="Courier New" w:hint="eastAsia"/>
            <w:kern w:val="0"/>
          </w:rPr>
          <w:t>&amp;token=</w:t>
        </w:r>
        <w:r w:rsidRPr="00EF4432">
          <w:rPr>
            <w:rFonts w:ascii="Courier New" w:hAnsi="Courier New" w:cs="Courier New"/>
            <w:kern w:val="0"/>
          </w:rPr>
          <w:t>7b76b004a63faa8c24d8b72fd721bd0e</w:t>
        </w:r>
      </w:ins>
    </w:p>
    <w:p w:rsidR="00315A97" w:rsidRPr="00535F26" w:rsidRDefault="00315A97" w:rsidP="00315A97">
      <w:pPr>
        <w:pStyle w:val="5"/>
        <w:tabs>
          <w:tab w:val="num" w:pos="360"/>
          <w:tab w:val="num" w:pos="1008"/>
        </w:tabs>
        <w:rPr>
          <w:ins w:id="287" w:author="admin" w:date="2016-05-25T11:19:00Z"/>
        </w:rPr>
      </w:pPr>
      <w:ins w:id="288" w:author="admin" w:date="2016-05-25T11:19:00Z">
        <w:r w:rsidRPr="00402671">
          <w:rPr>
            <w:rFonts w:hint="eastAsia"/>
          </w:rPr>
          <w:t>返回参数</w:t>
        </w:r>
      </w:ins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276"/>
        <w:gridCol w:w="4161"/>
      </w:tblGrid>
      <w:tr w:rsidR="00315A97" w:rsidTr="008D5D22">
        <w:trPr>
          <w:ins w:id="289" w:author="admin" w:date="2016-05-25T11:19:00Z"/>
        </w:trPr>
        <w:tc>
          <w:tcPr>
            <w:tcW w:w="2093" w:type="dxa"/>
            <w:shd w:val="clear" w:color="auto" w:fill="DDD9C3"/>
          </w:tcPr>
          <w:p w:rsidR="00315A97" w:rsidRDefault="00315A97" w:rsidP="008D5D22">
            <w:pPr>
              <w:jc w:val="center"/>
              <w:rPr>
                <w:ins w:id="290" w:author="admin" w:date="2016-05-25T11:19:00Z"/>
                <w:b/>
              </w:rPr>
            </w:pPr>
            <w:ins w:id="291" w:author="admin" w:date="2016-05-25T11:19:00Z">
              <w:r>
                <w:rPr>
                  <w:rFonts w:hint="eastAsia"/>
                  <w:b/>
                </w:rPr>
                <w:t>参数名称</w:t>
              </w:r>
            </w:ins>
          </w:p>
        </w:tc>
        <w:tc>
          <w:tcPr>
            <w:tcW w:w="992" w:type="dxa"/>
            <w:shd w:val="clear" w:color="auto" w:fill="DDD9C3"/>
          </w:tcPr>
          <w:p w:rsidR="00315A97" w:rsidRDefault="00315A97" w:rsidP="008D5D22">
            <w:pPr>
              <w:jc w:val="center"/>
              <w:rPr>
                <w:ins w:id="292" w:author="admin" w:date="2016-05-25T11:19:00Z"/>
                <w:b/>
              </w:rPr>
            </w:pPr>
            <w:ins w:id="293" w:author="admin" w:date="2016-05-25T11:19:00Z">
              <w:r>
                <w:rPr>
                  <w:rFonts w:hint="eastAsia"/>
                  <w:b/>
                </w:rPr>
                <w:t>类型</w:t>
              </w:r>
            </w:ins>
          </w:p>
        </w:tc>
        <w:tc>
          <w:tcPr>
            <w:tcW w:w="1276" w:type="dxa"/>
            <w:shd w:val="clear" w:color="auto" w:fill="DDD9C3"/>
          </w:tcPr>
          <w:p w:rsidR="00315A97" w:rsidRDefault="00315A97" w:rsidP="008D5D22">
            <w:pPr>
              <w:jc w:val="center"/>
              <w:rPr>
                <w:ins w:id="294" w:author="admin" w:date="2016-05-25T11:19:00Z"/>
                <w:b/>
              </w:rPr>
            </w:pPr>
            <w:ins w:id="295" w:author="admin" w:date="2016-05-25T11:19:00Z">
              <w:r>
                <w:rPr>
                  <w:rFonts w:hint="eastAsia"/>
                  <w:b/>
                </w:rPr>
                <w:t>是否必填</w:t>
              </w:r>
            </w:ins>
          </w:p>
        </w:tc>
        <w:tc>
          <w:tcPr>
            <w:tcW w:w="4161" w:type="dxa"/>
            <w:shd w:val="clear" w:color="auto" w:fill="DDD9C3"/>
          </w:tcPr>
          <w:p w:rsidR="00315A97" w:rsidRDefault="00315A97" w:rsidP="008D5D22">
            <w:pPr>
              <w:jc w:val="center"/>
              <w:rPr>
                <w:ins w:id="296" w:author="admin" w:date="2016-05-25T11:19:00Z"/>
                <w:b/>
              </w:rPr>
            </w:pPr>
            <w:ins w:id="297" w:author="admin" w:date="2016-05-25T11:19:00Z">
              <w:r>
                <w:rPr>
                  <w:rFonts w:hint="eastAsia"/>
                  <w:b/>
                </w:rPr>
                <w:t>备注</w:t>
              </w:r>
            </w:ins>
          </w:p>
        </w:tc>
      </w:tr>
      <w:tr w:rsidR="00315A97" w:rsidTr="008D5D22">
        <w:trPr>
          <w:ins w:id="298" w:author="admin" w:date="2016-05-25T11:19:00Z"/>
        </w:trPr>
        <w:tc>
          <w:tcPr>
            <w:tcW w:w="2093" w:type="dxa"/>
          </w:tcPr>
          <w:p w:rsidR="00315A97" w:rsidRPr="00A82BF2" w:rsidRDefault="00315A97" w:rsidP="008D5D22">
            <w:pPr>
              <w:pStyle w:val="11"/>
              <w:ind w:firstLineChars="0" w:firstLine="0"/>
              <w:rPr>
                <w:ins w:id="299" w:author="admin" w:date="2016-05-25T11:19:00Z"/>
                <w:rFonts w:ascii="Courier New" w:hAnsi="Courier New" w:cs="Courier New"/>
                <w:kern w:val="0"/>
                <w:szCs w:val="24"/>
              </w:rPr>
            </w:pPr>
            <w:ins w:id="300" w:author="admin" w:date="2016-05-25T11:19:00Z">
              <w:r w:rsidRPr="00A82BF2">
                <w:rPr>
                  <w:rFonts w:ascii="Courier New" w:hAnsi="Courier New" w:cs="Courier New" w:hint="eastAsia"/>
                  <w:kern w:val="0"/>
                  <w:szCs w:val="24"/>
                </w:rPr>
                <w:t>state</w:t>
              </w:r>
            </w:ins>
          </w:p>
        </w:tc>
        <w:tc>
          <w:tcPr>
            <w:tcW w:w="992" w:type="dxa"/>
          </w:tcPr>
          <w:p w:rsidR="00315A97" w:rsidRPr="00A82BF2" w:rsidRDefault="00315A97" w:rsidP="008D5D22">
            <w:pPr>
              <w:pStyle w:val="11"/>
              <w:ind w:firstLineChars="0" w:firstLine="0"/>
              <w:rPr>
                <w:ins w:id="301" w:author="admin" w:date="2016-05-25T11:19:00Z"/>
                <w:rFonts w:ascii="Courier New" w:hAnsi="Courier New" w:cs="Courier New"/>
                <w:kern w:val="0"/>
                <w:szCs w:val="24"/>
              </w:rPr>
            </w:pPr>
            <w:proofErr w:type="spellStart"/>
            <w:ins w:id="302" w:author="admin" w:date="2016-05-25T11:19:00Z">
              <w:r w:rsidRPr="00A82BF2">
                <w:rPr>
                  <w:rFonts w:ascii="Courier New" w:hAnsi="Courier New" w:cs="Courier New" w:hint="eastAsia"/>
                  <w:kern w:val="0"/>
                  <w:szCs w:val="24"/>
                </w:rPr>
                <w:t>int</w:t>
              </w:r>
              <w:proofErr w:type="spellEnd"/>
            </w:ins>
          </w:p>
        </w:tc>
        <w:tc>
          <w:tcPr>
            <w:tcW w:w="1276" w:type="dxa"/>
          </w:tcPr>
          <w:p w:rsidR="00315A97" w:rsidRDefault="00315A97" w:rsidP="008D5D22">
            <w:pPr>
              <w:pStyle w:val="11"/>
              <w:ind w:firstLineChars="0" w:firstLine="0"/>
              <w:rPr>
                <w:ins w:id="303" w:author="admin" w:date="2016-05-25T11:19:00Z"/>
              </w:rPr>
            </w:pPr>
            <w:ins w:id="304" w:author="admin" w:date="2016-05-25T11:19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161" w:type="dxa"/>
          </w:tcPr>
          <w:p w:rsidR="00315A97" w:rsidRDefault="00315A97" w:rsidP="008D5D22">
            <w:pPr>
              <w:pStyle w:val="11"/>
              <w:ind w:firstLineChars="0" w:firstLine="0"/>
              <w:rPr>
                <w:ins w:id="305" w:author="admin" w:date="2016-05-25T11:19:00Z"/>
              </w:rPr>
            </w:pPr>
            <w:ins w:id="306" w:author="admin" w:date="2016-05-25T11:19:00Z">
              <w:r>
                <w:rPr>
                  <w:rFonts w:hint="eastAsia"/>
                </w:rPr>
                <w:t>返回状态码，详见</w:t>
              </w:r>
              <w:r>
                <w:rPr>
                  <w:rFonts w:hint="eastAsia"/>
                </w:rPr>
                <w:t>9.3</w:t>
              </w:r>
              <w:r>
                <w:rPr>
                  <w:rFonts w:hint="eastAsia"/>
                  <w:kern w:val="0"/>
                </w:rPr>
                <w:t>接口返回状态码</w:t>
              </w:r>
            </w:ins>
          </w:p>
        </w:tc>
      </w:tr>
      <w:tr w:rsidR="00315A97" w:rsidTr="008D5D22">
        <w:trPr>
          <w:ins w:id="307" w:author="admin" w:date="2016-05-25T11:19:00Z"/>
        </w:trPr>
        <w:tc>
          <w:tcPr>
            <w:tcW w:w="2093" w:type="dxa"/>
          </w:tcPr>
          <w:p w:rsidR="00315A97" w:rsidRPr="00A82BF2" w:rsidRDefault="00315A97" w:rsidP="008D5D22">
            <w:pPr>
              <w:pStyle w:val="11"/>
              <w:ind w:firstLineChars="0" w:firstLine="0"/>
              <w:rPr>
                <w:ins w:id="308" w:author="admin" w:date="2016-05-25T11:19:00Z"/>
                <w:rFonts w:ascii="Courier New" w:hAnsi="Courier New" w:cs="Courier New"/>
                <w:kern w:val="0"/>
                <w:szCs w:val="24"/>
              </w:rPr>
            </w:pPr>
            <w:ins w:id="309" w:author="admin" w:date="2016-05-25T11:19:00Z">
              <w:r w:rsidRPr="00A82BF2">
                <w:rPr>
                  <w:rFonts w:ascii="Courier New" w:hAnsi="Courier New" w:cs="Courier New" w:hint="eastAsia"/>
                  <w:kern w:val="0"/>
                  <w:szCs w:val="24"/>
                </w:rPr>
                <w:t>message</w:t>
              </w:r>
            </w:ins>
          </w:p>
        </w:tc>
        <w:tc>
          <w:tcPr>
            <w:tcW w:w="992" w:type="dxa"/>
          </w:tcPr>
          <w:p w:rsidR="00315A97" w:rsidRPr="00A82BF2" w:rsidRDefault="00315A97" w:rsidP="008D5D22">
            <w:pPr>
              <w:pStyle w:val="11"/>
              <w:ind w:firstLineChars="0" w:firstLine="0"/>
              <w:rPr>
                <w:ins w:id="310" w:author="admin" w:date="2016-05-25T11:19:00Z"/>
                <w:rFonts w:ascii="Courier New" w:hAnsi="Courier New" w:cs="Courier New"/>
                <w:kern w:val="0"/>
                <w:szCs w:val="24"/>
              </w:rPr>
            </w:pPr>
            <w:ins w:id="311" w:author="admin" w:date="2016-05-25T11:19:00Z">
              <w:r w:rsidRPr="00A82BF2">
                <w:rPr>
                  <w:rFonts w:ascii="Courier New" w:hAnsi="Courier New" w:cs="Courier New" w:hint="eastAsia"/>
                  <w:kern w:val="0"/>
                  <w:szCs w:val="24"/>
                </w:rPr>
                <w:t>string</w:t>
              </w:r>
            </w:ins>
          </w:p>
        </w:tc>
        <w:tc>
          <w:tcPr>
            <w:tcW w:w="1276" w:type="dxa"/>
          </w:tcPr>
          <w:p w:rsidR="00315A97" w:rsidRDefault="00315A97" w:rsidP="008D5D22">
            <w:pPr>
              <w:pStyle w:val="11"/>
              <w:ind w:firstLineChars="0" w:firstLine="0"/>
              <w:rPr>
                <w:ins w:id="312" w:author="admin" w:date="2016-05-25T11:19:00Z"/>
              </w:rPr>
            </w:pPr>
            <w:ins w:id="313" w:author="admin" w:date="2016-05-25T11:19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4161" w:type="dxa"/>
          </w:tcPr>
          <w:p w:rsidR="00315A97" w:rsidRDefault="00315A97" w:rsidP="008D5D22">
            <w:pPr>
              <w:pStyle w:val="11"/>
              <w:ind w:firstLineChars="0" w:firstLine="0"/>
              <w:rPr>
                <w:ins w:id="314" w:author="admin" w:date="2016-05-25T11:19:00Z"/>
              </w:rPr>
            </w:pPr>
          </w:p>
        </w:tc>
      </w:tr>
    </w:tbl>
    <w:p w:rsidR="00315A97" w:rsidRDefault="00315A97" w:rsidP="00315A97">
      <w:pPr>
        <w:autoSpaceDE w:val="0"/>
        <w:autoSpaceDN w:val="0"/>
        <w:adjustRightInd w:val="0"/>
        <w:ind w:firstLine="420"/>
        <w:jc w:val="left"/>
        <w:rPr>
          <w:ins w:id="315" w:author="admin" w:date="2016-05-25T11:19:00Z"/>
          <w:rFonts w:ascii="Courier New" w:hAnsi="Courier New" w:cs="Courier New"/>
          <w:color w:val="000000"/>
          <w:kern w:val="0"/>
          <w:sz w:val="20"/>
          <w:szCs w:val="20"/>
        </w:rPr>
      </w:pPr>
      <w:ins w:id="316" w:author="admin" w:date="2016-05-25T11:19:00Z">
        <w:r>
          <w:rPr>
            <w:rFonts w:ascii="Courier New" w:hAnsi="Courier New" w:cs="宋体" w:hint="eastAsia"/>
            <w:color w:val="000000"/>
            <w:kern w:val="0"/>
            <w:sz w:val="20"/>
            <w:szCs w:val="20"/>
          </w:rPr>
          <w:t>示例：</w:t>
        </w:r>
      </w:ins>
    </w:p>
    <w:p w:rsidR="00315A97" w:rsidRDefault="00315A97" w:rsidP="00315A97">
      <w:pPr>
        <w:autoSpaceDE w:val="0"/>
        <w:autoSpaceDN w:val="0"/>
        <w:adjustRightInd w:val="0"/>
        <w:jc w:val="left"/>
        <w:rPr>
          <w:ins w:id="317" w:author="admin" w:date="2016-05-25T11:19:00Z"/>
          <w:rFonts w:ascii="Courier New" w:hAnsi="Courier New" w:cs="Courier New"/>
          <w:kern w:val="0"/>
        </w:rPr>
      </w:pPr>
      <w:ins w:id="318" w:author="admin" w:date="2016-05-25T11:19:00Z">
        <w:r>
          <w:rPr>
            <w:rFonts w:ascii="Courier New" w:hAnsi="Courier New" w:cs="Courier New" w:hint="eastAsia"/>
            <w:kern w:val="0"/>
          </w:rPr>
          <w:tab/>
        </w:r>
        <w:r>
          <w:rPr>
            <w:rFonts w:ascii="Courier New" w:hAnsi="Courier New" w:cs="Courier New"/>
            <w:kern w:val="0"/>
          </w:rPr>
          <w:t>{</w:t>
        </w:r>
      </w:ins>
    </w:p>
    <w:p w:rsidR="00315A97" w:rsidRDefault="00315A97" w:rsidP="00315A97">
      <w:pPr>
        <w:autoSpaceDE w:val="0"/>
        <w:autoSpaceDN w:val="0"/>
        <w:adjustRightInd w:val="0"/>
        <w:jc w:val="left"/>
        <w:rPr>
          <w:ins w:id="319" w:author="admin" w:date="2016-05-25T11:19:00Z"/>
          <w:rFonts w:ascii="Courier New" w:hAnsi="Courier New" w:cs="Courier New"/>
          <w:kern w:val="0"/>
        </w:rPr>
      </w:pPr>
      <w:ins w:id="320" w:author="admin" w:date="2016-05-25T11:19:00Z">
        <w:r>
          <w:rPr>
            <w:rFonts w:ascii="Courier New" w:hAnsi="Courier New" w:cs="Courier New"/>
            <w:kern w:val="0"/>
          </w:rPr>
          <w:tab/>
        </w:r>
        <w:r>
          <w:rPr>
            <w:rFonts w:ascii="Courier New" w:hAnsi="Courier New" w:cs="Courier New" w:hint="eastAsia"/>
            <w:kern w:val="0"/>
          </w:rPr>
          <w:tab/>
        </w:r>
        <w:r>
          <w:rPr>
            <w:rFonts w:ascii="Courier New" w:hAnsi="Courier New" w:cs="Courier New" w:hint="eastAsia"/>
            <w:kern w:val="0"/>
          </w:rPr>
          <w:tab/>
        </w:r>
        <w:r>
          <w:rPr>
            <w:rFonts w:ascii="Courier New" w:hAnsi="Courier New" w:cs="Courier New"/>
            <w:kern w:val="0"/>
          </w:rPr>
          <w:t>"</w:t>
        </w:r>
        <w:proofErr w:type="gramStart"/>
        <w:r>
          <w:rPr>
            <w:rFonts w:ascii="Courier New" w:hAnsi="Courier New" w:cs="Courier New"/>
            <w:kern w:val="0"/>
          </w:rPr>
          <w:t>stat</w:t>
        </w:r>
        <w:r>
          <w:rPr>
            <w:rFonts w:ascii="Courier New" w:hAnsi="Courier New" w:cs="Courier New" w:hint="eastAsia"/>
            <w:kern w:val="0"/>
          </w:rPr>
          <w:t>e</w:t>
        </w:r>
        <w:proofErr w:type="gramEnd"/>
        <w:r>
          <w:rPr>
            <w:rFonts w:ascii="Courier New" w:hAnsi="Courier New" w:cs="Courier New"/>
            <w:kern w:val="0"/>
          </w:rPr>
          <w:t>":"0",</w:t>
        </w:r>
      </w:ins>
    </w:p>
    <w:p w:rsidR="00315A97" w:rsidRDefault="00315A97" w:rsidP="00315A97">
      <w:pPr>
        <w:autoSpaceDE w:val="0"/>
        <w:autoSpaceDN w:val="0"/>
        <w:adjustRightInd w:val="0"/>
        <w:ind w:firstLine="420"/>
        <w:jc w:val="left"/>
        <w:rPr>
          <w:ins w:id="321" w:author="admin" w:date="2016-05-25T11:19:00Z"/>
          <w:rFonts w:ascii="Courier New" w:hAnsi="Courier New" w:cs="Courier New"/>
          <w:kern w:val="0"/>
        </w:rPr>
      </w:pPr>
      <w:ins w:id="322" w:author="admin" w:date="2016-05-25T11:19:00Z">
        <w:r>
          <w:rPr>
            <w:rFonts w:ascii="Courier New" w:hAnsi="Courier New" w:cs="Courier New" w:hint="eastAsia"/>
            <w:kern w:val="0"/>
          </w:rPr>
          <w:tab/>
        </w:r>
        <w:r>
          <w:rPr>
            <w:rFonts w:ascii="Courier New" w:hAnsi="Courier New" w:cs="Courier New" w:hint="eastAsia"/>
            <w:kern w:val="0"/>
          </w:rPr>
          <w:tab/>
        </w:r>
        <w:r>
          <w:rPr>
            <w:rFonts w:ascii="Courier New" w:hAnsi="Courier New" w:cs="Courier New"/>
            <w:kern w:val="0"/>
          </w:rPr>
          <w:t>"message":"</w:t>
        </w:r>
        <w:r>
          <w:rPr>
            <w:rFonts w:ascii="Courier New" w:hAnsi="Courier New" w:cs="宋体" w:hint="eastAsia"/>
            <w:kern w:val="0"/>
          </w:rPr>
          <w:t>成功</w:t>
        </w:r>
        <w:r>
          <w:rPr>
            <w:rFonts w:ascii="Courier New" w:hAnsi="Courier New" w:cs="Courier New"/>
            <w:kern w:val="0"/>
          </w:rPr>
          <w:t>"</w:t>
        </w:r>
      </w:ins>
    </w:p>
    <w:p w:rsidR="00315A97" w:rsidRPr="009F3EF4" w:rsidRDefault="00315A97" w:rsidP="00315A97">
      <w:pPr>
        <w:autoSpaceDE w:val="0"/>
        <w:autoSpaceDN w:val="0"/>
        <w:adjustRightInd w:val="0"/>
        <w:ind w:firstLine="420"/>
        <w:jc w:val="left"/>
        <w:rPr>
          <w:ins w:id="323" w:author="admin" w:date="2016-05-25T11:19:00Z"/>
          <w:rFonts w:ascii="Courier New" w:hAnsi="Courier New" w:cs="Courier New"/>
          <w:kern w:val="0"/>
        </w:rPr>
      </w:pPr>
      <w:ins w:id="324" w:author="admin" w:date="2016-05-25T11:19:00Z">
        <w:r>
          <w:rPr>
            <w:rFonts w:ascii="Courier New" w:hAnsi="Courier New" w:cs="Courier New"/>
            <w:kern w:val="0"/>
          </w:rPr>
          <w:t>}</w:t>
        </w:r>
      </w:ins>
    </w:p>
    <w:p w:rsidR="00315A97" w:rsidRPr="000C453A" w:rsidRDefault="00315A97" w:rsidP="00315A97">
      <w:pPr>
        <w:pStyle w:val="ae"/>
        <w:ind w:firstLineChars="0" w:firstLine="0"/>
        <w:rPr>
          <w:ins w:id="325" w:author="admin" w:date="2016-05-25T11:19:00Z"/>
        </w:rPr>
      </w:pPr>
    </w:p>
    <w:p w:rsidR="00315A97" w:rsidRDefault="00315A97" w:rsidP="00315A97">
      <w:pPr>
        <w:pStyle w:val="40"/>
        <w:tabs>
          <w:tab w:val="clear" w:pos="1573"/>
          <w:tab w:val="left" w:pos="864"/>
        </w:tabs>
        <w:ind w:left="864"/>
        <w:rPr>
          <w:ins w:id="326" w:author="admin" w:date="2016-05-25T11:19:00Z"/>
        </w:rPr>
      </w:pPr>
      <w:ins w:id="327" w:author="admin" w:date="2016-05-25T11:19:00Z">
        <w:r>
          <w:rPr>
            <w:rFonts w:hint="eastAsia"/>
          </w:rPr>
          <w:t>开始课堂录制</w:t>
        </w:r>
      </w:ins>
    </w:p>
    <w:p w:rsidR="00315A97" w:rsidRDefault="00315A97" w:rsidP="00315A97">
      <w:pPr>
        <w:ind w:firstLine="420"/>
        <w:rPr>
          <w:ins w:id="328" w:author="admin" w:date="2016-05-25T11:19:00Z"/>
          <w:szCs w:val="21"/>
        </w:rPr>
      </w:pPr>
      <w:ins w:id="329" w:author="admin" w:date="2016-05-25T11:19:00Z">
        <w:r w:rsidRPr="00114B44">
          <w:rPr>
            <w:rFonts w:hint="eastAsia"/>
            <w:b/>
            <w:szCs w:val="21"/>
          </w:rPr>
          <w:t>服务名：</w:t>
        </w:r>
        <w:proofErr w:type="spellStart"/>
        <w:proofErr w:type="gramStart"/>
        <w:r>
          <w:rPr>
            <w:rFonts w:hint="eastAsia"/>
            <w:szCs w:val="21"/>
          </w:rPr>
          <w:t>startRecord</w:t>
        </w:r>
        <w:proofErr w:type="spellEnd"/>
        <w:proofErr w:type="gramEnd"/>
      </w:ins>
    </w:p>
    <w:p w:rsidR="00315A97" w:rsidRDefault="00315A97" w:rsidP="00315A97">
      <w:pPr>
        <w:ind w:firstLine="420"/>
        <w:rPr>
          <w:ins w:id="330" w:author="admin" w:date="2016-05-25T11:19:00Z"/>
          <w:szCs w:val="21"/>
        </w:rPr>
      </w:pPr>
      <w:ins w:id="331" w:author="admin" w:date="2016-05-25T11:19:00Z">
        <w:r w:rsidRPr="00CE6147">
          <w:rPr>
            <w:rFonts w:hint="eastAsia"/>
            <w:b/>
            <w:szCs w:val="21"/>
          </w:rPr>
          <w:t>接口方式</w:t>
        </w:r>
        <w:r w:rsidRPr="00CE6147">
          <w:rPr>
            <w:rFonts w:hint="eastAsia"/>
            <w:b/>
            <w:szCs w:val="21"/>
          </w:rPr>
          <w:t>:</w:t>
        </w:r>
        <w:proofErr w:type="gramStart"/>
        <w:r>
          <w:rPr>
            <w:rFonts w:hint="eastAsia"/>
            <w:szCs w:val="21"/>
          </w:rPr>
          <w:t>get</w:t>
        </w:r>
        <w:proofErr w:type="gramEnd"/>
      </w:ins>
    </w:p>
    <w:p w:rsidR="00315A97" w:rsidRDefault="00315A97" w:rsidP="00315A97">
      <w:pPr>
        <w:ind w:firstLine="420"/>
        <w:rPr>
          <w:ins w:id="332" w:author="admin" w:date="2016-05-25T11:19:00Z"/>
        </w:rPr>
      </w:pPr>
      <w:ins w:id="333" w:author="admin" w:date="2016-05-25T11:19:00Z">
        <w:r w:rsidRPr="00E4794B">
          <w:rPr>
            <w:rFonts w:hint="eastAsia"/>
            <w:b/>
            <w:szCs w:val="21"/>
          </w:rPr>
          <w:t>功能说明：</w:t>
        </w:r>
        <w:r>
          <w:rPr>
            <w:rFonts w:hint="eastAsia"/>
            <w:bCs/>
          </w:rPr>
          <w:t>终端发起一个课堂直播录制指令。教师通过</w:t>
        </w:r>
        <w:r>
          <w:rPr>
            <w:rFonts w:hint="eastAsia"/>
            <w:bCs/>
          </w:rPr>
          <w:t>pc</w:t>
        </w:r>
        <w:r>
          <w:rPr>
            <w:rFonts w:hint="eastAsia"/>
            <w:bCs/>
          </w:rPr>
          <w:t>互动终端启动直播后，可发起录制。</w:t>
        </w:r>
      </w:ins>
    </w:p>
    <w:p w:rsidR="00315A97" w:rsidRDefault="00315A97" w:rsidP="00315A97">
      <w:pPr>
        <w:pStyle w:val="5"/>
        <w:tabs>
          <w:tab w:val="num" w:pos="360"/>
          <w:tab w:val="num" w:pos="1008"/>
        </w:tabs>
        <w:rPr>
          <w:ins w:id="334" w:author="admin" w:date="2016-05-25T11:19:00Z"/>
        </w:rPr>
      </w:pPr>
      <w:ins w:id="335" w:author="admin" w:date="2016-05-25T11:19:00Z">
        <w:r w:rsidRPr="00402671">
          <w:rPr>
            <w:rFonts w:hint="eastAsia"/>
          </w:rPr>
          <w:t>请求参数</w:t>
        </w:r>
      </w:ins>
    </w:p>
    <w:p w:rsidR="00315A97" w:rsidRPr="0055361A" w:rsidRDefault="00315A97" w:rsidP="00315A97">
      <w:pPr>
        <w:pStyle w:val="ae"/>
        <w:ind w:firstLine="420"/>
        <w:rPr>
          <w:ins w:id="336" w:author="admin" w:date="2016-05-25T11:19:00Z"/>
        </w:rPr>
      </w:pPr>
    </w:p>
    <w:tbl>
      <w:tblPr>
        <w:tblW w:w="84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2"/>
        <w:gridCol w:w="955"/>
        <w:gridCol w:w="1276"/>
        <w:gridCol w:w="4161"/>
      </w:tblGrid>
      <w:tr w:rsidR="00315A97" w:rsidTr="008D5D22">
        <w:trPr>
          <w:ins w:id="337" w:author="admin" w:date="2016-05-25T11:19:00Z"/>
        </w:trPr>
        <w:tc>
          <w:tcPr>
            <w:tcW w:w="2022" w:type="dxa"/>
            <w:shd w:val="clear" w:color="auto" w:fill="DDD9C3"/>
          </w:tcPr>
          <w:p w:rsidR="00315A97" w:rsidRDefault="00315A97" w:rsidP="008D5D22">
            <w:pPr>
              <w:jc w:val="center"/>
              <w:rPr>
                <w:ins w:id="338" w:author="admin" w:date="2016-05-25T11:19:00Z"/>
                <w:b/>
              </w:rPr>
            </w:pPr>
            <w:ins w:id="339" w:author="admin" w:date="2016-05-25T11:19:00Z">
              <w:r>
                <w:rPr>
                  <w:rFonts w:hint="eastAsia"/>
                  <w:b/>
                </w:rPr>
                <w:t>参数名称</w:t>
              </w:r>
            </w:ins>
          </w:p>
        </w:tc>
        <w:tc>
          <w:tcPr>
            <w:tcW w:w="955" w:type="dxa"/>
            <w:shd w:val="clear" w:color="auto" w:fill="DDD9C3"/>
          </w:tcPr>
          <w:p w:rsidR="00315A97" w:rsidRDefault="00315A97" w:rsidP="008D5D22">
            <w:pPr>
              <w:jc w:val="center"/>
              <w:rPr>
                <w:ins w:id="340" w:author="admin" w:date="2016-05-25T11:19:00Z"/>
                <w:b/>
              </w:rPr>
            </w:pPr>
            <w:ins w:id="341" w:author="admin" w:date="2016-05-25T11:19:00Z">
              <w:r>
                <w:rPr>
                  <w:rFonts w:hint="eastAsia"/>
                  <w:b/>
                </w:rPr>
                <w:t>类型</w:t>
              </w:r>
            </w:ins>
          </w:p>
        </w:tc>
        <w:tc>
          <w:tcPr>
            <w:tcW w:w="1276" w:type="dxa"/>
            <w:shd w:val="clear" w:color="auto" w:fill="DDD9C3"/>
          </w:tcPr>
          <w:p w:rsidR="00315A97" w:rsidRDefault="00315A97" w:rsidP="008D5D22">
            <w:pPr>
              <w:jc w:val="center"/>
              <w:rPr>
                <w:ins w:id="342" w:author="admin" w:date="2016-05-25T11:19:00Z"/>
                <w:b/>
              </w:rPr>
            </w:pPr>
            <w:ins w:id="343" w:author="admin" w:date="2016-05-25T11:19:00Z">
              <w:r>
                <w:rPr>
                  <w:rFonts w:hint="eastAsia"/>
                  <w:b/>
                </w:rPr>
                <w:t>是否必填</w:t>
              </w:r>
            </w:ins>
          </w:p>
        </w:tc>
        <w:tc>
          <w:tcPr>
            <w:tcW w:w="4161" w:type="dxa"/>
            <w:shd w:val="clear" w:color="auto" w:fill="DDD9C3"/>
          </w:tcPr>
          <w:p w:rsidR="00315A97" w:rsidRDefault="00315A97" w:rsidP="008D5D22">
            <w:pPr>
              <w:jc w:val="center"/>
              <w:rPr>
                <w:ins w:id="344" w:author="admin" w:date="2016-05-25T11:19:00Z"/>
                <w:b/>
              </w:rPr>
            </w:pPr>
            <w:ins w:id="345" w:author="admin" w:date="2016-05-25T11:19:00Z">
              <w:r>
                <w:rPr>
                  <w:rFonts w:hint="eastAsia"/>
                  <w:b/>
                </w:rPr>
                <w:t>备注</w:t>
              </w:r>
            </w:ins>
          </w:p>
        </w:tc>
      </w:tr>
      <w:tr w:rsidR="00315A97" w:rsidTr="008D5D22">
        <w:trPr>
          <w:ins w:id="346" w:author="admin" w:date="2016-05-25T11:19:00Z"/>
        </w:trPr>
        <w:tc>
          <w:tcPr>
            <w:tcW w:w="2022" w:type="dxa"/>
          </w:tcPr>
          <w:p w:rsidR="00315A97" w:rsidRDefault="00315A97" w:rsidP="008D5D22">
            <w:pPr>
              <w:rPr>
                <w:ins w:id="347" w:author="admin" w:date="2016-05-25T11:19:00Z"/>
              </w:rPr>
            </w:pPr>
            <w:proofErr w:type="spellStart"/>
            <w:ins w:id="348" w:author="admin" w:date="2016-05-25T11:19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activityId</w:t>
              </w:r>
              <w:proofErr w:type="spellEnd"/>
            </w:ins>
          </w:p>
        </w:tc>
        <w:tc>
          <w:tcPr>
            <w:tcW w:w="955" w:type="dxa"/>
          </w:tcPr>
          <w:p w:rsidR="00315A97" w:rsidRDefault="00315A97" w:rsidP="008D5D22">
            <w:pPr>
              <w:rPr>
                <w:ins w:id="349" w:author="admin" w:date="2016-05-25T11:19:00Z"/>
              </w:rPr>
            </w:pPr>
            <w:ins w:id="350" w:author="admin" w:date="2016-05-25T11:1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276" w:type="dxa"/>
          </w:tcPr>
          <w:p w:rsidR="00315A97" w:rsidRDefault="00315A97" w:rsidP="008D5D22">
            <w:pPr>
              <w:rPr>
                <w:ins w:id="351" w:author="admin" w:date="2016-05-25T11:19:00Z"/>
              </w:rPr>
            </w:pPr>
            <w:ins w:id="352" w:author="admin" w:date="2016-05-25T11:19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161" w:type="dxa"/>
          </w:tcPr>
          <w:p w:rsidR="00315A97" w:rsidRDefault="00315A97" w:rsidP="008D5D22">
            <w:pPr>
              <w:rPr>
                <w:ins w:id="353" w:author="admin" w:date="2016-05-25T11:19:00Z"/>
              </w:rPr>
            </w:pPr>
            <w:ins w:id="354" w:author="admin" w:date="2016-05-25T11:19:00Z">
              <w:r>
                <w:rPr>
                  <w:rFonts w:hint="eastAsia"/>
                </w:rPr>
                <w:t>课堂唯一标识</w:t>
              </w:r>
            </w:ins>
          </w:p>
        </w:tc>
      </w:tr>
      <w:tr w:rsidR="00315A97" w:rsidTr="008D5D22">
        <w:trPr>
          <w:ins w:id="355" w:author="admin" w:date="2016-05-25T11:19:00Z"/>
        </w:trPr>
        <w:tc>
          <w:tcPr>
            <w:tcW w:w="2022" w:type="dxa"/>
          </w:tcPr>
          <w:p w:rsidR="00315A97" w:rsidRDefault="00315A97" w:rsidP="008D5D22">
            <w:pPr>
              <w:rPr>
                <w:ins w:id="356" w:author="admin" w:date="2016-05-25T11:19:00Z"/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ins w:id="357" w:author="admin" w:date="2016-05-25T11:19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token</w:t>
              </w:r>
            </w:ins>
          </w:p>
        </w:tc>
        <w:tc>
          <w:tcPr>
            <w:tcW w:w="955" w:type="dxa"/>
          </w:tcPr>
          <w:p w:rsidR="00315A97" w:rsidRDefault="00315A97" w:rsidP="008D5D22">
            <w:pPr>
              <w:rPr>
                <w:ins w:id="358" w:author="admin" w:date="2016-05-25T11:19:00Z"/>
              </w:rPr>
            </w:pPr>
            <w:ins w:id="359" w:author="admin" w:date="2016-05-25T11:19:00Z">
              <w:r>
                <w:t>string</w:t>
              </w:r>
            </w:ins>
          </w:p>
        </w:tc>
        <w:tc>
          <w:tcPr>
            <w:tcW w:w="1276" w:type="dxa"/>
          </w:tcPr>
          <w:p w:rsidR="00315A97" w:rsidRDefault="00315A97" w:rsidP="008D5D22">
            <w:pPr>
              <w:rPr>
                <w:ins w:id="360" w:author="admin" w:date="2016-05-25T11:19:00Z"/>
              </w:rPr>
            </w:pPr>
            <w:ins w:id="361" w:author="admin" w:date="2016-05-25T11:19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161" w:type="dxa"/>
          </w:tcPr>
          <w:p w:rsidR="00315A97" w:rsidRDefault="00315A97" w:rsidP="008D5D22">
            <w:pPr>
              <w:rPr>
                <w:ins w:id="362" w:author="admin" w:date="2016-05-25T11:19:00Z"/>
              </w:rPr>
            </w:pPr>
            <w:ins w:id="363" w:author="admin" w:date="2016-05-25T11:19:00Z">
              <w:r>
                <w:rPr>
                  <w:rFonts w:hint="eastAsia"/>
                </w:rPr>
                <w:t>用户登录返回的</w:t>
              </w:r>
              <w:r>
                <w:rPr>
                  <w:rFonts w:hint="eastAsia"/>
                </w:rPr>
                <w:t>token</w:t>
              </w:r>
              <w:r>
                <w:rPr>
                  <w:rFonts w:hint="eastAsia"/>
                </w:rPr>
                <w:t>。用于鉴权</w:t>
              </w:r>
            </w:ins>
          </w:p>
        </w:tc>
      </w:tr>
    </w:tbl>
    <w:p w:rsidR="00315A97" w:rsidRDefault="00315A97" w:rsidP="00315A97">
      <w:pPr>
        <w:autoSpaceDE w:val="0"/>
        <w:autoSpaceDN w:val="0"/>
        <w:adjustRightInd w:val="0"/>
        <w:ind w:firstLine="420"/>
        <w:jc w:val="left"/>
        <w:rPr>
          <w:ins w:id="364" w:author="admin" w:date="2016-05-25T11:19:00Z"/>
          <w:rFonts w:ascii="Courier New" w:hAnsi="Courier New" w:cs="Courier New"/>
          <w:kern w:val="0"/>
        </w:rPr>
      </w:pPr>
      <w:ins w:id="365" w:author="admin" w:date="2016-05-25T11:19:00Z">
        <w:r>
          <w:rPr>
            <w:rFonts w:ascii="Courier New" w:hAnsi="Courier New" w:cs="Courier New" w:hint="eastAsia"/>
            <w:kern w:val="0"/>
          </w:rPr>
          <w:t>示例：</w:t>
        </w:r>
      </w:ins>
    </w:p>
    <w:p w:rsidR="00315A97" w:rsidRDefault="00315A97" w:rsidP="00315A97">
      <w:pPr>
        <w:autoSpaceDE w:val="0"/>
        <w:autoSpaceDN w:val="0"/>
        <w:adjustRightInd w:val="0"/>
        <w:ind w:firstLine="420"/>
        <w:jc w:val="left"/>
        <w:rPr>
          <w:ins w:id="366" w:author="admin" w:date="2016-05-25T11:19:00Z"/>
        </w:rPr>
      </w:pPr>
      <w:ins w:id="367" w:author="admin" w:date="2016-05-25T11:19:00Z">
        <w:r w:rsidRPr="00EF4432">
          <w:rPr>
            <w:rFonts w:ascii="Courier New" w:hAnsi="Courier New" w:cs="Courier New"/>
            <w:kern w:val="0"/>
          </w:rPr>
          <w:t>http://www.butelceshi.com:81/</w:t>
        </w:r>
        <w:r>
          <w:rPr>
            <w:rFonts w:ascii="Courier New" w:hAnsi="Courier New" w:cs="Courier New"/>
            <w:kern w:val="0"/>
          </w:rPr>
          <w:t>cloudRoom</w:t>
        </w:r>
        <w:r w:rsidRPr="00EF4432">
          <w:rPr>
            <w:rFonts w:ascii="Courier New" w:hAnsi="Courier New" w:cs="Courier New"/>
            <w:kern w:val="0"/>
          </w:rPr>
          <w:t>/</w:t>
        </w:r>
        <w:r>
          <w:rPr>
            <w:rFonts w:ascii="Courier New" w:hAnsi="Courier New" w:cs="Courier New"/>
            <w:kern w:val="0"/>
          </w:rPr>
          <w:t>cloudRoom</w:t>
        </w:r>
        <w:r w:rsidRPr="00EF4432">
          <w:rPr>
            <w:rFonts w:ascii="Courier New" w:hAnsi="Courier New" w:cs="Courier New"/>
            <w:kern w:val="0"/>
          </w:rPr>
          <w:t>Service?service=</w:t>
        </w:r>
        <w:r>
          <w:rPr>
            <w:rFonts w:ascii="Courier New" w:hAnsi="Courier New" w:cs="Courier New" w:hint="eastAsia"/>
            <w:kern w:val="0"/>
          </w:rPr>
          <w:t>startRecord</w:t>
        </w:r>
        <w:r w:rsidRPr="00EF4432">
          <w:rPr>
            <w:rFonts w:ascii="Courier New" w:hAnsi="Courier New" w:cs="Courier New"/>
            <w:kern w:val="0"/>
          </w:rPr>
          <w:t>&amp;</w:t>
        </w:r>
        <w:r w:rsidRPr="00285AE9">
          <w:rPr>
            <w:rFonts w:ascii="Courier New" w:hAnsi="Courier New" w:cs="Courier New" w:hint="eastAsia"/>
            <w:kern w:val="0"/>
          </w:rPr>
          <w:t>a</w:t>
        </w:r>
        <w:r>
          <w:rPr>
            <w:rFonts w:ascii="Courier New" w:hAnsi="Courier New" w:cs="Courier New" w:hint="eastAsia"/>
            <w:kern w:val="0"/>
          </w:rPr>
          <w:t>ctivityId=</w:t>
        </w:r>
        <w:r w:rsidRPr="00EF4432">
          <w:rPr>
            <w:rFonts w:ascii="Courier New" w:hAnsi="Courier New" w:cs="Courier New"/>
            <w:kern w:val="0"/>
          </w:rPr>
          <w:t>80010001</w:t>
        </w:r>
        <w:r>
          <w:rPr>
            <w:rFonts w:ascii="Courier New" w:hAnsi="Courier New" w:cs="Courier New" w:hint="eastAsia"/>
            <w:kern w:val="0"/>
          </w:rPr>
          <w:t>&amp;token=</w:t>
        </w:r>
        <w:r w:rsidRPr="00EF4432">
          <w:rPr>
            <w:rFonts w:ascii="Courier New" w:hAnsi="Courier New" w:cs="Courier New"/>
            <w:kern w:val="0"/>
          </w:rPr>
          <w:t>7b76b004a63faa8c24d8b72fd721bd0e</w:t>
        </w:r>
      </w:ins>
    </w:p>
    <w:p w:rsidR="00315A97" w:rsidRPr="00535F26" w:rsidRDefault="00315A97" w:rsidP="00315A97">
      <w:pPr>
        <w:pStyle w:val="5"/>
        <w:tabs>
          <w:tab w:val="num" w:pos="360"/>
          <w:tab w:val="num" w:pos="1008"/>
        </w:tabs>
        <w:rPr>
          <w:ins w:id="368" w:author="admin" w:date="2016-05-25T11:19:00Z"/>
        </w:rPr>
      </w:pPr>
      <w:ins w:id="369" w:author="admin" w:date="2016-05-25T11:19:00Z">
        <w:r w:rsidRPr="00402671">
          <w:rPr>
            <w:rFonts w:hint="eastAsia"/>
          </w:rPr>
          <w:t>返回参数</w:t>
        </w:r>
      </w:ins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276"/>
        <w:gridCol w:w="4161"/>
      </w:tblGrid>
      <w:tr w:rsidR="00315A97" w:rsidTr="008D5D22">
        <w:trPr>
          <w:ins w:id="370" w:author="admin" w:date="2016-05-25T11:19:00Z"/>
        </w:trPr>
        <w:tc>
          <w:tcPr>
            <w:tcW w:w="2093" w:type="dxa"/>
            <w:shd w:val="clear" w:color="auto" w:fill="DDD9C3"/>
          </w:tcPr>
          <w:p w:rsidR="00315A97" w:rsidRDefault="00315A97" w:rsidP="008D5D22">
            <w:pPr>
              <w:jc w:val="center"/>
              <w:rPr>
                <w:ins w:id="371" w:author="admin" w:date="2016-05-25T11:19:00Z"/>
                <w:b/>
              </w:rPr>
            </w:pPr>
            <w:ins w:id="372" w:author="admin" w:date="2016-05-25T11:19:00Z">
              <w:r>
                <w:rPr>
                  <w:rFonts w:hint="eastAsia"/>
                  <w:b/>
                </w:rPr>
                <w:t>参数名称</w:t>
              </w:r>
            </w:ins>
          </w:p>
        </w:tc>
        <w:tc>
          <w:tcPr>
            <w:tcW w:w="992" w:type="dxa"/>
            <w:shd w:val="clear" w:color="auto" w:fill="DDD9C3"/>
          </w:tcPr>
          <w:p w:rsidR="00315A97" w:rsidRDefault="00315A97" w:rsidP="008D5D22">
            <w:pPr>
              <w:jc w:val="center"/>
              <w:rPr>
                <w:ins w:id="373" w:author="admin" w:date="2016-05-25T11:19:00Z"/>
                <w:b/>
              </w:rPr>
            </w:pPr>
            <w:ins w:id="374" w:author="admin" w:date="2016-05-25T11:19:00Z">
              <w:r>
                <w:rPr>
                  <w:rFonts w:hint="eastAsia"/>
                  <w:b/>
                </w:rPr>
                <w:t>类型</w:t>
              </w:r>
            </w:ins>
          </w:p>
        </w:tc>
        <w:tc>
          <w:tcPr>
            <w:tcW w:w="1276" w:type="dxa"/>
            <w:shd w:val="clear" w:color="auto" w:fill="DDD9C3"/>
          </w:tcPr>
          <w:p w:rsidR="00315A97" w:rsidRDefault="00315A97" w:rsidP="008D5D22">
            <w:pPr>
              <w:jc w:val="center"/>
              <w:rPr>
                <w:ins w:id="375" w:author="admin" w:date="2016-05-25T11:19:00Z"/>
                <w:b/>
              </w:rPr>
            </w:pPr>
            <w:ins w:id="376" w:author="admin" w:date="2016-05-25T11:19:00Z">
              <w:r>
                <w:rPr>
                  <w:rFonts w:hint="eastAsia"/>
                  <w:b/>
                </w:rPr>
                <w:t>是否必填</w:t>
              </w:r>
            </w:ins>
          </w:p>
        </w:tc>
        <w:tc>
          <w:tcPr>
            <w:tcW w:w="4161" w:type="dxa"/>
            <w:shd w:val="clear" w:color="auto" w:fill="DDD9C3"/>
          </w:tcPr>
          <w:p w:rsidR="00315A97" w:rsidRDefault="00315A97" w:rsidP="008D5D22">
            <w:pPr>
              <w:jc w:val="center"/>
              <w:rPr>
                <w:ins w:id="377" w:author="admin" w:date="2016-05-25T11:19:00Z"/>
                <w:b/>
              </w:rPr>
            </w:pPr>
            <w:ins w:id="378" w:author="admin" w:date="2016-05-25T11:19:00Z">
              <w:r>
                <w:rPr>
                  <w:rFonts w:hint="eastAsia"/>
                  <w:b/>
                </w:rPr>
                <w:t>备注</w:t>
              </w:r>
            </w:ins>
          </w:p>
        </w:tc>
      </w:tr>
      <w:tr w:rsidR="00315A97" w:rsidTr="008D5D22">
        <w:trPr>
          <w:ins w:id="379" w:author="admin" w:date="2016-05-25T11:19:00Z"/>
        </w:trPr>
        <w:tc>
          <w:tcPr>
            <w:tcW w:w="2093" w:type="dxa"/>
          </w:tcPr>
          <w:p w:rsidR="00315A97" w:rsidRPr="00A82BF2" w:rsidRDefault="00315A97" w:rsidP="008D5D22">
            <w:pPr>
              <w:pStyle w:val="11"/>
              <w:ind w:firstLineChars="0" w:firstLine="0"/>
              <w:rPr>
                <w:ins w:id="380" w:author="admin" w:date="2016-05-25T11:19:00Z"/>
                <w:rFonts w:ascii="Courier New" w:hAnsi="Courier New" w:cs="Courier New"/>
                <w:kern w:val="0"/>
                <w:szCs w:val="24"/>
              </w:rPr>
            </w:pPr>
            <w:ins w:id="381" w:author="admin" w:date="2016-05-25T11:19:00Z">
              <w:r w:rsidRPr="00A82BF2">
                <w:rPr>
                  <w:rFonts w:ascii="Courier New" w:hAnsi="Courier New" w:cs="Courier New" w:hint="eastAsia"/>
                  <w:kern w:val="0"/>
                  <w:szCs w:val="24"/>
                </w:rPr>
                <w:t>state</w:t>
              </w:r>
            </w:ins>
          </w:p>
        </w:tc>
        <w:tc>
          <w:tcPr>
            <w:tcW w:w="992" w:type="dxa"/>
          </w:tcPr>
          <w:p w:rsidR="00315A97" w:rsidRPr="00A82BF2" w:rsidRDefault="00315A97" w:rsidP="008D5D22">
            <w:pPr>
              <w:pStyle w:val="11"/>
              <w:ind w:firstLineChars="0" w:firstLine="0"/>
              <w:rPr>
                <w:ins w:id="382" w:author="admin" w:date="2016-05-25T11:19:00Z"/>
                <w:rFonts w:ascii="Courier New" w:hAnsi="Courier New" w:cs="Courier New"/>
                <w:kern w:val="0"/>
                <w:szCs w:val="24"/>
              </w:rPr>
            </w:pPr>
            <w:proofErr w:type="spellStart"/>
            <w:ins w:id="383" w:author="admin" w:date="2016-05-25T11:19:00Z">
              <w:r w:rsidRPr="00A82BF2">
                <w:rPr>
                  <w:rFonts w:ascii="Courier New" w:hAnsi="Courier New" w:cs="Courier New" w:hint="eastAsia"/>
                  <w:kern w:val="0"/>
                  <w:szCs w:val="24"/>
                </w:rPr>
                <w:t>int</w:t>
              </w:r>
              <w:proofErr w:type="spellEnd"/>
            </w:ins>
          </w:p>
        </w:tc>
        <w:tc>
          <w:tcPr>
            <w:tcW w:w="1276" w:type="dxa"/>
          </w:tcPr>
          <w:p w:rsidR="00315A97" w:rsidRDefault="00315A97" w:rsidP="008D5D22">
            <w:pPr>
              <w:pStyle w:val="11"/>
              <w:ind w:firstLineChars="0" w:firstLine="0"/>
              <w:rPr>
                <w:ins w:id="384" w:author="admin" w:date="2016-05-25T11:19:00Z"/>
              </w:rPr>
            </w:pPr>
            <w:ins w:id="385" w:author="admin" w:date="2016-05-25T11:19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161" w:type="dxa"/>
          </w:tcPr>
          <w:p w:rsidR="00315A97" w:rsidRDefault="00315A97" w:rsidP="008D5D22">
            <w:pPr>
              <w:pStyle w:val="11"/>
              <w:ind w:firstLineChars="0" w:firstLine="0"/>
              <w:rPr>
                <w:ins w:id="386" w:author="admin" w:date="2016-05-25T11:19:00Z"/>
              </w:rPr>
            </w:pPr>
            <w:ins w:id="387" w:author="admin" w:date="2016-05-25T11:19:00Z">
              <w:r>
                <w:rPr>
                  <w:rFonts w:hint="eastAsia"/>
                </w:rPr>
                <w:t>返回状态码，详见</w:t>
              </w:r>
              <w:r>
                <w:rPr>
                  <w:rFonts w:hint="eastAsia"/>
                </w:rPr>
                <w:t>9.3</w:t>
              </w:r>
              <w:r>
                <w:rPr>
                  <w:rFonts w:hint="eastAsia"/>
                  <w:kern w:val="0"/>
                </w:rPr>
                <w:t>接口返回状态码</w:t>
              </w:r>
            </w:ins>
          </w:p>
        </w:tc>
      </w:tr>
      <w:tr w:rsidR="00315A97" w:rsidTr="008D5D22">
        <w:trPr>
          <w:ins w:id="388" w:author="admin" w:date="2016-05-25T11:19:00Z"/>
        </w:trPr>
        <w:tc>
          <w:tcPr>
            <w:tcW w:w="2093" w:type="dxa"/>
          </w:tcPr>
          <w:p w:rsidR="00315A97" w:rsidRPr="00A82BF2" w:rsidRDefault="00315A97" w:rsidP="008D5D22">
            <w:pPr>
              <w:pStyle w:val="11"/>
              <w:ind w:firstLineChars="0" w:firstLine="0"/>
              <w:rPr>
                <w:ins w:id="389" w:author="admin" w:date="2016-05-25T11:19:00Z"/>
                <w:rFonts w:ascii="Courier New" w:hAnsi="Courier New" w:cs="Courier New"/>
                <w:kern w:val="0"/>
                <w:szCs w:val="24"/>
              </w:rPr>
            </w:pPr>
            <w:ins w:id="390" w:author="admin" w:date="2016-05-25T11:19:00Z">
              <w:r w:rsidRPr="00A82BF2">
                <w:rPr>
                  <w:rFonts w:ascii="Courier New" w:hAnsi="Courier New" w:cs="Courier New" w:hint="eastAsia"/>
                  <w:kern w:val="0"/>
                  <w:szCs w:val="24"/>
                </w:rPr>
                <w:t>message</w:t>
              </w:r>
            </w:ins>
          </w:p>
        </w:tc>
        <w:tc>
          <w:tcPr>
            <w:tcW w:w="992" w:type="dxa"/>
          </w:tcPr>
          <w:p w:rsidR="00315A97" w:rsidRPr="00A82BF2" w:rsidRDefault="00315A97" w:rsidP="008D5D22">
            <w:pPr>
              <w:pStyle w:val="11"/>
              <w:ind w:firstLineChars="0" w:firstLine="0"/>
              <w:rPr>
                <w:ins w:id="391" w:author="admin" w:date="2016-05-25T11:19:00Z"/>
                <w:rFonts w:ascii="Courier New" w:hAnsi="Courier New" w:cs="Courier New"/>
                <w:kern w:val="0"/>
                <w:szCs w:val="24"/>
              </w:rPr>
            </w:pPr>
            <w:ins w:id="392" w:author="admin" w:date="2016-05-25T11:19:00Z">
              <w:r w:rsidRPr="00A82BF2">
                <w:rPr>
                  <w:rFonts w:ascii="Courier New" w:hAnsi="Courier New" w:cs="Courier New" w:hint="eastAsia"/>
                  <w:kern w:val="0"/>
                  <w:szCs w:val="24"/>
                </w:rPr>
                <w:t>string</w:t>
              </w:r>
            </w:ins>
          </w:p>
        </w:tc>
        <w:tc>
          <w:tcPr>
            <w:tcW w:w="1276" w:type="dxa"/>
          </w:tcPr>
          <w:p w:rsidR="00315A97" w:rsidRDefault="00315A97" w:rsidP="008D5D22">
            <w:pPr>
              <w:pStyle w:val="11"/>
              <w:ind w:firstLineChars="0" w:firstLine="0"/>
              <w:rPr>
                <w:ins w:id="393" w:author="admin" w:date="2016-05-25T11:19:00Z"/>
              </w:rPr>
            </w:pPr>
            <w:ins w:id="394" w:author="admin" w:date="2016-05-25T11:19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4161" w:type="dxa"/>
          </w:tcPr>
          <w:p w:rsidR="00315A97" w:rsidRDefault="00315A97" w:rsidP="008D5D22">
            <w:pPr>
              <w:pStyle w:val="11"/>
              <w:ind w:firstLineChars="0" w:firstLine="0"/>
              <w:rPr>
                <w:ins w:id="395" w:author="admin" w:date="2016-05-25T11:19:00Z"/>
              </w:rPr>
            </w:pPr>
          </w:p>
        </w:tc>
      </w:tr>
    </w:tbl>
    <w:p w:rsidR="00315A97" w:rsidRDefault="00315A97" w:rsidP="00315A97">
      <w:pPr>
        <w:autoSpaceDE w:val="0"/>
        <w:autoSpaceDN w:val="0"/>
        <w:adjustRightInd w:val="0"/>
        <w:ind w:firstLine="420"/>
        <w:jc w:val="left"/>
        <w:rPr>
          <w:ins w:id="396" w:author="admin" w:date="2016-05-25T11:19:00Z"/>
          <w:rFonts w:ascii="Courier New" w:hAnsi="Courier New" w:cs="Courier New"/>
          <w:color w:val="000000"/>
          <w:kern w:val="0"/>
          <w:sz w:val="20"/>
          <w:szCs w:val="20"/>
        </w:rPr>
      </w:pPr>
      <w:ins w:id="397" w:author="admin" w:date="2016-05-25T11:19:00Z">
        <w:r>
          <w:rPr>
            <w:rFonts w:ascii="Courier New" w:hAnsi="Courier New" w:cs="宋体" w:hint="eastAsia"/>
            <w:color w:val="000000"/>
            <w:kern w:val="0"/>
            <w:sz w:val="20"/>
            <w:szCs w:val="20"/>
          </w:rPr>
          <w:t>示例：</w:t>
        </w:r>
      </w:ins>
    </w:p>
    <w:p w:rsidR="00315A97" w:rsidRDefault="00315A97" w:rsidP="00315A97">
      <w:pPr>
        <w:autoSpaceDE w:val="0"/>
        <w:autoSpaceDN w:val="0"/>
        <w:adjustRightInd w:val="0"/>
        <w:jc w:val="left"/>
        <w:rPr>
          <w:ins w:id="398" w:author="admin" w:date="2016-05-25T11:19:00Z"/>
          <w:rFonts w:ascii="Courier New" w:hAnsi="Courier New" w:cs="Courier New"/>
          <w:kern w:val="0"/>
        </w:rPr>
      </w:pPr>
      <w:ins w:id="399" w:author="admin" w:date="2016-05-25T11:19:00Z">
        <w:r>
          <w:rPr>
            <w:rFonts w:ascii="Courier New" w:hAnsi="Courier New" w:cs="Courier New" w:hint="eastAsia"/>
            <w:kern w:val="0"/>
          </w:rPr>
          <w:tab/>
        </w:r>
        <w:r>
          <w:rPr>
            <w:rFonts w:ascii="Courier New" w:hAnsi="Courier New" w:cs="Courier New"/>
            <w:kern w:val="0"/>
          </w:rPr>
          <w:t>{</w:t>
        </w:r>
      </w:ins>
    </w:p>
    <w:p w:rsidR="00315A97" w:rsidRDefault="00315A97" w:rsidP="00315A97">
      <w:pPr>
        <w:autoSpaceDE w:val="0"/>
        <w:autoSpaceDN w:val="0"/>
        <w:adjustRightInd w:val="0"/>
        <w:jc w:val="left"/>
        <w:rPr>
          <w:ins w:id="400" w:author="admin" w:date="2016-05-25T11:19:00Z"/>
          <w:rFonts w:ascii="Courier New" w:hAnsi="Courier New" w:cs="Courier New"/>
          <w:kern w:val="0"/>
        </w:rPr>
      </w:pPr>
      <w:ins w:id="401" w:author="admin" w:date="2016-05-25T11:19:00Z">
        <w:r>
          <w:rPr>
            <w:rFonts w:ascii="Courier New" w:hAnsi="Courier New" w:cs="Courier New"/>
            <w:kern w:val="0"/>
          </w:rPr>
          <w:tab/>
        </w:r>
        <w:r>
          <w:rPr>
            <w:rFonts w:ascii="Courier New" w:hAnsi="Courier New" w:cs="Courier New" w:hint="eastAsia"/>
            <w:kern w:val="0"/>
          </w:rPr>
          <w:tab/>
        </w:r>
        <w:r>
          <w:rPr>
            <w:rFonts w:ascii="Courier New" w:hAnsi="Courier New" w:cs="Courier New" w:hint="eastAsia"/>
            <w:kern w:val="0"/>
          </w:rPr>
          <w:tab/>
        </w:r>
        <w:r>
          <w:rPr>
            <w:rFonts w:ascii="Courier New" w:hAnsi="Courier New" w:cs="Courier New"/>
            <w:kern w:val="0"/>
          </w:rPr>
          <w:t>"</w:t>
        </w:r>
        <w:proofErr w:type="gramStart"/>
        <w:r>
          <w:rPr>
            <w:rFonts w:ascii="Courier New" w:hAnsi="Courier New" w:cs="Courier New"/>
            <w:kern w:val="0"/>
          </w:rPr>
          <w:t>stat</w:t>
        </w:r>
        <w:r>
          <w:rPr>
            <w:rFonts w:ascii="Courier New" w:hAnsi="Courier New" w:cs="Courier New" w:hint="eastAsia"/>
            <w:kern w:val="0"/>
          </w:rPr>
          <w:t>e</w:t>
        </w:r>
        <w:proofErr w:type="gramEnd"/>
        <w:r>
          <w:rPr>
            <w:rFonts w:ascii="Courier New" w:hAnsi="Courier New" w:cs="Courier New"/>
            <w:kern w:val="0"/>
          </w:rPr>
          <w:t>":"0",</w:t>
        </w:r>
      </w:ins>
    </w:p>
    <w:p w:rsidR="00315A97" w:rsidRDefault="00315A97" w:rsidP="00315A97">
      <w:pPr>
        <w:autoSpaceDE w:val="0"/>
        <w:autoSpaceDN w:val="0"/>
        <w:adjustRightInd w:val="0"/>
        <w:ind w:firstLine="420"/>
        <w:jc w:val="left"/>
        <w:rPr>
          <w:ins w:id="402" w:author="admin" w:date="2016-05-25T11:19:00Z"/>
          <w:rFonts w:ascii="Courier New" w:hAnsi="Courier New" w:cs="Courier New"/>
          <w:kern w:val="0"/>
        </w:rPr>
      </w:pPr>
      <w:ins w:id="403" w:author="admin" w:date="2016-05-25T11:19:00Z">
        <w:r>
          <w:rPr>
            <w:rFonts w:ascii="Courier New" w:hAnsi="Courier New" w:cs="Courier New" w:hint="eastAsia"/>
            <w:kern w:val="0"/>
          </w:rPr>
          <w:lastRenderedPageBreak/>
          <w:tab/>
        </w:r>
        <w:r>
          <w:rPr>
            <w:rFonts w:ascii="Courier New" w:hAnsi="Courier New" w:cs="Courier New" w:hint="eastAsia"/>
            <w:kern w:val="0"/>
          </w:rPr>
          <w:tab/>
        </w:r>
        <w:r>
          <w:rPr>
            <w:rFonts w:ascii="Courier New" w:hAnsi="Courier New" w:cs="Courier New"/>
            <w:kern w:val="0"/>
          </w:rPr>
          <w:t>"message":"</w:t>
        </w:r>
        <w:r>
          <w:rPr>
            <w:rFonts w:ascii="Courier New" w:hAnsi="Courier New" w:cs="宋体" w:hint="eastAsia"/>
            <w:kern w:val="0"/>
          </w:rPr>
          <w:t>成功</w:t>
        </w:r>
        <w:r>
          <w:rPr>
            <w:rFonts w:ascii="Courier New" w:hAnsi="Courier New" w:cs="Courier New"/>
            <w:kern w:val="0"/>
          </w:rPr>
          <w:t>"</w:t>
        </w:r>
      </w:ins>
    </w:p>
    <w:p w:rsidR="00315A97" w:rsidRPr="00A27E56" w:rsidRDefault="00315A97" w:rsidP="00315A97">
      <w:pPr>
        <w:autoSpaceDE w:val="0"/>
        <w:autoSpaceDN w:val="0"/>
        <w:adjustRightInd w:val="0"/>
        <w:ind w:firstLine="420"/>
        <w:jc w:val="left"/>
        <w:rPr>
          <w:ins w:id="404" w:author="admin" w:date="2016-05-25T11:19:00Z"/>
          <w:rFonts w:ascii="Courier New" w:hAnsi="Courier New" w:cs="Courier New"/>
          <w:kern w:val="0"/>
        </w:rPr>
      </w:pPr>
      <w:ins w:id="405" w:author="admin" w:date="2016-05-25T11:19:00Z">
        <w:r>
          <w:rPr>
            <w:rFonts w:ascii="Courier New" w:hAnsi="Courier New" w:cs="Courier New"/>
            <w:kern w:val="0"/>
          </w:rPr>
          <w:t>}</w:t>
        </w:r>
      </w:ins>
    </w:p>
    <w:p w:rsidR="00315A97" w:rsidRDefault="00315A97" w:rsidP="00315A97">
      <w:pPr>
        <w:pStyle w:val="40"/>
        <w:tabs>
          <w:tab w:val="clear" w:pos="1573"/>
          <w:tab w:val="left" w:pos="864"/>
        </w:tabs>
        <w:ind w:left="864"/>
        <w:rPr>
          <w:ins w:id="406" w:author="admin" w:date="2016-05-25T11:19:00Z"/>
        </w:rPr>
      </w:pPr>
      <w:ins w:id="407" w:author="admin" w:date="2016-05-25T11:19:00Z">
        <w:r>
          <w:rPr>
            <w:rFonts w:hint="eastAsia"/>
          </w:rPr>
          <w:t>停止课堂录制</w:t>
        </w:r>
      </w:ins>
    </w:p>
    <w:p w:rsidR="00315A97" w:rsidRDefault="00315A97" w:rsidP="00315A97">
      <w:pPr>
        <w:ind w:firstLine="420"/>
        <w:rPr>
          <w:ins w:id="408" w:author="admin" w:date="2016-05-25T11:19:00Z"/>
          <w:szCs w:val="21"/>
        </w:rPr>
      </w:pPr>
      <w:ins w:id="409" w:author="admin" w:date="2016-05-25T11:19:00Z">
        <w:r w:rsidRPr="00114B44">
          <w:rPr>
            <w:rFonts w:hint="eastAsia"/>
            <w:b/>
            <w:szCs w:val="21"/>
          </w:rPr>
          <w:t>服务名：</w:t>
        </w:r>
        <w:proofErr w:type="spellStart"/>
        <w:proofErr w:type="gramStart"/>
        <w:r>
          <w:rPr>
            <w:rFonts w:hint="eastAsia"/>
            <w:szCs w:val="21"/>
          </w:rPr>
          <w:t>stopRecord</w:t>
        </w:r>
        <w:proofErr w:type="spellEnd"/>
        <w:proofErr w:type="gramEnd"/>
      </w:ins>
    </w:p>
    <w:p w:rsidR="00315A97" w:rsidRDefault="00315A97" w:rsidP="00315A97">
      <w:pPr>
        <w:ind w:firstLine="420"/>
        <w:rPr>
          <w:ins w:id="410" w:author="admin" w:date="2016-05-25T11:19:00Z"/>
          <w:szCs w:val="21"/>
        </w:rPr>
      </w:pPr>
      <w:ins w:id="411" w:author="admin" w:date="2016-05-25T11:19:00Z">
        <w:r w:rsidRPr="00CE6147">
          <w:rPr>
            <w:rFonts w:hint="eastAsia"/>
            <w:b/>
            <w:szCs w:val="21"/>
          </w:rPr>
          <w:t>接口方式</w:t>
        </w:r>
        <w:r w:rsidRPr="00CE6147">
          <w:rPr>
            <w:rFonts w:hint="eastAsia"/>
            <w:b/>
            <w:szCs w:val="21"/>
          </w:rPr>
          <w:t>:</w:t>
        </w:r>
        <w:proofErr w:type="gramStart"/>
        <w:r>
          <w:rPr>
            <w:rFonts w:hint="eastAsia"/>
            <w:szCs w:val="21"/>
          </w:rPr>
          <w:t>get</w:t>
        </w:r>
        <w:proofErr w:type="gramEnd"/>
      </w:ins>
    </w:p>
    <w:p w:rsidR="00315A97" w:rsidRDefault="00315A97" w:rsidP="00315A97">
      <w:pPr>
        <w:ind w:firstLine="420"/>
        <w:rPr>
          <w:ins w:id="412" w:author="admin" w:date="2016-05-25T11:19:00Z"/>
        </w:rPr>
      </w:pPr>
      <w:ins w:id="413" w:author="admin" w:date="2016-05-25T11:19:00Z">
        <w:r w:rsidRPr="00063A37">
          <w:rPr>
            <w:rFonts w:hint="eastAsia"/>
            <w:b/>
            <w:szCs w:val="21"/>
          </w:rPr>
          <w:t>功能说明：</w:t>
        </w:r>
        <w:r>
          <w:rPr>
            <w:rFonts w:hint="eastAsia"/>
            <w:bCs/>
          </w:rPr>
          <w:t>终端发起一个停止课堂直播录制的指令。教师启动录制后，可停止录制。在一个课堂过程中，可重复开始</w:t>
        </w:r>
        <w:r>
          <w:rPr>
            <w:rFonts w:hint="eastAsia"/>
            <w:bCs/>
          </w:rPr>
          <w:t>/</w:t>
        </w:r>
        <w:r>
          <w:rPr>
            <w:rFonts w:hint="eastAsia"/>
            <w:bCs/>
          </w:rPr>
          <w:t>停止录制，每对操作会生成一个或多个录制文件（与云课堂创建频道时，设置的</w:t>
        </w:r>
        <w:proofErr w:type="spellStart"/>
        <w:r>
          <w:rPr>
            <w:rFonts w:hint="eastAsia"/>
            <w:bCs/>
          </w:rPr>
          <w:t>recordfiletype</w:t>
        </w:r>
        <w:proofErr w:type="spellEnd"/>
        <w:r>
          <w:rPr>
            <w:rFonts w:hint="eastAsia"/>
            <w:bCs/>
          </w:rPr>
          <w:t>有关）。</w:t>
        </w:r>
      </w:ins>
    </w:p>
    <w:p w:rsidR="00315A97" w:rsidRDefault="00315A97" w:rsidP="00315A97">
      <w:pPr>
        <w:pStyle w:val="5"/>
        <w:tabs>
          <w:tab w:val="num" w:pos="360"/>
          <w:tab w:val="num" w:pos="1008"/>
        </w:tabs>
        <w:rPr>
          <w:ins w:id="414" w:author="admin" w:date="2016-05-25T11:19:00Z"/>
        </w:rPr>
      </w:pPr>
      <w:ins w:id="415" w:author="admin" w:date="2016-05-25T11:19:00Z">
        <w:r w:rsidRPr="00402671">
          <w:rPr>
            <w:rFonts w:hint="eastAsia"/>
          </w:rPr>
          <w:t>请求参数</w:t>
        </w:r>
      </w:ins>
    </w:p>
    <w:p w:rsidR="00315A97" w:rsidRPr="0055361A" w:rsidRDefault="00315A97" w:rsidP="00315A97">
      <w:pPr>
        <w:pStyle w:val="ae"/>
        <w:ind w:firstLine="420"/>
        <w:rPr>
          <w:ins w:id="416" w:author="admin" w:date="2016-05-25T11:19:00Z"/>
        </w:rPr>
      </w:pPr>
    </w:p>
    <w:tbl>
      <w:tblPr>
        <w:tblW w:w="84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2"/>
        <w:gridCol w:w="955"/>
        <w:gridCol w:w="1276"/>
        <w:gridCol w:w="4161"/>
      </w:tblGrid>
      <w:tr w:rsidR="00315A97" w:rsidTr="008D5D22">
        <w:trPr>
          <w:ins w:id="417" w:author="admin" w:date="2016-05-25T11:19:00Z"/>
        </w:trPr>
        <w:tc>
          <w:tcPr>
            <w:tcW w:w="2022" w:type="dxa"/>
            <w:shd w:val="clear" w:color="auto" w:fill="DDD9C3"/>
          </w:tcPr>
          <w:p w:rsidR="00315A97" w:rsidRDefault="00315A97" w:rsidP="008D5D22">
            <w:pPr>
              <w:jc w:val="center"/>
              <w:rPr>
                <w:ins w:id="418" w:author="admin" w:date="2016-05-25T11:19:00Z"/>
                <w:b/>
              </w:rPr>
            </w:pPr>
            <w:ins w:id="419" w:author="admin" w:date="2016-05-25T11:19:00Z">
              <w:r>
                <w:rPr>
                  <w:rFonts w:hint="eastAsia"/>
                  <w:b/>
                </w:rPr>
                <w:t>参数名称</w:t>
              </w:r>
            </w:ins>
          </w:p>
        </w:tc>
        <w:tc>
          <w:tcPr>
            <w:tcW w:w="955" w:type="dxa"/>
            <w:shd w:val="clear" w:color="auto" w:fill="DDD9C3"/>
          </w:tcPr>
          <w:p w:rsidR="00315A97" w:rsidRDefault="00315A97" w:rsidP="008D5D22">
            <w:pPr>
              <w:jc w:val="center"/>
              <w:rPr>
                <w:ins w:id="420" w:author="admin" w:date="2016-05-25T11:19:00Z"/>
                <w:b/>
              </w:rPr>
            </w:pPr>
            <w:ins w:id="421" w:author="admin" w:date="2016-05-25T11:19:00Z">
              <w:r>
                <w:rPr>
                  <w:rFonts w:hint="eastAsia"/>
                  <w:b/>
                </w:rPr>
                <w:t>类型</w:t>
              </w:r>
            </w:ins>
          </w:p>
        </w:tc>
        <w:tc>
          <w:tcPr>
            <w:tcW w:w="1276" w:type="dxa"/>
            <w:shd w:val="clear" w:color="auto" w:fill="DDD9C3"/>
          </w:tcPr>
          <w:p w:rsidR="00315A97" w:rsidRDefault="00315A97" w:rsidP="008D5D22">
            <w:pPr>
              <w:jc w:val="center"/>
              <w:rPr>
                <w:ins w:id="422" w:author="admin" w:date="2016-05-25T11:19:00Z"/>
                <w:b/>
              </w:rPr>
            </w:pPr>
            <w:ins w:id="423" w:author="admin" w:date="2016-05-25T11:19:00Z">
              <w:r>
                <w:rPr>
                  <w:rFonts w:hint="eastAsia"/>
                  <w:b/>
                </w:rPr>
                <w:t>是否必填</w:t>
              </w:r>
            </w:ins>
          </w:p>
        </w:tc>
        <w:tc>
          <w:tcPr>
            <w:tcW w:w="4161" w:type="dxa"/>
            <w:shd w:val="clear" w:color="auto" w:fill="DDD9C3"/>
          </w:tcPr>
          <w:p w:rsidR="00315A97" w:rsidRDefault="00315A97" w:rsidP="008D5D22">
            <w:pPr>
              <w:jc w:val="center"/>
              <w:rPr>
                <w:ins w:id="424" w:author="admin" w:date="2016-05-25T11:19:00Z"/>
                <w:b/>
              </w:rPr>
            </w:pPr>
            <w:ins w:id="425" w:author="admin" w:date="2016-05-25T11:19:00Z">
              <w:r>
                <w:rPr>
                  <w:rFonts w:hint="eastAsia"/>
                  <w:b/>
                </w:rPr>
                <w:t>备注</w:t>
              </w:r>
            </w:ins>
          </w:p>
        </w:tc>
      </w:tr>
      <w:tr w:rsidR="00315A97" w:rsidTr="008D5D22">
        <w:trPr>
          <w:ins w:id="426" w:author="admin" w:date="2016-05-25T11:19:00Z"/>
        </w:trPr>
        <w:tc>
          <w:tcPr>
            <w:tcW w:w="2022" w:type="dxa"/>
          </w:tcPr>
          <w:p w:rsidR="00315A97" w:rsidRDefault="00315A97" w:rsidP="008D5D22">
            <w:pPr>
              <w:rPr>
                <w:ins w:id="427" w:author="admin" w:date="2016-05-25T11:19:00Z"/>
              </w:rPr>
            </w:pPr>
            <w:proofErr w:type="spellStart"/>
            <w:ins w:id="428" w:author="admin" w:date="2016-05-25T11:19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activityId</w:t>
              </w:r>
              <w:proofErr w:type="spellEnd"/>
            </w:ins>
          </w:p>
        </w:tc>
        <w:tc>
          <w:tcPr>
            <w:tcW w:w="955" w:type="dxa"/>
          </w:tcPr>
          <w:p w:rsidR="00315A97" w:rsidRDefault="00315A97" w:rsidP="008D5D22">
            <w:pPr>
              <w:rPr>
                <w:ins w:id="429" w:author="admin" w:date="2016-05-25T11:19:00Z"/>
              </w:rPr>
            </w:pPr>
            <w:ins w:id="430" w:author="admin" w:date="2016-05-25T11:1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276" w:type="dxa"/>
          </w:tcPr>
          <w:p w:rsidR="00315A97" w:rsidRDefault="00315A97" w:rsidP="008D5D22">
            <w:pPr>
              <w:rPr>
                <w:ins w:id="431" w:author="admin" w:date="2016-05-25T11:19:00Z"/>
              </w:rPr>
            </w:pPr>
            <w:ins w:id="432" w:author="admin" w:date="2016-05-25T11:19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161" w:type="dxa"/>
          </w:tcPr>
          <w:p w:rsidR="00315A97" w:rsidRDefault="00315A97" w:rsidP="008D5D22">
            <w:pPr>
              <w:rPr>
                <w:ins w:id="433" w:author="admin" w:date="2016-05-25T11:19:00Z"/>
              </w:rPr>
            </w:pPr>
            <w:ins w:id="434" w:author="admin" w:date="2016-05-25T11:19:00Z">
              <w:r>
                <w:rPr>
                  <w:rFonts w:hint="eastAsia"/>
                </w:rPr>
                <w:t>课堂唯一标识</w:t>
              </w:r>
            </w:ins>
          </w:p>
        </w:tc>
      </w:tr>
      <w:tr w:rsidR="00315A97" w:rsidTr="008D5D22">
        <w:trPr>
          <w:ins w:id="435" w:author="admin" w:date="2016-05-25T11:19:00Z"/>
        </w:trPr>
        <w:tc>
          <w:tcPr>
            <w:tcW w:w="2022" w:type="dxa"/>
          </w:tcPr>
          <w:p w:rsidR="00315A97" w:rsidRDefault="00315A97" w:rsidP="008D5D22">
            <w:pPr>
              <w:rPr>
                <w:ins w:id="436" w:author="admin" w:date="2016-05-25T11:19:00Z"/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ins w:id="437" w:author="admin" w:date="2016-05-25T11:19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token</w:t>
              </w:r>
            </w:ins>
          </w:p>
        </w:tc>
        <w:tc>
          <w:tcPr>
            <w:tcW w:w="955" w:type="dxa"/>
          </w:tcPr>
          <w:p w:rsidR="00315A97" w:rsidRDefault="00315A97" w:rsidP="008D5D22">
            <w:pPr>
              <w:rPr>
                <w:ins w:id="438" w:author="admin" w:date="2016-05-25T11:19:00Z"/>
              </w:rPr>
            </w:pPr>
            <w:ins w:id="439" w:author="admin" w:date="2016-05-25T11:19:00Z">
              <w:r>
                <w:t>string</w:t>
              </w:r>
            </w:ins>
          </w:p>
        </w:tc>
        <w:tc>
          <w:tcPr>
            <w:tcW w:w="1276" w:type="dxa"/>
          </w:tcPr>
          <w:p w:rsidR="00315A97" w:rsidRDefault="00315A97" w:rsidP="008D5D22">
            <w:pPr>
              <w:rPr>
                <w:ins w:id="440" w:author="admin" w:date="2016-05-25T11:19:00Z"/>
              </w:rPr>
            </w:pPr>
            <w:ins w:id="441" w:author="admin" w:date="2016-05-25T11:19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161" w:type="dxa"/>
          </w:tcPr>
          <w:p w:rsidR="00315A97" w:rsidRDefault="00315A97" w:rsidP="008D5D22">
            <w:pPr>
              <w:rPr>
                <w:ins w:id="442" w:author="admin" w:date="2016-05-25T11:19:00Z"/>
              </w:rPr>
            </w:pPr>
            <w:ins w:id="443" w:author="admin" w:date="2016-05-25T11:19:00Z">
              <w:r>
                <w:rPr>
                  <w:rFonts w:hint="eastAsia"/>
                </w:rPr>
                <w:t>用户登录返回的</w:t>
              </w:r>
              <w:r>
                <w:rPr>
                  <w:rFonts w:hint="eastAsia"/>
                </w:rPr>
                <w:t>token</w:t>
              </w:r>
              <w:r>
                <w:rPr>
                  <w:rFonts w:hint="eastAsia"/>
                </w:rPr>
                <w:t>。用于鉴权</w:t>
              </w:r>
            </w:ins>
          </w:p>
        </w:tc>
      </w:tr>
    </w:tbl>
    <w:p w:rsidR="00315A97" w:rsidRDefault="00315A97" w:rsidP="00315A97">
      <w:pPr>
        <w:autoSpaceDE w:val="0"/>
        <w:autoSpaceDN w:val="0"/>
        <w:adjustRightInd w:val="0"/>
        <w:ind w:firstLine="420"/>
        <w:jc w:val="left"/>
        <w:rPr>
          <w:ins w:id="444" w:author="admin" w:date="2016-05-25T11:19:00Z"/>
          <w:rFonts w:ascii="Courier New" w:hAnsi="Courier New" w:cs="Courier New"/>
          <w:kern w:val="0"/>
        </w:rPr>
      </w:pPr>
      <w:ins w:id="445" w:author="admin" w:date="2016-05-25T11:19:00Z">
        <w:r>
          <w:rPr>
            <w:rFonts w:ascii="Courier New" w:hAnsi="Courier New" w:cs="Courier New" w:hint="eastAsia"/>
            <w:kern w:val="0"/>
          </w:rPr>
          <w:t>示例：</w:t>
        </w:r>
      </w:ins>
    </w:p>
    <w:p w:rsidR="00315A97" w:rsidRDefault="00315A97" w:rsidP="00315A97">
      <w:pPr>
        <w:autoSpaceDE w:val="0"/>
        <w:autoSpaceDN w:val="0"/>
        <w:adjustRightInd w:val="0"/>
        <w:ind w:firstLine="420"/>
        <w:jc w:val="left"/>
        <w:rPr>
          <w:ins w:id="446" w:author="admin" w:date="2016-05-25T11:19:00Z"/>
        </w:rPr>
      </w:pPr>
      <w:ins w:id="447" w:author="admin" w:date="2016-05-25T11:19:00Z">
        <w:r w:rsidRPr="00EF4432">
          <w:rPr>
            <w:rFonts w:ascii="Courier New" w:hAnsi="Courier New" w:cs="Courier New"/>
            <w:kern w:val="0"/>
          </w:rPr>
          <w:t>http://www.butelceshi.com:81/</w:t>
        </w:r>
        <w:r>
          <w:rPr>
            <w:rFonts w:ascii="Courier New" w:hAnsi="Courier New" w:cs="Courier New"/>
            <w:kern w:val="0"/>
          </w:rPr>
          <w:t>cloudRoom</w:t>
        </w:r>
        <w:r w:rsidRPr="00EF4432">
          <w:rPr>
            <w:rFonts w:ascii="Courier New" w:hAnsi="Courier New" w:cs="Courier New"/>
            <w:kern w:val="0"/>
          </w:rPr>
          <w:t>/</w:t>
        </w:r>
        <w:r>
          <w:rPr>
            <w:rFonts w:ascii="Courier New" w:hAnsi="Courier New" w:cs="Courier New"/>
            <w:kern w:val="0"/>
          </w:rPr>
          <w:t>cloudRoom</w:t>
        </w:r>
        <w:r w:rsidRPr="00EF4432">
          <w:rPr>
            <w:rFonts w:ascii="Courier New" w:hAnsi="Courier New" w:cs="Courier New"/>
            <w:kern w:val="0"/>
          </w:rPr>
          <w:t>Service?service=</w:t>
        </w:r>
        <w:r>
          <w:rPr>
            <w:rFonts w:ascii="Courier New" w:hAnsi="Courier New" w:cs="Courier New" w:hint="eastAsia"/>
            <w:kern w:val="0"/>
          </w:rPr>
          <w:t>stopRecord</w:t>
        </w:r>
        <w:r w:rsidRPr="00EF4432">
          <w:rPr>
            <w:rFonts w:ascii="Courier New" w:hAnsi="Courier New" w:cs="Courier New"/>
            <w:kern w:val="0"/>
          </w:rPr>
          <w:t>&amp;</w:t>
        </w:r>
        <w:r w:rsidRPr="00285AE9">
          <w:rPr>
            <w:rFonts w:ascii="Courier New" w:hAnsi="Courier New" w:cs="Courier New" w:hint="eastAsia"/>
            <w:kern w:val="0"/>
          </w:rPr>
          <w:t>a</w:t>
        </w:r>
        <w:r>
          <w:rPr>
            <w:rFonts w:ascii="Courier New" w:hAnsi="Courier New" w:cs="Courier New" w:hint="eastAsia"/>
            <w:kern w:val="0"/>
          </w:rPr>
          <w:t>ctivityId=</w:t>
        </w:r>
        <w:r w:rsidRPr="00EF4432">
          <w:rPr>
            <w:rFonts w:ascii="Courier New" w:hAnsi="Courier New" w:cs="Courier New"/>
            <w:kern w:val="0"/>
          </w:rPr>
          <w:t>80010001</w:t>
        </w:r>
        <w:r>
          <w:rPr>
            <w:rFonts w:ascii="Courier New" w:hAnsi="Courier New" w:cs="Courier New" w:hint="eastAsia"/>
            <w:kern w:val="0"/>
          </w:rPr>
          <w:t>&amp;token=</w:t>
        </w:r>
        <w:r w:rsidRPr="00EF4432">
          <w:rPr>
            <w:rFonts w:ascii="Courier New" w:hAnsi="Courier New" w:cs="Courier New"/>
            <w:kern w:val="0"/>
          </w:rPr>
          <w:t>7b76b004a63faa8c24d8b72fd721bd0e</w:t>
        </w:r>
      </w:ins>
    </w:p>
    <w:p w:rsidR="00315A97" w:rsidRPr="00535F26" w:rsidRDefault="00315A97" w:rsidP="00315A97">
      <w:pPr>
        <w:pStyle w:val="5"/>
        <w:tabs>
          <w:tab w:val="num" w:pos="360"/>
          <w:tab w:val="num" w:pos="1008"/>
        </w:tabs>
        <w:rPr>
          <w:ins w:id="448" w:author="admin" w:date="2016-05-25T11:19:00Z"/>
        </w:rPr>
      </w:pPr>
      <w:ins w:id="449" w:author="admin" w:date="2016-05-25T11:19:00Z">
        <w:r w:rsidRPr="00402671">
          <w:rPr>
            <w:rFonts w:hint="eastAsia"/>
          </w:rPr>
          <w:t>返回参数</w:t>
        </w:r>
      </w:ins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276"/>
        <w:gridCol w:w="4161"/>
      </w:tblGrid>
      <w:tr w:rsidR="00315A97" w:rsidTr="008D5D22">
        <w:trPr>
          <w:ins w:id="450" w:author="admin" w:date="2016-05-25T11:19:00Z"/>
        </w:trPr>
        <w:tc>
          <w:tcPr>
            <w:tcW w:w="2093" w:type="dxa"/>
            <w:shd w:val="clear" w:color="auto" w:fill="DDD9C3"/>
          </w:tcPr>
          <w:p w:rsidR="00315A97" w:rsidRDefault="00315A97" w:rsidP="008D5D22">
            <w:pPr>
              <w:jc w:val="center"/>
              <w:rPr>
                <w:ins w:id="451" w:author="admin" w:date="2016-05-25T11:19:00Z"/>
                <w:b/>
              </w:rPr>
            </w:pPr>
            <w:ins w:id="452" w:author="admin" w:date="2016-05-25T11:19:00Z">
              <w:r>
                <w:rPr>
                  <w:rFonts w:hint="eastAsia"/>
                  <w:b/>
                </w:rPr>
                <w:t>参数名称</w:t>
              </w:r>
            </w:ins>
          </w:p>
        </w:tc>
        <w:tc>
          <w:tcPr>
            <w:tcW w:w="992" w:type="dxa"/>
            <w:shd w:val="clear" w:color="auto" w:fill="DDD9C3"/>
          </w:tcPr>
          <w:p w:rsidR="00315A97" w:rsidRDefault="00315A97" w:rsidP="008D5D22">
            <w:pPr>
              <w:jc w:val="center"/>
              <w:rPr>
                <w:ins w:id="453" w:author="admin" w:date="2016-05-25T11:19:00Z"/>
                <w:b/>
              </w:rPr>
            </w:pPr>
            <w:ins w:id="454" w:author="admin" w:date="2016-05-25T11:19:00Z">
              <w:r>
                <w:rPr>
                  <w:rFonts w:hint="eastAsia"/>
                  <w:b/>
                </w:rPr>
                <w:t>类型</w:t>
              </w:r>
            </w:ins>
          </w:p>
        </w:tc>
        <w:tc>
          <w:tcPr>
            <w:tcW w:w="1276" w:type="dxa"/>
            <w:shd w:val="clear" w:color="auto" w:fill="DDD9C3"/>
          </w:tcPr>
          <w:p w:rsidR="00315A97" w:rsidRDefault="00315A97" w:rsidP="008D5D22">
            <w:pPr>
              <w:jc w:val="center"/>
              <w:rPr>
                <w:ins w:id="455" w:author="admin" w:date="2016-05-25T11:19:00Z"/>
                <w:b/>
              </w:rPr>
            </w:pPr>
            <w:ins w:id="456" w:author="admin" w:date="2016-05-25T11:19:00Z">
              <w:r>
                <w:rPr>
                  <w:rFonts w:hint="eastAsia"/>
                  <w:b/>
                </w:rPr>
                <w:t>是否必填</w:t>
              </w:r>
            </w:ins>
          </w:p>
        </w:tc>
        <w:tc>
          <w:tcPr>
            <w:tcW w:w="4161" w:type="dxa"/>
            <w:shd w:val="clear" w:color="auto" w:fill="DDD9C3"/>
          </w:tcPr>
          <w:p w:rsidR="00315A97" w:rsidRDefault="00315A97" w:rsidP="008D5D22">
            <w:pPr>
              <w:jc w:val="center"/>
              <w:rPr>
                <w:ins w:id="457" w:author="admin" w:date="2016-05-25T11:19:00Z"/>
                <w:b/>
              </w:rPr>
            </w:pPr>
            <w:ins w:id="458" w:author="admin" w:date="2016-05-25T11:19:00Z">
              <w:r>
                <w:rPr>
                  <w:rFonts w:hint="eastAsia"/>
                  <w:b/>
                </w:rPr>
                <w:t>备注</w:t>
              </w:r>
            </w:ins>
          </w:p>
        </w:tc>
      </w:tr>
      <w:tr w:rsidR="00315A97" w:rsidTr="008D5D22">
        <w:trPr>
          <w:ins w:id="459" w:author="admin" w:date="2016-05-25T11:19:00Z"/>
        </w:trPr>
        <w:tc>
          <w:tcPr>
            <w:tcW w:w="2093" w:type="dxa"/>
          </w:tcPr>
          <w:p w:rsidR="00315A97" w:rsidRPr="00A82BF2" w:rsidRDefault="00315A97" w:rsidP="008D5D22">
            <w:pPr>
              <w:pStyle w:val="11"/>
              <w:ind w:firstLineChars="0" w:firstLine="0"/>
              <w:rPr>
                <w:ins w:id="460" w:author="admin" w:date="2016-05-25T11:19:00Z"/>
                <w:rFonts w:ascii="Courier New" w:hAnsi="Courier New" w:cs="Courier New"/>
                <w:kern w:val="0"/>
                <w:szCs w:val="24"/>
              </w:rPr>
            </w:pPr>
            <w:ins w:id="461" w:author="admin" w:date="2016-05-25T11:19:00Z">
              <w:r w:rsidRPr="00A82BF2">
                <w:rPr>
                  <w:rFonts w:ascii="Courier New" w:hAnsi="Courier New" w:cs="Courier New" w:hint="eastAsia"/>
                  <w:kern w:val="0"/>
                  <w:szCs w:val="24"/>
                </w:rPr>
                <w:t>state</w:t>
              </w:r>
            </w:ins>
          </w:p>
        </w:tc>
        <w:tc>
          <w:tcPr>
            <w:tcW w:w="992" w:type="dxa"/>
          </w:tcPr>
          <w:p w:rsidR="00315A97" w:rsidRPr="00A82BF2" w:rsidRDefault="00315A97" w:rsidP="008D5D22">
            <w:pPr>
              <w:pStyle w:val="11"/>
              <w:ind w:firstLineChars="0" w:firstLine="0"/>
              <w:rPr>
                <w:ins w:id="462" w:author="admin" w:date="2016-05-25T11:19:00Z"/>
                <w:rFonts w:ascii="Courier New" w:hAnsi="Courier New" w:cs="Courier New"/>
                <w:kern w:val="0"/>
                <w:szCs w:val="24"/>
              </w:rPr>
            </w:pPr>
            <w:proofErr w:type="spellStart"/>
            <w:ins w:id="463" w:author="admin" w:date="2016-05-25T11:19:00Z">
              <w:r w:rsidRPr="00A82BF2">
                <w:rPr>
                  <w:rFonts w:ascii="Courier New" w:hAnsi="Courier New" w:cs="Courier New" w:hint="eastAsia"/>
                  <w:kern w:val="0"/>
                  <w:szCs w:val="24"/>
                </w:rPr>
                <w:t>int</w:t>
              </w:r>
              <w:proofErr w:type="spellEnd"/>
            </w:ins>
          </w:p>
        </w:tc>
        <w:tc>
          <w:tcPr>
            <w:tcW w:w="1276" w:type="dxa"/>
          </w:tcPr>
          <w:p w:rsidR="00315A97" w:rsidRDefault="00315A97" w:rsidP="008D5D22">
            <w:pPr>
              <w:pStyle w:val="11"/>
              <w:ind w:firstLineChars="0" w:firstLine="0"/>
              <w:rPr>
                <w:ins w:id="464" w:author="admin" w:date="2016-05-25T11:19:00Z"/>
              </w:rPr>
            </w:pPr>
            <w:ins w:id="465" w:author="admin" w:date="2016-05-25T11:19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161" w:type="dxa"/>
          </w:tcPr>
          <w:p w:rsidR="00315A97" w:rsidRDefault="00315A97" w:rsidP="008D5D22">
            <w:pPr>
              <w:pStyle w:val="11"/>
              <w:ind w:firstLineChars="0" w:firstLine="0"/>
              <w:rPr>
                <w:ins w:id="466" w:author="admin" w:date="2016-05-25T11:19:00Z"/>
              </w:rPr>
            </w:pPr>
            <w:ins w:id="467" w:author="admin" w:date="2016-05-25T11:19:00Z">
              <w:r>
                <w:rPr>
                  <w:rFonts w:hint="eastAsia"/>
                </w:rPr>
                <w:t>返回状态码，详见</w:t>
              </w:r>
              <w:r>
                <w:rPr>
                  <w:rFonts w:hint="eastAsia"/>
                </w:rPr>
                <w:t>9.3</w:t>
              </w:r>
              <w:r>
                <w:rPr>
                  <w:rFonts w:hint="eastAsia"/>
                  <w:kern w:val="0"/>
                </w:rPr>
                <w:t>接口返回状态码</w:t>
              </w:r>
            </w:ins>
          </w:p>
        </w:tc>
      </w:tr>
      <w:tr w:rsidR="00315A97" w:rsidTr="008D5D22">
        <w:trPr>
          <w:ins w:id="468" w:author="admin" w:date="2016-05-25T11:19:00Z"/>
        </w:trPr>
        <w:tc>
          <w:tcPr>
            <w:tcW w:w="2093" w:type="dxa"/>
          </w:tcPr>
          <w:p w:rsidR="00315A97" w:rsidRPr="00A82BF2" w:rsidRDefault="00315A97" w:rsidP="008D5D22">
            <w:pPr>
              <w:pStyle w:val="11"/>
              <w:ind w:firstLineChars="0" w:firstLine="0"/>
              <w:rPr>
                <w:ins w:id="469" w:author="admin" w:date="2016-05-25T11:19:00Z"/>
                <w:rFonts w:ascii="Courier New" w:hAnsi="Courier New" w:cs="Courier New"/>
                <w:kern w:val="0"/>
                <w:szCs w:val="24"/>
              </w:rPr>
            </w:pPr>
            <w:ins w:id="470" w:author="admin" w:date="2016-05-25T11:19:00Z">
              <w:r w:rsidRPr="00A82BF2">
                <w:rPr>
                  <w:rFonts w:ascii="Courier New" w:hAnsi="Courier New" w:cs="Courier New" w:hint="eastAsia"/>
                  <w:kern w:val="0"/>
                  <w:szCs w:val="24"/>
                </w:rPr>
                <w:t>message</w:t>
              </w:r>
            </w:ins>
          </w:p>
        </w:tc>
        <w:tc>
          <w:tcPr>
            <w:tcW w:w="992" w:type="dxa"/>
          </w:tcPr>
          <w:p w:rsidR="00315A97" w:rsidRPr="00A82BF2" w:rsidRDefault="00315A97" w:rsidP="008D5D22">
            <w:pPr>
              <w:pStyle w:val="11"/>
              <w:ind w:firstLineChars="0" w:firstLine="0"/>
              <w:rPr>
                <w:ins w:id="471" w:author="admin" w:date="2016-05-25T11:19:00Z"/>
                <w:rFonts w:ascii="Courier New" w:hAnsi="Courier New" w:cs="Courier New"/>
                <w:kern w:val="0"/>
                <w:szCs w:val="24"/>
              </w:rPr>
            </w:pPr>
            <w:ins w:id="472" w:author="admin" w:date="2016-05-25T11:19:00Z">
              <w:r w:rsidRPr="00A82BF2">
                <w:rPr>
                  <w:rFonts w:ascii="Courier New" w:hAnsi="Courier New" w:cs="Courier New" w:hint="eastAsia"/>
                  <w:kern w:val="0"/>
                  <w:szCs w:val="24"/>
                </w:rPr>
                <w:t>string</w:t>
              </w:r>
            </w:ins>
          </w:p>
        </w:tc>
        <w:tc>
          <w:tcPr>
            <w:tcW w:w="1276" w:type="dxa"/>
          </w:tcPr>
          <w:p w:rsidR="00315A97" w:rsidRDefault="00315A97" w:rsidP="008D5D22">
            <w:pPr>
              <w:pStyle w:val="11"/>
              <w:ind w:firstLineChars="0" w:firstLine="0"/>
              <w:rPr>
                <w:ins w:id="473" w:author="admin" w:date="2016-05-25T11:19:00Z"/>
              </w:rPr>
            </w:pPr>
            <w:ins w:id="474" w:author="admin" w:date="2016-05-25T11:19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4161" w:type="dxa"/>
          </w:tcPr>
          <w:p w:rsidR="00315A97" w:rsidRDefault="00315A97" w:rsidP="008D5D22">
            <w:pPr>
              <w:pStyle w:val="11"/>
              <w:ind w:firstLineChars="0" w:firstLine="0"/>
              <w:rPr>
                <w:ins w:id="475" w:author="admin" w:date="2016-05-25T11:19:00Z"/>
              </w:rPr>
            </w:pPr>
          </w:p>
        </w:tc>
      </w:tr>
    </w:tbl>
    <w:p w:rsidR="00315A97" w:rsidRDefault="00315A97" w:rsidP="00315A97">
      <w:pPr>
        <w:autoSpaceDE w:val="0"/>
        <w:autoSpaceDN w:val="0"/>
        <w:adjustRightInd w:val="0"/>
        <w:ind w:firstLine="420"/>
        <w:jc w:val="left"/>
        <w:rPr>
          <w:ins w:id="476" w:author="admin" w:date="2016-05-25T11:19:00Z"/>
          <w:rFonts w:ascii="Courier New" w:hAnsi="Courier New" w:cs="Courier New"/>
          <w:color w:val="000000"/>
          <w:kern w:val="0"/>
          <w:sz w:val="20"/>
          <w:szCs w:val="20"/>
        </w:rPr>
      </w:pPr>
      <w:ins w:id="477" w:author="admin" w:date="2016-05-25T11:19:00Z">
        <w:r>
          <w:rPr>
            <w:rFonts w:ascii="Courier New" w:hAnsi="Courier New" w:cs="宋体" w:hint="eastAsia"/>
            <w:color w:val="000000"/>
            <w:kern w:val="0"/>
            <w:sz w:val="20"/>
            <w:szCs w:val="20"/>
          </w:rPr>
          <w:t>示例：</w:t>
        </w:r>
      </w:ins>
    </w:p>
    <w:p w:rsidR="00315A97" w:rsidRDefault="00315A97" w:rsidP="00315A97">
      <w:pPr>
        <w:autoSpaceDE w:val="0"/>
        <w:autoSpaceDN w:val="0"/>
        <w:adjustRightInd w:val="0"/>
        <w:jc w:val="left"/>
        <w:rPr>
          <w:ins w:id="478" w:author="admin" w:date="2016-05-25T11:19:00Z"/>
          <w:rFonts w:ascii="Courier New" w:hAnsi="Courier New" w:cs="Courier New"/>
          <w:kern w:val="0"/>
        </w:rPr>
      </w:pPr>
      <w:ins w:id="479" w:author="admin" w:date="2016-05-25T11:19:00Z">
        <w:r>
          <w:rPr>
            <w:rFonts w:ascii="Courier New" w:hAnsi="Courier New" w:cs="Courier New" w:hint="eastAsia"/>
            <w:kern w:val="0"/>
          </w:rPr>
          <w:tab/>
        </w:r>
        <w:r>
          <w:rPr>
            <w:rFonts w:ascii="Courier New" w:hAnsi="Courier New" w:cs="Courier New"/>
            <w:kern w:val="0"/>
          </w:rPr>
          <w:t>{</w:t>
        </w:r>
      </w:ins>
    </w:p>
    <w:p w:rsidR="00315A97" w:rsidRDefault="00315A97" w:rsidP="00315A97">
      <w:pPr>
        <w:autoSpaceDE w:val="0"/>
        <w:autoSpaceDN w:val="0"/>
        <w:adjustRightInd w:val="0"/>
        <w:jc w:val="left"/>
        <w:rPr>
          <w:ins w:id="480" w:author="admin" w:date="2016-05-25T11:19:00Z"/>
          <w:rFonts w:ascii="Courier New" w:hAnsi="Courier New" w:cs="Courier New"/>
          <w:kern w:val="0"/>
        </w:rPr>
      </w:pPr>
      <w:ins w:id="481" w:author="admin" w:date="2016-05-25T11:19:00Z">
        <w:r>
          <w:rPr>
            <w:rFonts w:ascii="Courier New" w:hAnsi="Courier New" w:cs="Courier New"/>
            <w:kern w:val="0"/>
          </w:rPr>
          <w:tab/>
        </w:r>
        <w:r>
          <w:rPr>
            <w:rFonts w:ascii="Courier New" w:hAnsi="Courier New" w:cs="Courier New" w:hint="eastAsia"/>
            <w:kern w:val="0"/>
          </w:rPr>
          <w:tab/>
        </w:r>
        <w:r>
          <w:rPr>
            <w:rFonts w:ascii="Courier New" w:hAnsi="Courier New" w:cs="Courier New" w:hint="eastAsia"/>
            <w:kern w:val="0"/>
          </w:rPr>
          <w:tab/>
        </w:r>
        <w:r>
          <w:rPr>
            <w:rFonts w:ascii="Courier New" w:hAnsi="Courier New" w:cs="Courier New"/>
            <w:kern w:val="0"/>
          </w:rPr>
          <w:t>"</w:t>
        </w:r>
        <w:proofErr w:type="gramStart"/>
        <w:r>
          <w:rPr>
            <w:rFonts w:ascii="Courier New" w:hAnsi="Courier New" w:cs="Courier New"/>
            <w:kern w:val="0"/>
          </w:rPr>
          <w:t>stat</w:t>
        </w:r>
        <w:r>
          <w:rPr>
            <w:rFonts w:ascii="Courier New" w:hAnsi="Courier New" w:cs="Courier New" w:hint="eastAsia"/>
            <w:kern w:val="0"/>
          </w:rPr>
          <w:t>e</w:t>
        </w:r>
        <w:proofErr w:type="gramEnd"/>
        <w:r>
          <w:rPr>
            <w:rFonts w:ascii="Courier New" w:hAnsi="Courier New" w:cs="Courier New"/>
            <w:kern w:val="0"/>
          </w:rPr>
          <w:t>":"0",</w:t>
        </w:r>
      </w:ins>
    </w:p>
    <w:p w:rsidR="00315A97" w:rsidRDefault="00315A97" w:rsidP="00315A97">
      <w:pPr>
        <w:autoSpaceDE w:val="0"/>
        <w:autoSpaceDN w:val="0"/>
        <w:adjustRightInd w:val="0"/>
        <w:ind w:firstLine="420"/>
        <w:jc w:val="left"/>
        <w:rPr>
          <w:ins w:id="482" w:author="admin" w:date="2016-05-25T11:19:00Z"/>
          <w:rFonts w:ascii="Courier New" w:hAnsi="Courier New" w:cs="Courier New"/>
          <w:kern w:val="0"/>
        </w:rPr>
      </w:pPr>
      <w:ins w:id="483" w:author="admin" w:date="2016-05-25T11:19:00Z">
        <w:r>
          <w:rPr>
            <w:rFonts w:ascii="Courier New" w:hAnsi="Courier New" w:cs="Courier New" w:hint="eastAsia"/>
            <w:kern w:val="0"/>
          </w:rPr>
          <w:tab/>
        </w:r>
        <w:r>
          <w:rPr>
            <w:rFonts w:ascii="Courier New" w:hAnsi="Courier New" w:cs="Courier New" w:hint="eastAsia"/>
            <w:kern w:val="0"/>
          </w:rPr>
          <w:tab/>
        </w:r>
        <w:r>
          <w:rPr>
            <w:rFonts w:ascii="Courier New" w:hAnsi="Courier New" w:cs="Courier New"/>
            <w:kern w:val="0"/>
          </w:rPr>
          <w:t>"message":"</w:t>
        </w:r>
        <w:r>
          <w:rPr>
            <w:rFonts w:ascii="Courier New" w:hAnsi="Courier New" w:cs="宋体" w:hint="eastAsia"/>
            <w:kern w:val="0"/>
          </w:rPr>
          <w:t>成功</w:t>
        </w:r>
        <w:r>
          <w:rPr>
            <w:rFonts w:ascii="Courier New" w:hAnsi="Courier New" w:cs="Courier New"/>
            <w:kern w:val="0"/>
          </w:rPr>
          <w:t>"</w:t>
        </w:r>
      </w:ins>
    </w:p>
    <w:p w:rsidR="00315A97" w:rsidRPr="009906C2" w:rsidRDefault="00315A97" w:rsidP="00315A97">
      <w:pPr>
        <w:autoSpaceDE w:val="0"/>
        <w:autoSpaceDN w:val="0"/>
        <w:adjustRightInd w:val="0"/>
        <w:ind w:firstLine="420"/>
        <w:jc w:val="left"/>
        <w:rPr>
          <w:ins w:id="484" w:author="admin" w:date="2016-05-25T11:19:00Z"/>
          <w:rFonts w:ascii="Courier New" w:hAnsi="Courier New" w:cs="Courier New"/>
          <w:kern w:val="0"/>
        </w:rPr>
      </w:pPr>
      <w:ins w:id="485" w:author="admin" w:date="2016-05-25T11:19:00Z">
        <w:r>
          <w:rPr>
            <w:rFonts w:ascii="Courier New" w:hAnsi="Courier New" w:cs="Courier New"/>
            <w:kern w:val="0"/>
          </w:rPr>
          <w:t>}</w:t>
        </w:r>
      </w:ins>
    </w:p>
    <w:p w:rsidR="00315A97" w:rsidRPr="00A27E56" w:rsidRDefault="00315A97" w:rsidP="00315A97">
      <w:pPr>
        <w:pStyle w:val="ae"/>
        <w:ind w:firstLine="420"/>
        <w:rPr>
          <w:ins w:id="486" w:author="admin" w:date="2016-05-25T11:19:00Z"/>
        </w:rPr>
      </w:pPr>
    </w:p>
    <w:p w:rsidR="00FA3FB3" w:rsidRPr="008E1D05" w:rsidDel="009553DF" w:rsidRDefault="00FA3FB3" w:rsidP="00FA3FB3">
      <w:pPr>
        <w:autoSpaceDE w:val="0"/>
        <w:autoSpaceDN w:val="0"/>
        <w:adjustRightInd w:val="0"/>
        <w:jc w:val="left"/>
        <w:rPr>
          <w:ins w:id="487" w:author="Windows 用户" w:date="2016-05-18T11:02:00Z"/>
          <w:del w:id="488" w:author="admin" w:date="2016-05-25T10:27:00Z"/>
        </w:rPr>
      </w:pPr>
    </w:p>
    <w:p w:rsidR="00952AC5" w:rsidRPr="009553DF" w:rsidDel="00315A97" w:rsidRDefault="00952AC5" w:rsidP="006746DD">
      <w:pPr>
        <w:autoSpaceDE w:val="0"/>
        <w:autoSpaceDN w:val="0"/>
        <w:adjustRightInd w:val="0"/>
        <w:jc w:val="left"/>
        <w:rPr>
          <w:del w:id="489" w:author="admin" w:date="2016-05-25T11:19:00Z"/>
        </w:rPr>
      </w:pPr>
    </w:p>
    <w:p w:rsidR="005253F2" w:rsidRDefault="006A4126">
      <w:pPr>
        <w:pStyle w:val="2"/>
      </w:pPr>
      <w:r>
        <w:rPr>
          <w:rFonts w:hint="eastAsia"/>
        </w:rPr>
        <w:t>会议接口</w:t>
      </w:r>
    </w:p>
    <w:p w:rsidR="005253F2" w:rsidRDefault="006A4126">
      <w:pPr>
        <w:pStyle w:val="3"/>
        <w:tabs>
          <w:tab w:val="clear" w:pos="720"/>
        </w:tabs>
      </w:pPr>
      <w:r>
        <w:rPr>
          <w:rFonts w:hint="eastAsia"/>
        </w:rPr>
        <w:t>预约会议</w:t>
      </w:r>
    </w:p>
    <w:p w:rsidR="005253F2" w:rsidRDefault="006A4126" w:rsidP="0014097A">
      <w:pPr>
        <w:numPr>
          <w:ilvl w:val="0"/>
          <w:numId w:val="9"/>
        </w:numPr>
      </w:pPr>
      <w:r>
        <w:rPr>
          <w:rFonts w:hint="eastAsia"/>
        </w:rPr>
        <w:t>调用方向：云课堂—</w:t>
      </w:r>
      <w:r>
        <w:rPr>
          <w:rFonts w:hint="eastAsia"/>
        </w:rPr>
        <w:t>&gt;</w:t>
      </w:r>
      <w:r>
        <w:rPr>
          <w:rFonts w:hint="eastAsia"/>
        </w:rPr>
        <w:t>会议接口</w:t>
      </w:r>
    </w:p>
    <w:p w:rsidR="005253F2" w:rsidRDefault="008D5D22">
      <w:pPr>
        <w:rPr>
          <w:rFonts w:ascii="微软雅黑" w:eastAsia="微软雅黑" w:hAnsi="微软雅黑"/>
          <w:b/>
          <w:bCs/>
          <w:sz w:val="18"/>
          <w:szCs w:val="18"/>
        </w:rPr>
      </w:pPr>
      <w:r>
        <w:pict>
          <v:rect id="_x0000_i1025" style="width:415.3pt;height:1pt" o:hralign="center" o:hrstd="t" o:hr="t" fillcolor="#a0a0a0" stroked="f"/>
        </w:pict>
      </w:r>
      <w:r w:rsidR="006A4126">
        <w:rPr>
          <w:rFonts w:ascii="微软雅黑" w:eastAsia="微软雅黑" w:hAnsi="微软雅黑" w:hint="eastAsia"/>
          <w:b/>
          <w:bCs/>
          <w:sz w:val="18"/>
          <w:szCs w:val="18"/>
        </w:rPr>
        <w:lastRenderedPageBreak/>
        <w:t>接口说明</w:t>
      </w:r>
    </w:p>
    <w:p w:rsidR="005253F2" w:rsidRDefault="006A4126">
      <w:pPr>
        <w:ind w:firstLine="420"/>
        <w:rPr>
          <w:bCs/>
        </w:rPr>
      </w:pPr>
      <w:r>
        <w:rPr>
          <w:rFonts w:hint="eastAsia"/>
          <w:bCs/>
        </w:rPr>
        <w:t>通过终端设备创建一个会议</w:t>
      </w:r>
    </w:p>
    <w:p w:rsidR="005253F2" w:rsidRDefault="006A4126"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会议创建规则</w:t>
      </w:r>
    </w:p>
    <w:p w:rsidR="005253F2" w:rsidRDefault="006A4126" w:rsidP="0014097A">
      <w:pPr>
        <w:widowControl/>
        <w:numPr>
          <w:ilvl w:val="0"/>
          <w:numId w:val="10"/>
        </w:numPr>
        <w:jc w:val="left"/>
        <w:rPr>
          <w:bCs/>
        </w:rPr>
      </w:pPr>
      <w:r>
        <w:rPr>
          <w:rFonts w:hint="eastAsia"/>
          <w:bCs/>
        </w:rPr>
        <w:t>任意视频账号均可创建会议，并且可以创建多个会议，</w:t>
      </w:r>
    </w:p>
    <w:p w:rsidR="005253F2" w:rsidRDefault="006A4126" w:rsidP="0014097A">
      <w:pPr>
        <w:widowControl/>
        <w:numPr>
          <w:ilvl w:val="0"/>
          <w:numId w:val="10"/>
        </w:numPr>
        <w:jc w:val="left"/>
        <w:rPr>
          <w:bCs/>
        </w:rPr>
      </w:pPr>
      <w:r>
        <w:rPr>
          <w:rFonts w:hint="eastAsia"/>
          <w:bCs/>
        </w:rPr>
        <w:t>会议创建时，需要将创建人加入到邀请人员列表中；</w:t>
      </w:r>
    </w:p>
    <w:p w:rsidR="005253F2" w:rsidRDefault="006A4126" w:rsidP="0014097A">
      <w:pPr>
        <w:widowControl/>
        <w:numPr>
          <w:ilvl w:val="0"/>
          <w:numId w:val="10"/>
        </w:numPr>
        <w:jc w:val="left"/>
        <w:rPr>
          <w:bCs/>
        </w:rPr>
      </w:pPr>
      <w:r>
        <w:rPr>
          <w:rFonts w:hint="eastAsia"/>
          <w:bCs/>
        </w:rPr>
        <w:t>会议不存在结束时间，可通过设置较大的结束时间来解决，例如</w:t>
      </w:r>
      <w:r>
        <w:rPr>
          <w:rFonts w:hint="eastAsia"/>
          <w:bCs/>
        </w:rPr>
        <w:t>1</w:t>
      </w:r>
      <w:r>
        <w:rPr>
          <w:rFonts w:hint="eastAsia"/>
          <w:bCs/>
        </w:rPr>
        <w:t>年；</w:t>
      </w:r>
    </w:p>
    <w:p w:rsidR="005253F2" w:rsidRDefault="006A4126" w:rsidP="0014097A">
      <w:pPr>
        <w:widowControl/>
        <w:numPr>
          <w:ilvl w:val="0"/>
          <w:numId w:val="10"/>
        </w:numPr>
        <w:jc w:val="left"/>
        <w:rPr>
          <w:bCs/>
        </w:rPr>
      </w:pPr>
      <w:r>
        <w:rPr>
          <w:rFonts w:hint="eastAsia"/>
          <w:bCs/>
        </w:rPr>
        <w:t>会议创建后直接为开始状态，会议邀请人列表中没有参会人员时自动结束；</w:t>
      </w:r>
    </w:p>
    <w:p w:rsidR="005253F2" w:rsidRDefault="006A4126" w:rsidP="0014097A">
      <w:pPr>
        <w:widowControl/>
        <w:numPr>
          <w:ilvl w:val="0"/>
          <w:numId w:val="10"/>
        </w:numPr>
        <w:jc w:val="left"/>
        <w:rPr>
          <w:bCs/>
        </w:rPr>
      </w:pPr>
      <w:r>
        <w:rPr>
          <w:rFonts w:hint="eastAsia"/>
          <w:bCs/>
        </w:rPr>
        <w:t>即时向会议的参加人员发送邀请短信（不向会议创建人发送短信）。</w:t>
      </w:r>
    </w:p>
    <w:p w:rsidR="005253F2" w:rsidRDefault="006A4126" w:rsidP="0014097A">
      <w:pPr>
        <w:widowControl/>
        <w:numPr>
          <w:ilvl w:val="0"/>
          <w:numId w:val="10"/>
        </w:numPr>
        <w:jc w:val="left"/>
        <w:rPr>
          <w:bCs/>
        </w:rPr>
      </w:pPr>
      <w:r>
        <w:rPr>
          <w:rFonts w:hint="eastAsia"/>
          <w:bCs/>
        </w:rPr>
        <w:t>邀请人和邀请号码一一对应。</w:t>
      </w:r>
    </w:p>
    <w:p w:rsidR="005253F2" w:rsidRDefault="006A4126" w:rsidP="0014097A">
      <w:pPr>
        <w:widowControl/>
        <w:numPr>
          <w:ilvl w:val="0"/>
          <w:numId w:val="10"/>
        </w:numPr>
        <w:jc w:val="left"/>
        <w:rPr>
          <w:bCs/>
        </w:rPr>
      </w:pPr>
      <w:r>
        <w:rPr>
          <w:rFonts w:hint="eastAsia"/>
          <w:bCs/>
        </w:rPr>
        <w:t>管理员创建预约会议提供用户名密码，不提供</w:t>
      </w:r>
      <w:r>
        <w:rPr>
          <w:rFonts w:hint="eastAsia"/>
          <w:bCs/>
        </w:rPr>
        <w:t>token</w:t>
      </w:r>
      <w:r>
        <w:rPr>
          <w:rFonts w:hint="eastAsia"/>
          <w:bCs/>
        </w:rPr>
        <w:t>。如果用户名密码不为空，并且和配置的用户密码一致，就不用校验</w:t>
      </w:r>
      <w:r>
        <w:rPr>
          <w:rFonts w:hint="eastAsia"/>
          <w:bCs/>
        </w:rPr>
        <w:t>token</w:t>
      </w:r>
      <w:r>
        <w:rPr>
          <w:rFonts w:hint="eastAsia"/>
          <w:bCs/>
        </w:rPr>
        <w:t>；否则仍需校验</w:t>
      </w:r>
      <w:r>
        <w:rPr>
          <w:rFonts w:hint="eastAsia"/>
          <w:bCs/>
        </w:rPr>
        <w:t>token</w:t>
      </w:r>
      <w:r>
        <w:rPr>
          <w:rFonts w:hint="eastAsia"/>
          <w:bCs/>
        </w:rPr>
        <w:t>。</w:t>
      </w:r>
    </w:p>
    <w:p w:rsidR="005253F2" w:rsidRDefault="005253F2">
      <w:pPr>
        <w:rPr>
          <w:bCs/>
        </w:rPr>
      </w:pPr>
    </w:p>
    <w:p w:rsidR="005253F2" w:rsidRDefault="005253F2">
      <w:pPr>
        <w:rPr>
          <w:bCs/>
        </w:rPr>
      </w:pPr>
    </w:p>
    <w:p w:rsidR="005253F2" w:rsidRDefault="006A4126" w:rsidP="0014097A">
      <w:pPr>
        <w:numPr>
          <w:ilvl w:val="0"/>
          <w:numId w:val="11"/>
        </w:numPr>
        <w:rPr>
          <w:bCs/>
        </w:rPr>
      </w:pPr>
      <w:r>
        <w:rPr>
          <w:rFonts w:hint="eastAsia"/>
          <w:bCs/>
        </w:rPr>
        <w:t>请求说明</w:t>
      </w:r>
    </w:p>
    <w:p w:rsidR="005253F2" w:rsidRDefault="006A4126">
      <w:pPr>
        <w:pBdr>
          <w:top w:val="single" w:sz="4" w:space="1" w:color="A6A6A6"/>
          <w:left w:val="single" w:sz="4" w:space="4" w:color="A6A6A6"/>
          <w:bottom w:val="single" w:sz="4" w:space="1" w:color="A6A6A6"/>
          <w:right w:val="single" w:sz="4" w:space="4" w:color="A6A6A6"/>
        </w:pBdr>
        <w:shd w:val="clear" w:color="auto" w:fill="F2F2F2"/>
        <w:rPr>
          <w:bCs/>
        </w:rPr>
      </w:pPr>
      <w:r>
        <w:rPr>
          <w:rFonts w:hint="eastAsia"/>
          <w:bCs/>
        </w:rPr>
        <w:t>http</w:t>
      </w:r>
      <w:r>
        <w:rPr>
          <w:rFonts w:hint="eastAsia"/>
          <w:bCs/>
        </w:rPr>
        <w:t>请求方式：</w:t>
      </w:r>
      <w:r>
        <w:rPr>
          <w:rFonts w:hint="eastAsia"/>
          <w:bCs/>
        </w:rPr>
        <w:t>POST</w:t>
      </w:r>
    </w:p>
    <w:p w:rsidR="005253F2" w:rsidRDefault="008D5D22">
      <w:pPr>
        <w:pBdr>
          <w:top w:val="single" w:sz="4" w:space="1" w:color="A6A6A6"/>
          <w:left w:val="single" w:sz="4" w:space="4" w:color="A6A6A6"/>
          <w:bottom w:val="single" w:sz="4" w:space="1" w:color="A6A6A6"/>
          <w:right w:val="single" w:sz="4" w:space="4" w:color="A6A6A6"/>
        </w:pBdr>
        <w:shd w:val="clear" w:color="auto" w:fill="F2F2F2"/>
        <w:rPr>
          <w:bCs/>
        </w:rPr>
      </w:pPr>
      <w:hyperlink w:history="1">
        <w:r w:rsidR="006A4126">
          <w:t>http://{ip}:{port}/MeetingManage/callService</w:t>
        </w:r>
      </w:hyperlink>
    </w:p>
    <w:p w:rsidR="005253F2" w:rsidRDefault="006A4126">
      <w:pPr>
        <w:pBdr>
          <w:top w:val="single" w:sz="4" w:space="1" w:color="A6A6A6"/>
          <w:left w:val="single" w:sz="4" w:space="4" w:color="A6A6A6"/>
          <w:bottom w:val="single" w:sz="4" w:space="1" w:color="A6A6A6"/>
          <w:right w:val="single" w:sz="4" w:space="4" w:color="A6A6A6"/>
        </w:pBdr>
        <w:shd w:val="clear" w:color="auto" w:fill="F2F2F2"/>
        <w:rPr>
          <w:bCs/>
        </w:rPr>
      </w:pPr>
      <w:r>
        <w:rPr>
          <w:rFonts w:hint="eastAsia"/>
          <w:bCs/>
        </w:rPr>
        <w:t>POST</w:t>
      </w:r>
      <w:r>
        <w:rPr>
          <w:rFonts w:hint="eastAsia"/>
          <w:bCs/>
        </w:rPr>
        <w:t>数据格式：</w:t>
      </w:r>
      <w:r>
        <w:rPr>
          <w:rFonts w:hint="eastAsia"/>
          <w:bCs/>
        </w:rPr>
        <w:t>JSON</w:t>
      </w:r>
    </w:p>
    <w:p w:rsidR="000519F0" w:rsidRDefault="006A4126" w:rsidP="000519F0">
      <w:pPr>
        <w:pBdr>
          <w:top w:val="single" w:sz="4" w:space="1" w:color="A6A6A6"/>
          <w:left w:val="single" w:sz="4" w:space="4" w:color="A6A6A6"/>
          <w:bottom w:val="single" w:sz="4" w:space="1" w:color="A6A6A6"/>
          <w:right w:val="single" w:sz="4" w:space="4" w:color="A6A6A6"/>
        </w:pBdr>
        <w:shd w:val="clear" w:color="auto" w:fill="F2F2F2"/>
        <w:rPr>
          <w:bCs/>
        </w:rPr>
      </w:pPr>
      <w:r>
        <w:rPr>
          <w:rFonts w:hint="eastAsia"/>
          <w:bCs/>
        </w:rPr>
        <w:t>POST</w:t>
      </w:r>
      <w:r>
        <w:rPr>
          <w:rFonts w:hint="eastAsia"/>
          <w:bCs/>
        </w:rPr>
        <w:t>数据示例：</w:t>
      </w:r>
      <w:r w:rsidR="000519F0">
        <w:rPr>
          <w:bCs/>
        </w:rPr>
        <w:t xml:space="preserve"> </w:t>
      </w:r>
    </w:p>
    <w:p w:rsidR="005253F2" w:rsidRDefault="006A4126">
      <w:pPr>
        <w:pBdr>
          <w:top w:val="single" w:sz="4" w:space="1" w:color="A6A6A6"/>
          <w:left w:val="single" w:sz="4" w:space="4" w:color="A6A6A6"/>
          <w:bottom w:val="single" w:sz="4" w:space="1" w:color="A6A6A6"/>
          <w:right w:val="single" w:sz="4" w:space="4" w:color="A6A6A6"/>
        </w:pBdr>
        <w:shd w:val="clear" w:color="auto" w:fill="F2F2F2"/>
        <w:rPr>
          <w:bCs/>
        </w:rPr>
      </w:pPr>
      <w:proofErr w:type="gramStart"/>
      <w:r>
        <w:rPr>
          <w:rFonts w:hint="eastAsia"/>
          <w:bCs/>
        </w:rPr>
        <w:t>service=</w:t>
      </w:r>
      <w:proofErr w:type="gramEnd"/>
      <w:r>
        <w:rPr>
          <w:rFonts w:hint="eastAsia"/>
          <w:bCs/>
        </w:rPr>
        <w:t>CreateMeeting&amp;params={"username":"xxxxxx","pwd":"xxxxxx","meetingType":2,"beginDateTime":"</w:t>
      </w:r>
      <w:r>
        <w:rPr>
          <w:bCs/>
        </w:rPr>
        <w:t>1417</w:t>
      </w:r>
      <w:r>
        <w:rPr>
          <w:rFonts w:hint="eastAsia"/>
          <w:bCs/>
        </w:rPr>
        <w:t>32</w:t>
      </w:r>
      <w:r>
        <w:rPr>
          <w:bCs/>
        </w:rPr>
        <w:t>1541</w:t>
      </w:r>
      <w:r>
        <w:rPr>
          <w:rFonts w:hint="eastAsia"/>
          <w:bCs/>
        </w:rPr>
        <w:t>","</w:t>
      </w:r>
      <w:r>
        <w:rPr>
          <w:bCs/>
        </w:rPr>
        <w:t>effective</w:t>
      </w:r>
      <w:r>
        <w:rPr>
          <w:rFonts w:hint="eastAsia"/>
          <w:bCs/>
        </w:rPr>
        <w:t>H</w:t>
      </w:r>
      <w:r>
        <w:rPr>
          <w:bCs/>
        </w:rPr>
        <w:t>our</w:t>
      </w:r>
      <w:r>
        <w:rPr>
          <w:rFonts w:hint="eastAsia"/>
          <w:bCs/>
        </w:rPr>
        <w:t>":2}</w:t>
      </w:r>
    </w:p>
    <w:p w:rsidR="005253F2" w:rsidRDefault="005253F2">
      <w:pPr>
        <w:rPr>
          <w:bCs/>
        </w:rPr>
      </w:pPr>
    </w:p>
    <w:p w:rsidR="005253F2" w:rsidRDefault="006A4126" w:rsidP="0014097A">
      <w:pPr>
        <w:numPr>
          <w:ilvl w:val="0"/>
          <w:numId w:val="12"/>
        </w:numPr>
        <w:rPr>
          <w:bCs/>
        </w:rPr>
      </w:pPr>
      <w:r>
        <w:rPr>
          <w:rFonts w:hint="eastAsia"/>
          <w:bCs/>
        </w:rPr>
        <w:t>参数说明</w:t>
      </w:r>
    </w:p>
    <w:tbl>
      <w:tblPr>
        <w:tblW w:w="85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1276"/>
        <w:gridCol w:w="4019"/>
      </w:tblGrid>
      <w:tr w:rsidR="005253F2">
        <w:tc>
          <w:tcPr>
            <w:tcW w:w="1951" w:type="dxa"/>
          </w:tcPr>
          <w:p w:rsidR="005253F2" w:rsidRDefault="006A4126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参数</w:t>
            </w:r>
          </w:p>
        </w:tc>
        <w:tc>
          <w:tcPr>
            <w:tcW w:w="1276" w:type="dxa"/>
          </w:tcPr>
          <w:p w:rsidR="005253F2" w:rsidRDefault="006A4126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是否必须</w:t>
            </w:r>
          </w:p>
        </w:tc>
        <w:tc>
          <w:tcPr>
            <w:tcW w:w="1276" w:type="dxa"/>
          </w:tcPr>
          <w:p w:rsidR="005253F2" w:rsidRDefault="006A4126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类型</w:t>
            </w:r>
          </w:p>
        </w:tc>
        <w:tc>
          <w:tcPr>
            <w:tcW w:w="4019" w:type="dxa"/>
          </w:tcPr>
          <w:p w:rsidR="005253F2" w:rsidRDefault="006A4126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说明</w:t>
            </w:r>
          </w:p>
        </w:tc>
      </w:tr>
      <w:tr w:rsidR="005253F2">
        <w:tc>
          <w:tcPr>
            <w:tcW w:w="1951" w:type="dxa"/>
          </w:tcPr>
          <w:p w:rsidR="005253F2" w:rsidRDefault="006A4126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meetingType</w:t>
            </w:r>
            <w:proofErr w:type="spellEnd"/>
          </w:p>
        </w:tc>
        <w:tc>
          <w:tcPr>
            <w:tcW w:w="1276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是</w:t>
            </w:r>
          </w:p>
        </w:tc>
        <w:tc>
          <w:tcPr>
            <w:tcW w:w="1276" w:type="dxa"/>
          </w:tcPr>
          <w:p w:rsidR="005253F2" w:rsidRDefault="006A4126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int</w:t>
            </w:r>
            <w:proofErr w:type="spellEnd"/>
          </w:p>
        </w:tc>
        <w:tc>
          <w:tcPr>
            <w:tcW w:w="4019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会议类型，</w:t>
            </w:r>
            <w:proofErr w:type="gramStart"/>
            <w:r>
              <w:rPr>
                <w:rFonts w:hint="eastAsia"/>
                <w:bCs/>
              </w:rPr>
              <w:t>见会议</w:t>
            </w:r>
            <w:proofErr w:type="gramEnd"/>
            <w:r>
              <w:rPr>
                <w:rFonts w:hint="eastAsia"/>
                <w:bCs/>
              </w:rPr>
              <w:t>类型枚举。</w:t>
            </w:r>
          </w:p>
          <w:p w:rsidR="005253F2" w:rsidRDefault="005253F2">
            <w:pPr>
              <w:rPr>
                <w:bCs/>
              </w:rPr>
            </w:pPr>
          </w:p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枚举值：</w:t>
            </w:r>
          </w:p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</w:p>
        </w:tc>
      </w:tr>
      <w:tr w:rsidR="005253F2">
        <w:tc>
          <w:tcPr>
            <w:tcW w:w="1951" w:type="dxa"/>
          </w:tcPr>
          <w:p w:rsidR="005253F2" w:rsidRDefault="006A4126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beginDateTime</w:t>
            </w:r>
            <w:proofErr w:type="spellEnd"/>
          </w:p>
        </w:tc>
        <w:tc>
          <w:tcPr>
            <w:tcW w:w="1276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否</w:t>
            </w:r>
          </w:p>
        </w:tc>
        <w:tc>
          <w:tcPr>
            <w:tcW w:w="1276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4019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预约会议</w:t>
            </w:r>
            <w:bookmarkStart w:id="490" w:name="OLE_LINK8"/>
            <w:bookmarkStart w:id="491" w:name="OLE_LINK7"/>
            <w:r>
              <w:rPr>
                <w:rFonts w:hint="eastAsia"/>
                <w:bCs/>
              </w:rPr>
              <w:t>开始时间与</w:t>
            </w:r>
            <w:r>
              <w:rPr>
                <w:rFonts w:hint="eastAsia"/>
                <w:bCs/>
              </w:rPr>
              <w:t>1970-1-1</w:t>
            </w:r>
            <w:r>
              <w:rPr>
                <w:rFonts w:hint="eastAsia"/>
                <w:bCs/>
              </w:rPr>
              <w:t>相差的秒数（</w:t>
            </w:r>
            <w:r>
              <w:rPr>
                <w:rFonts w:hint="eastAsia"/>
                <w:bCs/>
              </w:rPr>
              <w:t>UTC</w:t>
            </w:r>
            <w:r>
              <w:rPr>
                <w:rFonts w:hint="eastAsia"/>
                <w:bCs/>
              </w:rPr>
              <w:t>时区）</w:t>
            </w:r>
            <w:bookmarkEnd w:id="490"/>
            <w:bookmarkEnd w:id="491"/>
            <w:r>
              <w:rPr>
                <w:rFonts w:hint="eastAsia"/>
                <w:bCs/>
              </w:rPr>
              <w:t>，</w:t>
            </w:r>
            <w:proofErr w:type="gramStart"/>
            <w:r>
              <w:rPr>
                <w:rFonts w:hint="eastAsia"/>
                <w:bCs/>
              </w:rPr>
              <w:t>即时会议</w:t>
            </w:r>
            <w:proofErr w:type="gramEnd"/>
            <w:r>
              <w:rPr>
                <w:rFonts w:hint="eastAsia"/>
                <w:bCs/>
              </w:rPr>
              <w:t>不需要填写</w:t>
            </w:r>
          </w:p>
        </w:tc>
      </w:tr>
      <w:tr w:rsidR="005253F2">
        <w:tc>
          <w:tcPr>
            <w:tcW w:w="1951" w:type="dxa"/>
          </w:tcPr>
          <w:p w:rsidR="005253F2" w:rsidRDefault="006A4126">
            <w:pPr>
              <w:rPr>
                <w:bCs/>
              </w:rPr>
            </w:pPr>
            <w:proofErr w:type="spellStart"/>
            <w:r>
              <w:rPr>
                <w:bCs/>
              </w:rPr>
              <w:t>invotedUsers</w:t>
            </w:r>
            <w:proofErr w:type="spellEnd"/>
          </w:p>
        </w:tc>
        <w:tc>
          <w:tcPr>
            <w:tcW w:w="1276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否</w:t>
            </w:r>
          </w:p>
        </w:tc>
        <w:tc>
          <w:tcPr>
            <w:tcW w:w="1276" w:type="dxa"/>
          </w:tcPr>
          <w:p w:rsidR="005253F2" w:rsidRDefault="006A4126">
            <w:pPr>
              <w:rPr>
                <w:bCs/>
              </w:rPr>
            </w:pPr>
            <w:r>
              <w:rPr>
                <w:bCs/>
              </w:rPr>
              <w:t>object</w:t>
            </w:r>
          </w:p>
        </w:tc>
        <w:tc>
          <w:tcPr>
            <w:tcW w:w="4019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邀请人列表，预约会议邀请人列表为空</w:t>
            </w:r>
          </w:p>
        </w:tc>
      </w:tr>
      <w:tr w:rsidR="005253F2">
        <w:tc>
          <w:tcPr>
            <w:tcW w:w="1951" w:type="dxa"/>
          </w:tcPr>
          <w:p w:rsidR="005253F2" w:rsidRDefault="006A4126">
            <w:pPr>
              <w:rPr>
                <w:bCs/>
              </w:rPr>
            </w:pPr>
            <w:proofErr w:type="spellStart"/>
            <w:r>
              <w:rPr>
                <w:bCs/>
              </w:rPr>
              <w:t>invotedPhones</w:t>
            </w:r>
            <w:proofErr w:type="spellEnd"/>
          </w:p>
        </w:tc>
        <w:tc>
          <w:tcPr>
            <w:tcW w:w="1276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否</w:t>
            </w:r>
          </w:p>
        </w:tc>
        <w:tc>
          <w:tcPr>
            <w:tcW w:w="1276" w:type="dxa"/>
          </w:tcPr>
          <w:p w:rsidR="005253F2" w:rsidRDefault="006A4126">
            <w:pPr>
              <w:rPr>
                <w:bCs/>
              </w:rPr>
            </w:pPr>
            <w:r>
              <w:rPr>
                <w:bCs/>
              </w:rPr>
              <w:t>object</w:t>
            </w:r>
          </w:p>
        </w:tc>
        <w:tc>
          <w:tcPr>
            <w:tcW w:w="4019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邀请人手机号列表，预约会议邀请人列表为空</w:t>
            </w:r>
          </w:p>
        </w:tc>
      </w:tr>
      <w:tr w:rsidR="005253F2">
        <w:tc>
          <w:tcPr>
            <w:tcW w:w="1951" w:type="dxa"/>
          </w:tcPr>
          <w:p w:rsidR="005253F2" w:rsidRPr="009526CD" w:rsidRDefault="006A4126">
            <w:pPr>
              <w:rPr>
                <w:bCs/>
                <w:color w:val="FF0000"/>
              </w:rPr>
            </w:pPr>
            <w:bookmarkStart w:id="492" w:name="OLE_LINK4"/>
            <w:bookmarkStart w:id="493" w:name="OLE_LINK3"/>
            <w:r w:rsidRPr="009526CD">
              <w:rPr>
                <w:rFonts w:hint="eastAsia"/>
                <w:bCs/>
                <w:color w:val="FF0000"/>
              </w:rPr>
              <w:t>username</w:t>
            </w:r>
            <w:bookmarkEnd w:id="492"/>
            <w:bookmarkEnd w:id="493"/>
          </w:p>
        </w:tc>
        <w:tc>
          <w:tcPr>
            <w:tcW w:w="1276" w:type="dxa"/>
          </w:tcPr>
          <w:p w:rsidR="005253F2" w:rsidRPr="009526CD" w:rsidRDefault="006A4126">
            <w:pPr>
              <w:rPr>
                <w:bCs/>
                <w:color w:val="FF0000"/>
              </w:rPr>
            </w:pPr>
            <w:r w:rsidRPr="009526CD">
              <w:rPr>
                <w:rFonts w:hint="eastAsia"/>
                <w:bCs/>
                <w:color w:val="FF0000"/>
              </w:rPr>
              <w:t>否</w:t>
            </w:r>
          </w:p>
        </w:tc>
        <w:tc>
          <w:tcPr>
            <w:tcW w:w="1276" w:type="dxa"/>
          </w:tcPr>
          <w:p w:rsidR="005253F2" w:rsidRPr="009526CD" w:rsidRDefault="006A4126">
            <w:pPr>
              <w:rPr>
                <w:bCs/>
                <w:color w:val="FF0000"/>
              </w:rPr>
            </w:pPr>
            <w:r w:rsidRPr="009526CD">
              <w:rPr>
                <w:rFonts w:hint="eastAsia"/>
                <w:bCs/>
                <w:color w:val="FF0000"/>
              </w:rPr>
              <w:t>String</w:t>
            </w:r>
          </w:p>
        </w:tc>
        <w:tc>
          <w:tcPr>
            <w:tcW w:w="4019" w:type="dxa"/>
          </w:tcPr>
          <w:p w:rsidR="005253F2" w:rsidRPr="009526CD" w:rsidRDefault="006A4126">
            <w:pPr>
              <w:rPr>
                <w:bCs/>
                <w:color w:val="FF0000"/>
              </w:rPr>
            </w:pPr>
            <w:r w:rsidRPr="009526CD">
              <w:rPr>
                <w:rFonts w:hint="eastAsia"/>
                <w:bCs/>
                <w:color w:val="FF0000"/>
              </w:rPr>
              <w:t>管理员用户</w:t>
            </w:r>
            <w:r w:rsidR="000519F0" w:rsidRPr="009526CD">
              <w:rPr>
                <w:rFonts w:hint="eastAsia"/>
                <w:bCs/>
                <w:color w:val="FF0000"/>
              </w:rPr>
              <w:t>（红云分配）</w:t>
            </w:r>
          </w:p>
        </w:tc>
      </w:tr>
      <w:tr w:rsidR="005253F2">
        <w:tc>
          <w:tcPr>
            <w:tcW w:w="1951" w:type="dxa"/>
          </w:tcPr>
          <w:p w:rsidR="005253F2" w:rsidRPr="009526CD" w:rsidRDefault="006A4126">
            <w:pPr>
              <w:rPr>
                <w:bCs/>
                <w:color w:val="FF0000"/>
              </w:rPr>
            </w:pPr>
            <w:bookmarkStart w:id="494" w:name="OLE_LINK5"/>
            <w:proofErr w:type="spellStart"/>
            <w:r w:rsidRPr="009526CD">
              <w:rPr>
                <w:rFonts w:hint="eastAsia"/>
                <w:bCs/>
                <w:color w:val="FF0000"/>
              </w:rPr>
              <w:t>pwd</w:t>
            </w:r>
            <w:bookmarkEnd w:id="494"/>
            <w:proofErr w:type="spellEnd"/>
          </w:p>
        </w:tc>
        <w:tc>
          <w:tcPr>
            <w:tcW w:w="1276" w:type="dxa"/>
          </w:tcPr>
          <w:p w:rsidR="005253F2" w:rsidRPr="009526CD" w:rsidRDefault="006A4126">
            <w:pPr>
              <w:rPr>
                <w:bCs/>
                <w:color w:val="FF0000"/>
              </w:rPr>
            </w:pPr>
            <w:r w:rsidRPr="009526CD">
              <w:rPr>
                <w:rFonts w:hint="eastAsia"/>
                <w:bCs/>
                <w:color w:val="FF0000"/>
              </w:rPr>
              <w:t>否</w:t>
            </w:r>
          </w:p>
        </w:tc>
        <w:tc>
          <w:tcPr>
            <w:tcW w:w="1276" w:type="dxa"/>
          </w:tcPr>
          <w:p w:rsidR="005253F2" w:rsidRPr="009526CD" w:rsidRDefault="006A4126">
            <w:pPr>
              <w:rPr>
                <w:bCs/>
                <w:color w:val="FF0000"/>
              </w:rPr>
            </w:pPr>
            <w:r w:rsidRPr="009526CD">
              <w:rPr>
                <w:rFonts w:hint="eastAsia"/>
                <w:bCs/>
                <w:color w:val="FF0000"/>
              </w:rPr>
              <w:t>String</w:t>
            </w:r>
          </w:p>
        </w:tc>
        <w:tc>
          <w:tcPr>
            <w:tcW w:w="4019" w:type="dxa"/>
          </w:tcPr>
          <w:p w:rsidR="005253F2" w:rsidRPr="009526CD" w:rsidRDefault="006A4126">
            <w:pPr>
              <w:rPr>
                <w:bCs/>
                <w:color w:val="FF0000"/>
              </w:rPr>
            </w:pPr>
            <w:r w:rsidRPr="009526CD">
              <w:rPr>
                <w:rFonts w:hint="eastAsia"/>
                <w:bCs/>
                <w:color w:val="FF0000"/>
              </w:rPr>
              <w:t>管理员密码</w:t>
            </w:r>
            <w:r w:rsidR="000519F0" w:rsidRPr="009526CD">
              <w:rPr>
                <w:rFonts w:hint="eastAsia"/>
                <w:bCs/>
                <w:color w:val="FF0000"/>
              </w:rPr>
              <w:t>（红云分配）</w:t>
            </w:r>
          </w:p>
        </w:tc>
      </w:tr>
      <w:tr w:rsidR="005253F2">
        <w:trPr>
          <w:trHeight w:val="62"/>
        </w:trPr>
        <w:tc>
          <w:tcPr>
            <w:tcW w:w="1951" w:type="dxa"/>
          </w:tcPr>
          <w:p w:rsidR="005253F2" w:rsidRDefault="006A4126">
            <w:pPr>
              <w:rPr>
                <w:bCs/>
              </w:rPr>
            </w:pPr>
            <w:bookmarkStart w:id="495" w:name="OLE_LINK6"/>
            <w:proofErr w:type="spellStart"/>
            <w:r>
              <w:rPr>
                <w:bCs/>
              </w:rPr>
              <w:t>effective</w:t>
            </w:r>
            <w:r>
              <w:rPr>
                <w:rFonts w:hint="eastAsia"/>
                <w:bCs/>
              </w:rPr>
              <w:t>H</w:t>
            </w:r>
            <w:r>
              <w:rPr>
                <w:bCs/>
              </w:rPr>
              <w:t>our</w:t>
            </w:r>
            <w:bookmarkEnd w:id="495"/>
            <w:proofErr w:type="spellEnd"/>
          </w:p>
        </w:tc>
        <w:tc>
          <w:tcPr>
            <w:tcW w:w="1276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否</w:t>
            </w:r>
          </w:p>
        </w:tc>
        <w:tc>
          <w:tcPr>
            <w:tcW w:w="1276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4019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特殊会议的持续时长，单位小时</w:t>
            </w:r>
          </w:p>
        </w:tc>
      </w:tr>
    </w:tbl>
    <w:p w:rsidR="005253F2" w:rsidRDefault="005253F2">
      <w:pPr>
        <w:rPr>
          <w:bCs/>
        </w:rPr>
      </w:pPr>
    </w:p>
    <w:p w:rsidR="005253F2" w:rsidRDefault="005253F2">
      <w:pPr>
        <w:rPr>
          <w:bCs/>
        </w:rPr>
      </w:pPr>
    </w:p>
    <w:p w:rsidR="005253F2" w:rsidRDefault="006A4126">
      <w:pPr>
        <w:rPr>
          <w:bCs/>
        </w:rPr>
      </w:pPr>
      <w:r>
        <w:rPr>
          <w:rFonts w:hint="eastAsia"/>
          <w:bCs/>
        </w:rPr>
        <w:t>返回说明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正常时的返回</w:t>
      </w:r>
      <w:r>
        <w:rPr>
          <w:rFonts w:hint="eastAsia"/>
          <w:bCs/>
        </w:rPr>
        <w:t>JSON</w:t>
      </w:r>
      <w:r>
        <w:rPr>
          <w:rFonts w:hint="eastAsia"/>
          <w:bCs/>
        </w:rPr>
        <w:t>数据包示例：</w:t>
      </w:r>
    </w:p>
    <w:p w:rsidR="005253F2" w:rsidRDefault="006A4126">
      <w:pPr>
        <w:pBdr>
          <w:top w:val="single" w:sz="4" w:space="1" w:color="A6A6A6"/>
          <w:left w:val="single" w:sz="4" w:space="4" w:color="A6A6A6"/>
          <w:bottom w:val="single" w:sz="4" w:space="1" w:color="A6A6A6"/>
          <w:right w:val="single" w:sz="4" w:space="4" w:color="A6A6A6"/>
        </w:pBdr>
        <w:shd w:val="clear" w:color="auto" w:fill="F2F2F2"/>
        <w:rPr>
          <w:bCs/>
        </w:rPr>
      </w:pPr>
      <w:r>
        <w:rPr>
          <w:bCs/>
        </w:rPr>
        <w:t>{</w:t>
      </w:r>
    </w:p>
    <w:p w:rsidR="005253F2" w:rsidRDefault="006A4126">
      <w:pPr>
        <w:pBdr>
          <w:top w:val="single" w:sz="4" w:space="1" w:color="A6A6A6"/>
          <w:left w:val="single" w:sz="4" w:space="4" w:color="A6A6A6"/>
          <w:bottom w:val="single" w:sz="4" w:space="1" w:color="A6A6A6"/>
          <w:right w:val="single" w:sz="4" w:space="4" w:color="A6A6A6"/>
        </w:pBdr>
        <w:shd w:val="clear" w:color="auto" w:fill="F2F2F2"/>
        <w:ind w:firstLine="420"/>
        <w:rPr>
          <w:bCs/>
        </w:rPr>
      </w:pPr>
      <w:r>
        <w:rPr>
          <w:rFonts w:hint="eastAsia"/>
          <w:bCs/>
        </w:rPr>
        <w:t>"result":{"rc":0,"rd":"</w:t>
      </w:r>
      <w:r>
        <w:rPr>
          <w:rFonts w:hint="eastAsia"/>
          <w:bCs/>
        </w:rPr>
        <w:t>返回码描述</w:t>
      </w:r>
      <w:r>
        <w:rPr>
          <w:rFonts w:hint="eastAsia"/>
          <w:bCs/>
        </w:rPr>
        <w:t>"},</w:t>
      </w:r>
    </w:p>
    <w:p w:rsidR="005253F2" w:rsidRDefault="006A4126">
      <w:pPr>
        <w:pBdr>
          <w:top w:val="single" w:sz="4" w:space="1" w:color="A6A6A6"/>
          <w:left w:val="single" w:sz="4" w:space="4" w:color="A6A6A6"/>
          <w:bottom w:val="single" w:sz="4" w:space="1" w:color="A6A6A6"/>
          <w:right w:val="single" w:sz="4" w:space="4" w:color="A6A6A6"/>
        </w:pBdr>
        <w:shd w:val="clear" w:color="auto" w:fill="F2F2F2"/>
        <w:rPr>
          <w:bCs/>
        </w:rPr>
      </w:pPr>
      <w:r>
        <w:rPr>
          <w:bCs/>
        </w:rPr>
        <w:tab/>
        <w:t>"response":</w:t>
      </w:r>
      <w:r>
        <w:rPr>
          <w:rFonts w:hint="eastAsia"/>
          <w:bCs/>
        </w:rPr>
        <w:t>{"meetingId":123,"adminPhoneId</w:t>
      </w:r>
      <w:r>
        <w:rPr>
          <w:bCs/>
        </w:rPr>
        <w:t>"</w:t>
      </w:r>
      <w:r>
        <w:rPr>
          <w:rFonts w:hint="eastAsia"/>
          <w:bCs/>
        </w:rPr>
        <w:t>:</w:t>
      </w:r>
      <w:r>
        <w:rPr>
          <w:bCs/>
        </w:rPr>
        <w:t>"</w:t>
      </w:r>
      <w:r>
        <w:rPr>
          <w:rFonts w:hint="eastAsia"/>
          <w:bCs/>
        </w:rPr>
        <w:t>xxxxx</w:t>
      </w:r>
      <w:r>
        <w:rPr>
          <w:bCs/>
        </w:rPr>
        <w:t>"</w:t>
      </w:r>
      <w:r>
        <w:rPr>
          <w:rFonts w:hint="eastAsia"/>
          <w:bCs/>
        </w:rPr>
        <w:t>}</w:t>
      </w:r>
    </w:p>
    <w:p w:rsidR="005253F2" w:rsidRDefault="006A4126">
      <w:pPr>
        <w:pBdr>
          <w:top w:val="single" w:sz="4" w:space="1" w:color="A6A6A6"/>
          <w:left w:val="single" w:sz="4" w:space="4" w:color="A6A6A6"/>
          <w:bottom w:val="single" w:sz="4" w:space="1" w:color="A6A6A6"/>
          <w:right w:val="single" w:sz="4" w:space="4" w:color="A6A6A6"/>
        </w:pBdr>
        <w:shd w:val="clear" w:color="auto" w:fill="F2F2F2"/>
        <w:rPr>
          <w:bCs/>
        </w:rPr>
      </w:pPr>
      <w:r>
        <w:rPr>
          <w:bCs/>
        </w:rPr>
        <w:t>}</w:t>
      </w:r>
    </w:p>
    <w:p w:rsidR="005253F2" w:rsidRDefault="005253F2">
      <w:pPr>
        <w:rPr>
          <w:bCs/>
        </w:rPr>
      </w:pPr>
    </w:p>
    <w:p w:rsidR="005253F2" w:rsidRDefault="006A4126">
      <w:pPr>
        <w:rPr>
          <w:bCs/>
        </w:rPr>
      </w:pPr>
      <w:r>
        <w:rPr>
          <w:rFonts w:hint="eastAsia"/>
          <w:bCs/>
        </w:rPr>
        <w:lastRenderedPageBreak/>
        <w:t>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253F2">
        <w:tc>
          <w:tcPr>
            <w:tcW w:w="2840" w:type="dxa"/>
          </w:tcPr>
          <w:p w:rsidR="005253F2" w:rsidRDefault="006A4126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参数</w:t>
            </w:r>
          </w:p>
        </w:tc>
        <w:tc>
          <w:tcPr>
            <w:tcW w:w="2841" w:type="dxa"/>
          </w:tcPr>
          <w:p w:rsidR="005253F2" w:rsidRDefault="006A4126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类型</w:t>
            </w:r>
          </w:p>
        </w:tc>
        <w:tc>
          <w:tcPr>
            <w:tcW w:w="2841" w:type="dxa"/>
          </w:tcPr>
          <w:p w:rsidR="005253F2" w:rsidRDefault="006A4126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说明</w:t>
            </w:r>
          </w:p>
        </w:tc>
      </w:tr>
      <w:tr w:rsidR="005253F2">
        <w:tc>
          <w:tcPr>
            <w:tcW w:w="2840" w:type="dxa"/>
          </w:tcPr>
          <w:p w:rsidR="005253F2" w:rsidRDefault="006A4126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rc</w:t>
            </w:r>
            <w:proofErr w:type="spellEnd"/>
          </w:p>
        </w:tc>
        <w:tc>
          <w:tcPr>
            <w:tcW w:w="2841" w:type="dxa"/>
          </w:tcPr>
          <w:p w:rsidR="005253F2" w:rsidRDefault="006A4126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int</w:t>
            </w:r>
            <w:proofErr w:type="spellEnd"/>
          </w:p>
        </w:tc>
        <w:tc>
          <w:tcPr>
            <w:tcW w:w="2841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返回码</w:t>
            </w:r>
          </w:p>
        </w:tc>
      </w:tr>
      <w:tr w:rsidR="005253F2">
        <w:tc>
          <w:tcPr>
            <w:tcW w:w="2840" w:type="dxa"/>
          </w:tcPr>
          <w:p w:rsidR="005253F2" w:rsidRDefault="006A4126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rd</w:t>
            </w:r>
            <w:proofErr w:type="spellEnd"/>
          </w:p>
        </w:tc>
        <w:tc>
          <w:tcPr>
            <w:tcW w:w="2841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841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返回码描述</w:t>
            </w:r>
          </w:p>
        </w:tc>
      </w:tr>
      <w:tr w:rsidR="005253F2">
        <w:tc>
          <w:tcPr>
            <w:tcW w:w="2840" w:type="dxa"/>
          </w:tcPr>
          <w:p w:rsidR="005253F2" w:rsidRDefault="005253F2">
            <w:pPr>
              <w:rPr>
                <w:bCs/>
              </w:rPr>
            </w:pPr>
          </w:p>
        </w:tc>
        <w:tc>
          <w:tcPr>
            <w:tcW w:w="2841" w:type="dxa"/>
          </w:tcPr>
          <w:p w:rsidR="005253F2" w:rsidRDefault="005253F2">
            <w:pPr>
              <w:rPr>
                <w:bCs/>
              </w:rPr>
            </w:pPr>
          </w:p>
        </w:tc>
        <w:tc>
          <w:tcPr>
            <w:tcW w:w="2841" w:type="dxa"/>
          </w:tcPr>
          <w:p w:rsidR="005253F2" w:rsidRDefault="005253F2">
            <w:pPr>
              <w:rPr>
                <w:bCs/>
              </w:rPr>
            </w:pPr>
          </w:p>
        </w:tc>
      </w:tr>
      <w:tr w:rsidR="005253F2">
        <w:tc>
          <w:tcPr>
            <w:tcW w:w="2840" w:type="dxa"/>
          </w:tcPr>
          <w:p w:rsidR="005253F2" w:rsidRDefault="006A4126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meetingId</w:t>
            </w:r>
            <w:proofErr w:type="spellEnd"/>
          </w:p>
        </w:tc>
        <w:tc>
          <w:tcPr>
            <w:tcW w:w="2841" w:type="dxa"/>
          </w:tcPr>
          <w:p w:rsidR="005253F2" w:rsidRDefault="006A4126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int</w:t>
            </w:r>
            <w:proofErr w:type="spellEnd"/>
          </w:p>
        </w:tc>
        <w:tc>
          <w:tcPr>
            <w:tcW w:w="2841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会议</w:t>
            </w:r>
            <w:r>
              <w:rPr>
                <w:rFonts w:hint="eastAsia"/>
                <w:bCs/>
              </w:rPr>
              <w:t>No</w:t>
            </w:r>
            <w:r>
              <w:rPr>
                <w:rFonts w:hint="eastAsia"/>
                <w:bCs/>
              </w:rPr>
              <w:t>（会议编号）</w:t>
            </w:r>
          </w:p>
        </w:tc>
      </w:tr>
      <w:tr w:rsidR="005253F2">
        <w:tc>
          <w:tcPr>
            <w:tcW w:w="2840" w:type="dxa"/>
          </w:tcPr>
          <w:p w:rsidR="005253F2" w:rsidRDefault="006A4126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adminPhoneId</w:t>
            </w:r>
            <w:proofErr w:type="spellEnd"/>
          </w:p>
        </w:tc>
        <w:tc>
          <w:tcPr>
            <w:tcW w:w="2841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841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会议管理员账号</w:t>
            </w:r>
          </w:p>
        </w:tc>
      </w:tr>
    </w:tbl>
    <w:p w:rsidR="005253F2" w:rsidRDefault="005253F2">
      <w:pPr>
        <w:rPr>
          <w:bCs/>
        </w:rPr>
      </w:pPr>
    </w:p>
    <w:p w:rsidR="005253F2" w:rsidRDefault="006A4126">
      <w:pPr>
        <w:rPr>
          <w:bCs/>
        </w:rPr>
      </w:pPr>
      <w:r>
        <w:rPr>
          <w:rFonts w:hint="eastAsia"/>
          <w:bCs/>
        </w:rPr>
        <w:t>返回码说明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253F2">
        <w:tc>
          <w:tcPr>
            <w:tcW w:w="4261" w:type="dxa"/>
          </w:tcPr>
          <w:p w:rsidR="005253F2" w:rsidRDefault="006A4126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返回码</w:t>
            </w:r>
            <w:r>
              <w:rPr>
                <w:rFonts w:hint="eastAsia"/>
                <w:bCs/>
              </w:rPr>
              <w:t>(</w:t>
            </w:r>
            <w:proofErr w:type="spellStart"/>
            <w:r>
              <w:rPr>
                <w:rFonts w:hint="eastAsia"/>
                <w:bCs/>
              </w:rPr>
              <w:t>rc</w:t>
            </w:r>
            <w:proofErr w:type="spellEnd"/>
            <w:r>
              <w:rPr>
                <w:rFonts w:hint="eastAsia"/>
                <w:bCs/>
              </w:rPr>
              <w:t>)</w:t>
            </w:r>
          </w:p>
        </w:tc>
        <w:tc>
          <w:tcPr>
            <w:tcW w:w="4261" w:type="dxa"/>
          </w:tcPr>
          <w:p w:rsidR="005253F2" w:rsidRDefault="006A4126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说明</w:t>
            </w:r>
            <w:r>
              <w:rPr>
                <w:rFonts w:hint="eastAsia"/>
                <w:bCs/>
              </w:rPr>
              <w:t>(</w:t>
            </w:r>
            <w:proofErr w:type="spellStart"/>
            <w:r>
              <w:rPr>
                <w:rFonts w:hint="eastAsia"/>
                <w:bCs/>
              </w:rPr>
              <w:t>rd</w:t>
            </w:r>
            <w:proofErr w:type="spellEnd"/>
            <w:r>
              <w:rPr>
                <w:rFonts w:hint="eastAsia"/>
                <w:bCs/>
              </w:rPr>
              <w:t>)</w:t>
            </w:r>
          </w:p>
        </w:tc>
      </w:tr>
      <w:tr w:rsidR="005253F2">
        <w:tc>
          <w:tcPr>
            <w:tcW w:w="4261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4261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成功</w:t>
            </w:r>
          </w:p>
        </w:tc>
      </w:tr>
      <w:tr w:rsidR="005253F2">
        <w:tc>
          <w:tcPr>
            <w:tcW w:w="4261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-999</w:t>
            </w:r>
          </w:p>
        </w:tc>
        <w:tc>
          <w:tcPr>
            <w:tcW w:w="4261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系统错误</w:t>
            </w:r>
          </w:p>
        </w:tc>
      </w:tr>
      <w:tr w:rsidR="005253F2">
        <w:tc>
          <w:tcPr>
            <w:tcW w:w="4261" w:type="dxa"/>
          </w:tcPr>
          <w:p w:rsidR="005253F2" w:rsidRDefault="006A4126">
            <w:pPr>
              <w:rPr>
                <w:bCs/>
              </w:rPr>
            </w:pPr>
            <w:r>
              <w:rPr>
                <w:bCs/>
              </w:rPr>
              <w:t>-90</w:t>
            </w:r>
            <w:r>
              <w:rPr>
                <w:rFonts w:hint="eastAsia"/>
                <w:bCs/>
              </w:rPr>
              <w:t>0</w:t>
            </w:r>
          </w:p>
        </w:tc>
        <w:tc>
          <w:tcPr>
            <w:tcW w:w="4261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传入的</w:t>
            </w:r>
            <w:proofErr w:type="spellStart"/>
            <w:r>
              <w:rPr>
                <w:rFonts w:hint="eastAsia"/>
                <w:bCs/>
              </w:rPr>
              <w:t>json</w:t>
            </w:r>
            <w:proofErr w:type="spellEnd"/>
            <w:r>
              <w:rPr>
                <w:rFonts w:hint="eastAsia"/>
                <w:bCs/>
              </w:rPr>
              <w:t>数据不正确</w:t>
            </w:r>
          </w:p>
        </w:tc>
      </w:tr>
      <w:tr w:rsidR="005253F2">
        <w:tc>
          <w:tcPr>
            <w:tcW w:w="4261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-901</w:t>
            </w:r>
          </w:p>
        </w:tc>
        <w:tc>
          <w:tcPr>
            <w:tcW w:w="4261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参数不能为空</w:t>
            </w:r>
          </w:p>
        </w:tc>
      </w:tr>
      <w:tr w:rsidR="005253F2">
        <w:tc>
          <w:tcPr>
            <w:tcW w:w="4261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-902</w:t>
            </w:r>
          </w:p>
        </w:tc>
        <w:tc>
          <w:tcPr>
            <w:tcW w:w="4261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Token</w:t>
            </w:r>
            <w:r>
              <w:rPr>
                <w:rFonts w:hint="eastAsia"/>
                <w:bCs/>
              </w:rPr>
              <w:t>不存在</w:t>
            </w:r>
          </w:p>
        </w:tc>
      </w:tr>
      <w:tr w:rsidR="005253F2">
        <w:tc>
          <w:tcPr>
            <w:tcW w:w="4261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-905</w:t>
            </w:r>
          </w:p>
        </w:tc>
        <w:tc>
          <w:tcPr>
            <w:tcW w:w="4261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无效的会议类型</w:t>
            </w:r>
          </w:p>
        </w:tc>
      </w:tr>
      <w:tr w:rsidR="005253F2">
        <w:tc>
          <w:tcPr>
            <w:tcW w:w="4261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-909</w:t>
            </w:r>
          </w:p>
        </w:tc>
        <w:tc>
          <w:tcPr>
            <w:tcW w:w="4261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service</w:t>
            </w:r>
            <w:r>
              <w:rPr>
                <w:rFonts w:hint="eastAsia"/>
                <w:bCs/>
              </w:rPr>
              <w:t>参数不能为空</w:t>
            </w:r>
          </w:p>
        </w:tc>
      </w:tr>
      <w:tr w:rsidR="005253F2">
        <w:tc>
          <w:tcPr>
            <w:tcW w:w="4261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-910</w:t>
            </w:r>
          </w:p>
        </w:tc>
        <w:tc>
          <w:tcPr>
            <w:tcW w:w="4261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service</w:t>
            </w:r>
            <w:r>
              <w:rPr>
                <w:rFonts w:hint="eastAsia"/>
                <w:bCs/>
              </w:rPr>
              <w:t>参数不正确</w:t>
            </w:r>
          </w:p>
        </w:tc>
      </w:tr>
      <w:tr w:rsidR="005253F2">
        <w:tc>
          <w:tcPr>
            <w:tcW w:w="4261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-911</w:t>
            </w:r>
          </w:p>
        </w:tc>
        <w:tc>
          <w:tcPr>
            <w:tcW w:w="4261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预约会议要设置会议开始时间</w:t>
            </w:r>
          </w:p>
        </w:tc>
      </w:tr>
      <w:tr w:rsidR="005253F2">
        <w:tc>
          <w:tcPr>
            <w:tcW w:w="4261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-912</w:t>
            </w:r>
          </w:p>
        </w:tc>
        <w:tc>
          <w:tcPr>
            <w:tcW w:w="4261" w:type="dxa"/>
          </w:tcPr>
          <w:p w:rsidR="005253F2" w:rsidRDefault="006A4126">
            <w:pPr>
              <w:rPr>
                <w:bCs/>
              </w:rPr>
            </w:pPr>
            <w:r>
              <w:rPr>
                <w:bCs/>
              </w:rPr>
              <w:t>没有添加参会邀请人</w:t>
            </w:r>
          </w:p>
        </w:tc>
      </w:tr>
      <w:tr w:rsidR="005253F2">
        <w:tc>
          <w:tcPr>
            <w:tcW w:w="4261" w:type="dxa"/>
          </w:tcPr>
          <w:p w:rsidR="005253F2" w:rsidRDefault="006A4126">
            <w:pPr>
              <w:rPr>
                <w:bCs/>
              </w:rPr>
            </w:pPr>
            <w:r>
              <w:rPr>
                <w:rFonts w:hint="eastAsia"/>
                <w:bCs/>
              </w:rPr>
              <w:t>-926</w:t>
            </w:r>
          </w:p>
        </w:tc>
        <w:tc>
          <w:tcPr>
            <w:tcW w:w="4261" w:type="dxa"/>
          </w:tcPr>
          <w:p w:rsidR="005253F2" w:rsidRDefault="006A4126">
            <w:pPr>
              <w:rPr>
                <w:bCs/>
              </w:rPr>
            </w:pPr>
            <w:r>
              <w:rPr>
                <w:bCs/>
              </w:rPr>
              <w:t>无效的会议创建用户名或密码</w:t>
            </w:r>
          </w:p>
        </w:tc>
      </w:tr>
    </w:tbl>
    <w:p w:rsidR="005253F2" w:rsidRDefault="005253F2"/>
    <w:p w:rsidR="005253F2" w:rsidRDefault="006A4126">
      <w:pPr>
        <w:pStyle w:val="2"/>
      </w:pPr>
      <w:r>
        <w:rPr>
          <w:rFonts w:hint="eastAsia"/>
        </w:rPr>
        <w:t>用户中心接口</w:t>
      </w:r>
    </w:p>
    <w:p w:rsidR="0014459E" w:rsidRDefault="0014459E" w:rsidP="0014459E">
      <w:pPr>
        <w:pStyle w:val="3"/>
      </w:pPr>
      <w:r>
        <w:rPr>
          <w:rFonts w:hint="eastAsia"/>
        </w:rPr>
        <w:t>接口调用方法</w:t>
      </w:r>
    </w:p>
    <w:p w:rsidR="0014459E" w:rsidRDefault="0014459E" w:rsidP="0014459E">
      <w:pPr>
        <w:pStyle w:val="ae"/>
        <w:ind w:firstLineChars="0" w:firstLine="0"/>
        <w:rPr>
          <w:rFonts w:ascii="新宋体" w:eastAsia="新宋体"/>
          <w:b/>
        </w:rPr>
      </w:pPr>
      <w:proofErr w:type="gramStart"/>
      <w:r>
        <w:rPr>
          <w:rFonts w:ascii="新宋体" w:eastAsia="新宋体"/>
          <w:b/>
        </w:rPr>
        <w:t>http:</w:t>
      </w:r>
      <w:proofErr w:type="gramEnd"/>
      <w:r>
        <w:rPr>
          <w:rFonts w:ascii="新宋体" w:eastAsia="新宋体"/>
          <w:b/>
        </w:rPr>
        <w:t>//${domain}/</w:t>
      </w:r>
      <w:r>
        <w:rPr>
          <w:rFonts w:ascii="新宋体" w:eastAsia="新宋体" w:hint="eastAsia"/>
          <w:b/>
        </w:rPr>
        <w:t>eu</w:t>
      </w:r>
      <w:r>
        <w:rPr>
          <w:rFonts w:ascii="新宋体" w:eastAsia="新宋体"/>
          <w:b/>
        </w:rPr>
        <w:t>cService?service=$</w:t>
      </w:r>
      <w:r>
        <w:rPr>
          <w:rFonts w:ascii="新宋体" w:eastAsia="新宋体" w:hint="eastAsia"/>
          <w:b/>
        </w:rPr>
        <w:t>{</w:t>
      </w:r>
      <w:r>
        <w:rPr>
          <w:rFonts w:ascii="新宋体" w:eastAsia="新宋体"/>
          <w:b/>
        </w:rPr>
        <w:t>service</w:t>
      </w:r>
      <w:r>
        <w:rPr>
          <w:rFonts w:ascii="新宋体" w:eastAsia="新宋体" w:hint="eastAsia"/>
          <w:b/>
        </w:rPr>
        <w:t>}</w:t>
      </w:r>
      <w:r>
        <w:rPr>
          <w:rFonts w:ascii="新宋体" w:eastAsia="新宋体"/>
          <w:b/>
        </w:rPr>
        <w:t>&amp;params</w:t>
      </w:r>
      <w:r>
        <w:rPr>
          <w:rFonts w:ascii="新宋体" w:eastAsia="新宋体" w:hint="eastAsia"/>
          <w:b/>
        </w:rPr>
        <w:t>=${params}</w:t>
      </w:r>
    </w:p>
    <w:p w:rsidR="0014459E" w:rsidRDefault="0014459E" w:rsidP="0014459E">
      <w:pPr>
        <w:pStyle w:val="ae"/>
        <w:ind w:firstLineChars="0" w:firstLine="0"/>
        <w:rPr>
          <w:rFonts w:ascii="新宋体" w:eastAsia="新宋体"/>
        </w:rPr>
      </w:pPr>
      <w:r>
        <w:rPr>
          <w:rFonts w:ascii="新宋体" w:eastAsia="新宋体"/>
        </w:rPr>
        <w:t>${domain}</w:t>
      </w:r>
      <w:r>
        <w:rPr>
          <w:rFonts w:ascii="新宋体" w:eastAsia="新宋体" w:hint="eastAsia"/>
        </w:rPr>
        <w:t>－</w:t>
      </w:r>
      <w:r>
        <w:rPr>
          <w:rFonts w:ascii="新宋体" w:eastAsia="新宋体"/>
        </w:rPr>
        <w:t xml:space="preserve"> Web</w:t>
      </w:r>
      <w:r>
        <w:rPr>
          <w:rFonts w:ascii="新宋体" w:eastAsia="新宋体" w:hint="eastAsia"/>
        </w:rPr>
        <w:t>服务的地址（也包括服务名称）；</w:t>
      </w:r>
    </w:p>
    <w:p w:rsidR="0014459E" w:rsidRDefault="0014459E" w:rsidP="0014459E">
      <w:pPr>
        <w:pStyle w:val="ae"/>
        <w:ind w:firstLineChars="0" w:firstLine="0"/>
        <w:rPr>
          <w:rFonts w:ascii="新宋体" w:eastAsia="新宋体"/>
        </w:rPr>
      </w:pPr>
      <w:r>
        <w:rPr>
          <w:rFonts w:ascii="新宋体" w:eastAsia="新宋体"/>
        </w:rPr>
        <w:t>$</w:t>
      </w:r>
      <w:r>
        <w:rPr>
          <w:rFonts w:ascii="新宋体" w:eastAsia="新宋体" w:hint="eastAsia"/>
        </w:rPr>
        <w:t>{</w:t>
      </w:r>
      <w:r>
        <w:rPr>
          <w:rFonts w:ascii="新宋体" w:eastAsia="新宋体"/>
        </w:rPr>
        <w:t>service</w:t>
      </w:r>
      <w:r>
        <w:rPr>
          <w:rFonts w:ascii="新宋体" w:eastAsia="新宋体" w:hint="eastAsia"/>
        </w:rPr>
        <w:t>}－</w:t>
      </w:r>
      <w:r>
        <w:rPr>
          <w:rFonts w:ascii="新宋体" w:eastAsia="新宋体"/>
        </w:rPr>
        <w:t xml:space="preserve"> Web</w:t>
      </w:r>
      <w:r>
        <w:rPr>
          <w:rFonts w:ascii="新宋体" w:eastAsia="新宋体" w:hint="eastAsia"/>
        </w:rPr>
        <w:t>服务的接口名称；</w:t>
      </w:r>
    </w:p>
    <w:p w:rsidR="0014459E" w:rsidRDefault="0014459E" w:rsidP="0014459E">
      <w:pPr>
        <w:pStyle w:val="ae"/>
        <w:ind w:firstLineChars="0" w:firstLine="0"/>
        <w:rPr>
          <w:rFonts w:ascii="新宋体" w:eastAsia="新宋体"/>
        </w:rPr>
      </w:pPr>
      <w:r>
        <w:rPr>
          <w:rFonts w:ascii="新宋体" w:eastAsia="新宋体" w:hint="eastAsia"/>
        </w:rPr>
        <w:t>${</w:t>
      </w:r>
      <w:proofErr w:type="spellStart"/>
      <w:r>
        <w:rPr>
          <w:rFonts w:ascii="新宋体" w:eastAsia="新宋体" w:hint="eastAsia"/>
        </w:rPr>
        <w:t>params</w:t>
      </w:r>
      <w:proofErr w:type="spellEnd"/>
      <w:r>
        <w:rPr>
          <w:rFonts w:ascii="新宋体" w:eastAsia="新宋体" w:hint="eastAsia"/>
        </w:rPr>
        <w:t>}－Web服务的接口请求参数，JSON格式</w:t>
      </w:r>
    </w:p>
    <w:p w:rsidR="0014459E" w:rsidRDefault="0014459E" w:rsidP="0014459E">
      <w:pPr>
        <w:pStyle w:val="ae"/>
        <w:ind w:firstLineChars="0" w:firstLine="0"/>
        <w:rPr>
          <w:rFonts w:ascii="新宋体" w:eastAsia="新宋体"/>
        </w:rPr>
      </w:pPr>
    </w:p>
    <w:p w:rsidR="0014459E" w:rsidRDefault="0014459E" w:rsidP="0014459E">
      <w:pPr>
        <w:pStyle w:val="ae"/>
        <w:ind w:firstLineChars="0" w:firstLine="0"/>
        <w:rPr>
          <w:rFonts w:ascii="新宋体" w:eastAsia="新宋体"/>
        </w:rPr>
      </w:pPr>
      <w:r>
        <w:rPr>
          <w:rFonts w:ascii="新宋体" w:eastAsia="新宋体" w:hint="eastAsia"/>
        </w:rPr>
        <w:t>例如</w:t>
      </w:r>
      <w:r>
        <w:rPr>
          <w:rFonts w:ascii="新宋体" w:eastAsia="新宋体"/>
        </w:rPr>
        <w:t xml:space="preserve">: </w:t>
      </w:r>
    </w:p>
    <w:p w:rsidR="0014459E" w:rsidRDefault="0014459E" w:rsidP="001445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http://accountapi.baikuceshi.com:81/EnterpriseUserCenter/eucService?service=registerUser&amp;params={%22appKey%22:%22appKeyTest%22</w:t>
      </w:r>
      <w:proofErr w:type="gramStart"/>
      <w:r>
        <w:rPr>
          <w:rFonts w:ascii="Courier New" w:hAnsi="Courier New" w:cs="Courier New" w:hint="eastAsia"/>
          <w:kern w:val="0"/>
        </w:rPr>
        <w:t>,%</w:t>
      </w:r>
      <w:proofErr w:type="gramEnd"/>
      <w:r>
        <w:rPr>
          <w:rFonts w:ascii="Courier New" w:hAnsi="Courier New" w:cs="Courier New" w:hint="eastAsia"/>
          <w:kern w:val="0"/>
        </w:rPr>
        <w:t>22uid%22:%225f96a217-0e04-40c6-9c90-be53fece74af%22}</w:t>
      </w:r>
    </w:p>
    <w:p w:rsidR="0014459E" w:rsidRDefault="0014459E" w:rsidP="0014459E"/>
    <w:p w:rsidR="0014459E" w:rsidRDefault="0014459E" w:rsidP="0014459E">
      <w:pPr>
        <w:pStyle w:val="3"/>
      </w:pPr>
      <w:r>
        <w:rPr>
          <w:rFonts w:hint="eastAsia"/>
        </w:rPr>
        <w:t>操作失败返回数据定义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  <w:r>
        <w:rPr>
          <w:rFonts w:ascii="Consolas" w:eastAsia="Consolas" w:hAnsi="Consolas" w:hint="eastAsia"/>
          <w:color w:val="3F5FBF"/>
          <w:sz w:val="22"/>
          <w:highlight w:val="white"/>
        </w:rPr>
        <w:t>参数格式有误</w:t>
      </w:r>
      <w:r>
        <w:rPr>
          <w:rFonts w:ascii="Courier New" w:hAnsi="Courier New" w:cs="Courier New" w:hint="eastAsia"/>
          <w:kern w:val="0"/>
        </w:rPr>
        <w:t>: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lastRenderedPageBreak/>
        <w:t>{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  <w:t>"</w:t>
      </w:r>
      <w:proofErr w:type="gramStart"/>
      <w:r>
        <w:rPr>
          <w:rFonts w:ascii="Courier New" w:hAnsi="Courier New" w:cs="Courier New" w:hint="eastAsia"/>
          <w:kern w:val="0"/>
        </w:rPr>
        <w:t>status</w:t>
      </w:r>
      <w:proofErr w:type="gramEnd"/>
      <w:r>
        <w:rPr>
          <w:rFonts w:ascii="Courier New" w:hAnsi="Courier New" w:cs="Courier New" w:hint="eastAsia"/>
          <w:kern w:val="0"/>
        </w:rPr>
        <w:t>":"-1",</w:t>
      </w:r>
    </w:p>
    <w:p w:rsidR="0014459E" w:rsidRDefault="0014459E" w:rsidP="0014459E">
      <w:pPr>
        <w:ind w:firstLine="420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"message":"</w:t>
      </w:r>
      <w:r>
        <w:rPr>
          <w:rFonts w:ascii="Courier New" w:hAnsi="Courier New" w:cs="Courier New" w:hint="eastAsia"/>
          <w:kern w:val="0"/>
        </w:rPr>
        <w:t>参数格式有误</w:t>
      </w:r>
      <w:r>
        <w:rPr>
          <w:rFonts w:ascii="Courier New" w:hAnsi="Courier New" w:cs="Courier New" w:hint="eastAsia"/>
          <w:kern w:val="0"/>
        </w:rPr>
        <w:t>"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}</w:t>
      </w:r>
    </w:p>
    <w:p w:rsidR="0014459E" w:rsidRDefault="0014459E" w:rsidP="0014459E">
      <w:pPr>
        <w:rPr>
          <w:rFonts w:ascii="Courier New" w:hAnsi="Courier New" w:cs="Courier New"/>
          <w:color w:val="0000FF"/>
          <w:kern w:val="0"/>
        </w:rPr>
      </w:pPr>
      <w:r>
        <w:rPr>
          <w:rFonts w:ascii="Consolas" w:eastAsia="Consolas" w:hAnsi="Consolas" w:hint="eastAsia"/>
          <w:color w:val="2A00FF"/>
          <w:sz w:val="22"/>
          <w:highlight w:val="white"/>
        </w:rPr>
        <w:t>该用户非企业成员</w:t>
      </w:r>
      <w:r>
        <w:rPr>
          <w:rFonts w:ascii="Courier New" w:hAnsi="Courier New" w:cs="Courier New" w:hint="eastAsia"/>
          <w:color w:val="0000FF"/>
          <w:kern w:val="0"/>
        </w:rPr>
        <w:t>: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{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  <w:t>"</w:t>
      </w:r>
      <w:proofErr w:type="gramStart"/>
      <w:r>
        <w:rPr>
          <w:rFonts w:ascii="Courier New" w:hAnsi="Courier New" w:cs="Courier New" w:hint="eastAsia"/>
          <w:kern w:val="0"/>
        </w:rPr>
        <w:t>status</w:t>
      </w:r>
      <w:proofErr w:type="gramEnd"/>
      <w:r>
        <w:rPr>
          <w:rFonts w:ascii="Courier New" w:hAnsi="Courier New" w:cs="Courier New" w:hint="eastAsia"/>
          <w:kern w:val="0"/>
        </w:rPr>
        <w:t>":"-</w:t>
      </w:r>
      <w:r>
        <w:rPr>
          <w:rFonts w:ascii="Consolas" w:eastAsia="Consolas" w:hAnsi="Consolas" w:hint="eastAsia"/>
          <w:color w:val="000000"/>
          <w:sz w:val="22"/>
          <w:highlight w:val="white"/>
        </w:rPr>
        <w:t>903</w:t>
      </w:r>
      <w:r>
        <w:rPr>
          <w:rFonts w:ascii="Courier New" w:hAnsi="Courier New" w:cs="Courier New" w:hint="eastAsia"/>
          <w:kern w:val="0"/>
        </w:rPr>
        <w:t>",</w:t>
      </w:r>
    </w:p>
    <w:p w:rsidR="0014459E" w:rsidRDefault="0014459E" w:rsidP="0014459E">
      <w:pPr>
        <w:ind w:firstLine="420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"message":"</w:t>
      </w:r>
      <w:r>
        <w:rPr>
          <w:rFonts w:ascii="Courier New" w:hAnsi="Courier New" w:cs="Courier New" w:hint="eastAsia"/>
          <w:kern w:val="0"/>
        </w:rPr>
        <w:t>该用户非企业成员</w:t>
      </w:r>
      <w:r>
        <w:rPr>
          <w:rFonts w:ascii="Courier New" w:hAnsi="Courier New" w:cs="Courier New" w:hint="eastAsia"/>
          <w:kern w:val="0"/>
        </w:rPr>
        <w:t>"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}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</w:p>
    <w:p w:rsidR="0014459E" w:rsidRDefault="0014459E" w:rsidP="0014459E">
      <w:pPr>
        <w:rPr>
          <w:rFonts w:ascii="Courier New" w:hAnsi="Courier New" w:cs="Courier New"/>
          <w:color w:val="0000FF"/>
          <w:kern w:val="0"/>
        </w:rPr>
      </w:pPr>
      <w:r>
        <w:rPr>
          <w:rFonts w:ascii="Consolas" w:eastAsia="Consolas" w:hAnsi="Consolas" w:hint="eastAsia"/>
          <w:color w:val="2A00FF"/>
          <w:sz w:val="22"/>
          <w:highlight w:val="white"/>
        </w:rPr>
        <w:t>操作失败</w:t>
      </w:r>
      <w:r>
        <w:rPr>
          <w:rFonts w:ascii="Courier New" w:hAnsi="Courier New" w:cs="Courier New" w:hint="eastAsia"/>
          <w:color w:val="0000FF"/>
          <w:kern w:val="0"/>
        </w:rPr>
        <w:t>: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{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  <w:t>"</w:t>
      </w:r>
      <w:proofErr w:type="gramStart"/>
      <w:r>
        <w:rPr>
          <w:rFonts w:ascii="Courier New" w:hAnsi="Courier New" w:cs="Courier New" w:hint="eastAsia"/>
          <w:kern w:val="0"/>
        </w:rPr>
        <w:t>status</w:t>
      </w:r>
      <w:proofErr w:type="gramEnd"/>
      <w:r>
        <w:rPr>
          <w:rFonts w:ascii="Courier New" w:hAnsi="Courier New" w:cs="Courier New" w:hint="eastAsia"/>
          <w:kern w:val="0"/>
        </w:rPr>
        <w:t>":"-</w:t>
      </w:r>
      <w:r>
        <w:rPr>
          <w:rFonts w:ascii="Consolas" w:eastAsia="Consolas" w:hAnsi="Consolas" w:hint="eastAsia"/>
          <w:color w:val="000000"/>
          <w:sz w:val="22"/>
          <w:highlight w:val="white"/>
        </w:rPr>
        <w:t>907</w:t>
      </w:r>
      <w:r>
        <w:rPr>
          <w:rFonts w:ascii="Courier New" w:hAnsi="Courier New" w:cs="Courier New" w:hint="eastAsia"/>
          <w:kern w:val="0"/>
        </w:rPr>
        <w:t>",</w:t>
      </w:r>
    </w:p>
    <w:p w:rsidR="0014459E" w:rsidRDefault="0014459E" w:rsidP="0014459E">
      <w:pPr>
        <w:ind w:firstLine="420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"message":"</w:t>
      </w:r>
      <w:r>
        <w:rPr>
          <w:rFonts w:ascii="Courier New" w:hAnsi="Courier New" w:cs="Courier New" w:hint="eastAsia"/>
          <w:kern w:val="0"/>
        </w:rPr>
        <w:t>操作失败</w:t>
      </w:r>
      <w:r>
        <w:rPr>
          <w:rFonts w:ascii="Courier New" w:hAnsi="Courier New" w:cs="Courier New" w:hint="eastAsia"/>
          <w:kern w:val="0"/>
        </w:rPr>
        <w:t>"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}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color w:val="0000FF"/>
          <w:kern w:val="0"/>
        </w:rPr>
        <w:t>参数不全错误</w:t>
      </w:r>
      <w:r>
        <w:rPr>
          <w:rFonts w:ascii="Courier New" w:hAnsi="Courier New" w:cs="Courier New" w:hint="eastAsia"/>
          <w:kern w:val="0"/>
        </w:rPr>
        <w:t>：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{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  <w:t>"</w:t>
      </w:r>
      <w:proofErr w:type="gramStart"/>
      <w:r>
        <w:rPr>
          <w:rFonts w:ascii="Courier New" w:hAnsi="Courier New" w:cs="Courier New" w:hint="eastAsia"/>
          <w:kern w:val="0"/>
        </w:rPr>
        <w:t>status</w:t>
      </w:r>
      <w:proofErr w:type="gramEnd"/>
      <w:r>
        <w:rPr>
          <w:rFonts w:ascii="Courier New" w:hAnsi="Courier New" w:cs="Courier New" w:hint="eastAsia"/>
          <w:kern w:val="0"/>
        </w:rPr>
        <w:t>":"-910",</w:t>
      </w:r>
    </w:p>
    <w:p w:rsidR="0014459E" w:rsidRDefault="0014459E" w:rsidP="0014459E">
      <w:pPr>
        <w:ind w:firstLine="420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"message":"</w:t>
      </w:r>
      <w:r>
        <w:rPr>
          <w:rFonts w:ascii="Courier New" w:hAnsi="Courier New" w:cs="Courier New" w:hint="eastAsia"/>
          <w:kern w:val="0"/>
        </w:rPr>
        <w:t>参数不全</w:t>
      </w:r>
      <w:r>
        <w:rPr>
          <w:rFonts w:ascii="Courier New" w:hAnsi="Courier New" w:cs="Courier New" w:hint="eastAsia"/>
          <w:kern w:val="0"/>
        </w:rPr>
        <w:t>"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}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color w:val="0000FF"/>
          <w:kern w:val="0"/>
        </w:rPr>
        <w:t>APPKEY</w:t>
      </w:r>
      <w:r>
        <w:rPr>
          <w:rFonts w:ascii="Courier New" w:hAnsi="Courier New" w:cs="Courier New" w:hint="eastAsia"/>
          <w:color w:val="0000FF"/>
          <w:kern w:val="0"/>
        </w:rPr>
        <w:t>不存在</w:t>
      </w:r>
      <w:r>
        <w:rPr>
          <w:rFonts w:ascii="Courier New" w:hAnsi="Courier New" w:cs="Courier New" w:hint="eastAsia"/>
          <w:kern w:val="0"/>
        </w:rPr>
        <w:t>: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{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  <w:t>"</w:t>
      </w:r>
      <w:proofErr w:type="gramStart"/>
      <w:r>
        <w:rPr>
          <w:rFonts w:ascii="Courier New" w:hAnsi="Courier New" w:cs="Courier New" w:hint="eastAsia"/>
          <w:kern w:val="0"/>
        </w:rPr>
        <w:t>status</w:t>
      </w:r>
      <w:proofErr w:type="gramEnd"/>
      <w:r>
        <w:rPr>
          <w:rFonts w:ascii="Courier New" w:hAnsi="Courier New" w:cs="Courier New" w:hint="eastAsia"/>
          <w:kern w:val="0"/>
        </w:rPr>
        <w:t>":"-918",</w:t>
      </w:r>
    </w:p>
    <w:p w:rsidR="0014459E" w:rsidRDefault="0014459E" w:rsidP="0014459E">
      <w:pPr>
        <w:ind w:firstLine="420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"</w:t>
      </w:r>
      <w:proofErr w:type="spellStart"/>
      <w:r>
        <w:rPr>
          <w:rFonts w:ascii="Courier New" w:hAnsi="Courier New" w:cs="Courier New" w:hint="eastAsia"/>
          <w:kern w:val="0"/>
        </w:rPr>
        <w:t>message":"APPKEY</w:t>
      </w:r>
      <w:proofErr w:type="spellEnd"/>
      <w:r>
        <w:rPr>
          <w:rFonts w:ascii="Courier New" w:hAnsi="Courier New" w:cs="Courier New" w:hint="eastAsia"/>
          <w:kern w:val="0"/>
        </w:rPr>
        <w:t>不存在</w:t>
      </w:r>
      <w:r>
        <w:rPr>
          <w:rFonts w:ascii="Courier New" w:hAnsi="Courier New" w:cs="Courier New" w:hint="eastAsia"/>
          <w:kern w:val="0"/>
        </w:rPr>
        <w:t>"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}</w:t>
      </w:r>
    </w:p>
    <w:p w:rsidR="0014459E" w:rsidRDefault="0014459E" w:rsidP="0014459E">
      <w:pPr>
        <w:rPr>
          <w:rFonts w:ascii="Courier New" w:hAnsi="Courier New" w:cs="Courier New"/>
          <w:color w:val="0000FF"/>
          <w:kern w:val="0"/>
        </w:rPr>
      </w:pPr>
      <w:proofErr w:type="gramStart"/>
      <w:r>
        <w:rPr>
          <w:rFonts w:ascii="Courier New" w:hAnsi="Courier New" w:cs="Courier New" w:hint="eastAsia"/>
          <w:color w:val="0000FF"/>
          <w:kern w:val="0"/>
        </w:rPr>
        <w:t>号段资源</w:t>
      </w:r>
      <w:proofErr w:type="gramEnd"/>
      <w:r>
        <w:rPr>
          <w:rFonts w:ascii="Courier New" w:hAnsi="Courier New" w:cs="Courier New" w:hint="eastAsia"/>
          <w:color w:val="0000FF"/>
          <w:kern w:val="0"/>
        </w:rPr>
        <w:t>已经用完</w:t>
      </w:r>
      <w:r>
        <w:rPr>
          <w:rFonts w:ascii="Courier New" w:hAnsi="Courier New" w:cs="Courier New" w:hint="eastAsia"/>
          <w:color w:val="0000FF"/>
          <w:kern w:val="0"/>
        </w:rPr>
        <w:t>: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{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  <w:t>"</w:t>
      </w:r>
      <w:proofErr w:type="gramStart"/>
      <w:r>
        <w:rPr>
          <w:rFonts w:ascii="Courier New" w:hAnsi="Courier New" w:cs="Courier New" w:hint="eastAsia"/>
          <w:kern w:val="0"/>
        </w:rPr>
        <w:t>status</w:t>
      </w:r>
      <w:proofErr w:type="gramEnd"/>
      <w:r>
        <w:rPr>
          <w:rFonts w:ascii="Courier New" w:hAnsi="Courier New" w:cs="Courier New" w:hint="eastAsia"/>
          <w:kern w:val="0"/>
        </w:rPr>
        <w:t>":"-919",</w:t>
      </w:r>
    </w:p>
    <w:p w:rsidR="0014459E" w:rsidRDefault="0014459E" w:rsidP="0014459E">
      <w:pPr>
        <w:ind w:firstLine="420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"message":"</w:t>
      </w:r>
      <w:proofErr w:type="gramStart"/>
      <w:r>
        <w:rPr>
          <w:rFonts w:ascii="Courier New" w:hAnsi="Courier New" w:cs="Courier New" w:hint="eastAsia"/>
          <w:kern w:val="0"/>
        </w:rPr>
        <w:t>号段资源</w:t>
      </w:r>
      <w:proofErr w:type="gramEnd"/>
      <w:r>
        <w:rPr>
          <w:rFonts w:ascii="Courier New" w:hAnsi="Courier New" w:cs="Courier New" w:hint="eastAsia"/>
          <w:kern w:val="0"/>
        </w:rPr>
        <w:t>已经用完</w:t>
      </w:r>
      <w:r>
        <w:rPr>
          <w:rFonts w:ascii="Courier New" w:hAnsi="Courier New" w:cs="Courier New" w:hint="eastAsia"/>
          <w:kern w:val="0"/>
        </w:rPr>
        <w:t>"</w:t>
      </w:r>
    </w:p>
    <w:p w:rsidR="0014459E" w:rsidRDefault="0014459E" w:rsidP="0014459E">
      <w:pPr>
        <w:rPr>
          <w:rFonts w:ascii="Courier New" w:hAnsi="Courier New" w:cs="Courier New"/>
          <w:color w:val="0000FF"/>
          <w:kern w:val="0"/>
        </w:rPr>
      </w:pPr>
      <w:r>
        <w:rPr>
          <w:rFonts w:ascii="Courier New" w:hAnsi="Courier New" w:cs="Courier New" w:hint="eastAsia"/>
          <w:kern w:val="0"/>
        </w:rPr>
        <w:t>}</w:t>
      </w:r>
    </w:p>
    <w:p w:rsidR="0014459E" w:rsidRDefault="0014459E" w:rsidP="0014459E">
      <w:pPr>
        <w:rPr>
          <w:rFonts w:ascii="Courier New" w:hAnsi="Courier New" w:cs="Courier New"/>
          <w:color w:val="0000FF"/>
          <w:kern w:val="0"/>
        </w:rPr>
      </w:pPr>
      <w:r>
        <w:rPr>
          <w:rFonts w:ascii="Consolas" w:eastAsia="Consolas" w:hAnsi="Consolas" w:hint="eastAsia"/>
          <w:color w:val="2A00FF"/>
          <w:sz w:val="22"/>
          <w:highlight w:val="white"/>
        </w:rPr>
        <w:t>不存在匹配用户</w:t>
      </w:r>
      <w:r>
        <w:rPr>
          <w:rFonts w:ascii="Courier New" w:hAnsi="Courier New" w:cs="Courier New" w:hint="eastAsia"/>
          <w:color w:val="0000FF"/>
          <w:kern w:val="0"/>
        </w:rPr>
        <w:t>: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{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  <w:t>"</w:t>
      </w:r>
      <w:proofErr w:type="gramStart"/>
      <w:r>
        <w:rPr>
          <w:rFonts w:ascii="Courier New" w:hAnsi="Courier New" w:cs="Courier New" w:hint="eastAsia"/>
          <w:kern w:val="0"/>
        </w:rPr>
        <w:t>status</w:t>
      </w:r>
      <w:proofErr w:type="gramEnd"/>
      <w:r>
        <w:rPr>
          <w:rFonts w:ascii="Courier New" w:hAnsi="Courier New" w:cs="Courier New" w:hint="eastAsia"/>
          <w:kern w:val="0"/>
        </w:rPr>
        <w:t>":"-921",</w:t>
      </w:r>
    </w:p>
    <w:p w:rsidR="0014459E" w:rsidRDefault="0014459E" w:rsidP="0014459E">
      <w:pPr>
        <w:ind w:firstLine="420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"message":"</w:t>
      </w:r>
      <w:r>
        <w:rPr>
          <w:rFonts w:ascii="Courier New" w:hAnsi="Courier New" w:cs="Courier New" w:hint="eastAsia"/>
          <w:kern w:val="0"/>
        </w:rPr>
        <w:t>不存在匹配用户</w:t>
      </w:r>
      <w:r>
        <w:rPr>
          <w:rFonts w:ascii="Courier New" w:hAnsi="Courier New" w:cs="Courier New" w:hint="eastAsia"/>
          <w:kern w:val="0"/>
        </w:rPr>
        <w:t>"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}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color w:val="0000FF"/>
          <w:kern w:val="0"/>
        </w:rPr>
        <w:t>系统内部异常</w:t>
      </w:r>
      <w:r>
        <w:rPr>
          <w:rFonts w:ascii="Courier New" w:hAnsi="Courier New" w:cs="Courier New" w:hint="eastAsia"/>
          <w:kern w:val="0"/>
        </w:rPr>
        <w:t>: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{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  <w:t>"</w:t>
      </w:r>
      <w:proofErr w:type="gramStart"/>
      <w:r>
        <w:rPr>
          <w:rFonts w:ascii="Courier New" w:hAnsi="Courier New" w:cs="Courier New" w:hint="eastAsia"/>
          <w:kern w:val="0"/>
        </w:rPr>
        <w:t>status</w:t>
      </w:r>
      <w:proofErr w:type="gramEnd"/>
      <w:r>
        <w:rPr>
          <w:rFonts w:ascii="Courier New" w:hAnsi="Courier New" w:cs="Courier New" w:hint="eastAsia"/>
          <w:kern w:val="0"/>
        </w:rPr>
        <w:t>":"-922",</w:t>
      </w:r>
    </w:p>
    <w:p w:rsidR="0014459E" w:rsidRDefault="0014459E" w:rsidP="0014459E">
      <w:pPr>
        <w:ind w:firstLine="420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"message":"</w:t>
      </w:r>
      <w:r>
        <w:rPr>
          <w:rFonts w:ascii="Courier New" w:hAnsi="Courier New" w:cs="Courier New" w:hint="eastAsia"/>
          <w:kern w:val="0"/>
        </w:rPr>
        <w:t>系统内部异常</w:t>
      </w:r>
      <w:r>
        <w:rPr>
          <w:rFonts w:ascii="Courier New" w:hAnsi="Courier New" w:cs="Courier New" w:hint="eastAsia"/>
          <w:kern w:val="0"/>
        </w:rPr>
        <w:t>"</w:t>
      </w:r>
    </w:p>
    <w:p w:rsidR="0014459E" w:rsidRDefault="0014459E" w:rsidP="0014459E">
      <w:pPr>
        <w:rPr>
          <w:rFonts w:ascii="Consolas" w:hAnsi="Consolas"/>
          <w:color w:val="2A00FF"/>
          <w:sz w:val="22"/>
          <w:highlight w:val="white"/>
        </w:rPr>
      </w:pPr>
      <w:r>
        <w:rPr>
          <w:rFonts w:ascii="Courier New" w:hAnsi="Courier New" w:cs="Courier New" w:hint="eastAsia"/>
          <w:kern w:val="0"/>
        </w:rPr>
        <w:t>}</w:t>
      </w:r>
    </w:p>
    <w:p w:rsidR="0014459E" w:rsidRDefault="0014459E" w:rsidP="0014459E">
      <w:pPr>
        <w:rPr>
          <w:rFonts w:ascii="Consolas" w:hAnsi="Consolas"/>
          <w:color w:val="2A00FF"/>
          <w:sz w:val="22"/>
          <w:highlight w:val="white"/>
        </w:rPr>
      </w:pPr>
    </w:p>
    <w:p w:rsidR="0014459E" w:rsidRDefault="0014459E" w:rsidP="0014459E">
      <w:pPr>
        <w:rPr>
          <w:rFonts w:ascii="Courier New" w:hAnsi="Courier New" w:cs="Courier New"/>
          <w:color w:val="0000FF"/>
          <w:kern w:val="0"/>
        </w:rPr>
      </w:pPr>
      <w:r>
        <w:rPr>
          <w:rFonts w:ascii="Consolas" w:eastAsia="Consolas" w:hAnsi="Consolas" w:hint="eastAsia"/>
          <w:color w:val="2A00FF"/>
          <w:sz w:val="22"/>
          <w:highlight w:val="white"/>
        </w:rPr>
        <w:t>用户登录</w:t>
      </w:r>
      <w:proofErr w:type="gramStart"/>
      <w:r>
        <w:rPr>
          <w:rFonts w:ascii="Consolas" w:eastAsia="Consolas" w:hAnsi="Consolas" w:hint="eastAsia"/>
          <w:color w:val="2A00FF"/>
          <w:sz w:val="22"/>
          <w:highlight w:val="white"/>
        </w:rPr>
        <w:t>或鉴权失败</w:t>
      </w:r>
      <w:proofErr w:type="gramEnd"/>
      <w:r>
        <w:rPr>
          <w:rFonts w:ascii="Courier New" w:hAnsi="Courier New" w:cs="Courier New" w:hint="eastAsia"/>
          <w:color w:val="0000FF"/>
          <w:kern w:val="0"/>
        </w:rPr>
        <w:t>: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{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  <w:t>"</w:t>
      </w:r>
      <w:proofErr w:type="gramStart"/>
      <w:r>
        <w:rPr>
          <w:rFonts w:ascii="Courier New" w:hAnsi="Courier New" w:cs="Courier New" w:hint="eastAsia"/>
          <w:kern w:val="0"/>
        </w:rPr>
        <w:t>status</w:t>
      </w:r>
      <w:proofErr w:type="gramEnd"/>
      <w:r>
        <w:rPr>
          <w:rFonts w:ascii="Courier New" w:hAnsi="Courier New" w:cs="Courier New" w:hint="eastAsia"/>
          <w:kern w:val="0"/>
        </w:rPr>
        <w:t>":"-923",</w:t>
      </w:r>
    </w:p>
    <w:p w:rsidR="0014459E" w:rsidRDefault="0014459E" w:rsidP="0014459E">
      <w:pPr>
        <w:ind w:firstLine="420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lastRenderedPageBreak/>
        <w:t>"message":"</w:t>
      </w:r>
      <w:r>
        <w:rPr>
          <w:rFonts w:ascii="Courier New" w:hAnsi="Courier New" w:cs="Courier New" w:hint="eastAsia"/>
          <w:kern w:val="0"/>
        </w:rPr>
        <w:t>用户登录</w:t>
      </w:r>
      <w:proofErr w:type="gramStart"/>
      <w:r>
        <w:rPr>
          <w:rFonts w:ascii="Courier New" w:hAnsi="Courier New" w:cs="Courier New" w:hint="eastAsia"/>
          <w:kern w:val="0"/>
        </w:rPr>
        <w:t>或鉴权失败</w:t>
      </w:r>
      <w:proofErr w:type="gramEnd"/>
      <w:r>
        <w:rPr>
          <w:rFonts w:ascii="Courier New" w:hAnsi="Courier New" w:cs="Courier New" w:hint="eastAsia"/>
          <w:kern w:val="0"/>
        </w:rPr>
        <w:t>"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}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</w:p>
    <w:p w:rsidR="0014459E" w:rsidRDefault="0014459E" w:rsidP="0014459E">
      <w:pPr>
        <w:rPr>
          <w:rFonts w:ascii="Consolas" w:eastAsia="Consolas" w:hAnsi="Consolas"/>
          <w:color w:val="2A00FF"/>
          <w:sz w:val="22"/>
          <w:highlight w:val="white"/>
        </w:rPr>
      </w:pPr>
      <w:r>
        <w:rPr>
          <w:rFonts w:ascii="Consolas" w:eastAsia="Consolas" w:hAnsi="Consolas" w:hint="eastAsia"/>
          <w:color w:val="2A00FF"/>
          <w:sz w:val="22"/>
          <w:highlight w:val="white"/>
        </w:rPr>
        <w:t>UID已经存在且与APPKEY不匹配</w:t>
      </w:r>
    </w:p>
    <w:p w:rsidR="0014459E" w:rsidRDefault="0014459E" w:rsidP="001445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:rsidR="0014459E" w:rsidRDefault="0014459E" w:rsidP="001445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"</w:t>
      </w:r>
      <w:proofErr w:type="gramStart"/>
      <w:r>
        <w:rPr>
          <w:rFonts w:ascii="Courier New" w:hAnsi="Courier New" w:cs="Courier New"/>
          <w:kern w:val="0"/>
        </w:rPr>
        <w:t>status</w:t>
      </w:r>
      <w:proofErr w:type="gramEnd"/>
      <w:r>
        <w:rPr>
          <w:rFonts w:ascii="Courier New" w:hAnsi="Courier New" w:cs="Courier New"/>
          <w:kern w:val="0"/>
        </w:rPr>
        <w:t>":"</w:t>
      </w:r>
      <w:r>
        <w:rPr>
          <w:rFonts w:ascii="Consolas" w:eastAsia="Consolas" w:hAnsi="Consolas" w:hint="eastAsia"/>
          <w:color w:val="000000"/>
          <w:sz w:val="22"/>
          <w:highlight w:val="white"/>
        </w:rPr>
        <w:t>-924</w:t>
      </w:r>
      <w:r>
        <w:rPr>
          <w:rFonts w:ascii="Courier New" w:hAnsi="Courier New" w:cs="Courier New"/>
          <w:kern w:val="0"/>
        </w:rPr>
        <w:t>",</w:t>
      </w:r>
    </w:p>
    <w:p w:rsidR="0014459E" w:rsidRDefault="0014459E" w:rsidP="0014459E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"</w:t>
      </w:r>
      <w:proofErr w:type="spellStart"/>
      <w:r>
        <w:rPr>
          <w:rFonts w:ascii="Courier New" w:hAnsi="Courier New" w:cs="Courier New"/>
          <w:kern w:val="0"/>
        </w:rPr>
        <w:t>message":"</w:t>
      </w:r>
      <w:r>
        <w:rPr>
          <w:rFonts w:ascii="Courier New" w:hAnsi="Courier New" w:cs="Courier New" w:hint="eastAsia"/>
          <w:kern w:val="0"/>
        </w:rPr>
        <w:t>UID</w:t>
      </w:r>
      <w:proofErr w:type="spellEnd"/>
      <w:r>
        <w:rPr>
          <w:rFonts w:ascii="Courier New" w:hAnsi="Courier New" w:cs="Courier New" w:hint="eastAsia"/>
          <w:kern w:val="0"/>
        </w:rPr>
        <w:t>已经存在且与</w:t>
      </w:r>
      <w:r>
        <w:rPr>
          <w:rFonts w:ascii="Courier New" w:hAnsi="Courier New" w:cs="Courier New" w:hint="eastAsia"/>
          <w:kern w:val="0"/>
        </w:rPr>
        <w:t>APPKEY</w:t>
      </w:r>
      <w:r>
        <w:rPr>
          <w:rFonts w:ascii="Courier New" w:hAnsi="Courier New" w:cs="Courier New" w:hint="eastAsia"/>
          <w:kern w:val="0"/>
        </w:rPr>
        <w:t>不匹配</w:t>
      </w:r>
      <w:r>
        <w:rPr>
          <w:rFonts w:ascii="Courier New" w:hAnsi="Courier New" w:cs="Courier New"/>
          <w:kern w:val="0"/>
        </w:rPr>
        <w:t>"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}</w:t>
      </w:r>
    </w:p>
    <w:p w:rsidR="0014459E" w:rsidRDefault="0014459E" w:rsidP="0014459E">
      <w:pPr>
        <w:rPr>
          <w:rFonts w:ascii="Consolas" w:hAnsi="Consolas"/>
          <w:color w:val="2A00FF"/>
          <w:sz w:val="22"/>
          <w:highlight w:val="white"/>
        </w:rPr>
      </w:pPr>
    </w:p>
    <w:p w:rsidR="0014459E" w:rsidRDefault="0014459E" w:rsidP="0014459E">
      <w:pPr>
        <w:rPr>
          <w:rFonts w:ascii="Courier New" w:hAnsi="Courier New" w:cs="Courier New"/>
          <w:color w:val="0000FF"/>
          <w:kern w:val="0"/>
        </w:rPr>
      </w:pPr>
      <w:r>
        <w:rPr>
          <w:rFonts w:ascii="Consolas" w:eastAsia="Consolas" w:hAnsi="Consolas" w:hint="eastAsia"/>
          <w:color w:val="3F5FBF"/>
          <w:sz w:val="22"/>
          <w:highlight w:val="white"/>
        </w:rPr>
        <w:t>该UID已被注册</w:t>
      </w:r>
      <w:r>
        <w:rPr>
          <w:rFonts w:ascii="Courier New" w:hAnsi="Courier New" w:cs="Courier New" w:hint="eastAsia"/>
          <w:color w:val="0000FF"/>
          <w:kern w:val="0"/>
        </w:rPr>
        <w:t>: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{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  <w:t>"</w:t>
      </w:r>
      <w:proofErr w:type="gramStart"/>
      <w:r>
        <w:rPr>
          <w:rFonts w:ascii="Courier New" w:hAnsi="Courier New" w:cs="Courier New" w:hint="eastAsia"/>
          <w:kern w:val="0"/>
        </w:rPr>
        <w:t>status</w:t>
      </w:r>
      <w:proofErr w:type="gramEnd"/>
      <w:r>
        <w:rPr>
          <w:rFonts w:ascii="Courier New" w:hAnsi="Courier New" w:cs="Courier New" w:hint="eastAsia"/>
          <w:kern w:val="0"/>
        </w:rPr>
        <w:t>":"-926",</w:t>
      </w:r>
    </w:p>
    <w:p w:rsidR="0014459E" w:rsidRDefault="0014459E" w:rsidP="0014459E">
      <w:pPr>
        <w:ind w:firstLine="420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"message":"</w:t>
      </w:r>
      <w:r>
        <w:rPr>
          <w:rFonts w:ascii="Courier New" w:hAnsi="Courier New" w:cs="Courier New" w:hint="eastAsia"/>
          <w:kern w:val="0"/>
        </w:rPr>
        <w:t>该</w:t>
      </w:r>
      <w:r>
        <w:rPr>
          <w:rFonts w:ascii="Courier New" w:hAnsi="Courier New" w:cs="Courier New" w:hint="eastAsia"/>
          <w:kern w:val="0"/>
        </w:rPr>
        <w:t>UID</w:t>
      </w:r>
      <w:r>
        <w:rPr>
          <w:rFonts w:ascii="Courier New" w:hAnsi="Courier New" w:cs="Courier New" w:hint="eastAsia"/>
          <w:kern w:val="0"/>
        </w:rPr>
        <w:t>已被注册</w:t>
      </w:r>
      <w:r>
        <w:rPr>
          <w:rFonts w:ascii="Courier New" w:hAnsi="Courier New" w:cs="Courier New" w:hint="eastAsia"/>
          <w:kern w:val="0"/>
        </w:rPr>
        <w:t>",</w:t>
      </w:r>
    </w:p>
    <w:p w:rsidR="0014459E" w:rsidRDefault="0014459E" w:rsidP="0014459E">
      <w:pPr>
        <w:ind w:firstLine="420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"</w:t>
      </w:r>
      <w:proofErr w:type="gramStart"/>
      <w:r>
        <w:rPr>
          <w:rFonts w:ascii="Courier New" w:hAnsi="Courier New" w:cs="Courier New" w:hint="eastAsia"/>
          <w:kern w:val="0"/>
        </w:rPr>
        <w:t>nubeNumber</w:t>
      </w:r>
      <w:proofErr w:type="gramEnd"/>
      <w:r>
        <w:rPr>
          <w:rFonts w:ascii="Courier New" w:hAnsi="Courier New" w:cs="Courier New" w:hint="eastAsia"/>
          <w:kern w:val="0"/>
        </w:rPr>
        <w:t>":"77777746"</w:t>
      </w:r>
    </w:p>
    <w:p w:rsidR="0014459E" w:rsidRDefault="0014459E" w:rsidP="0014459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}</w:t>
      </w:r>
    </w:p>
    <w:p w:rsidR="0014459E" w:rsidRPr="0014459E" w:rsidRDefault="0014459E" w:rsidP="0014459E"/>
    <w:p w:rsidR="005253F2" w:rsidRDefault="006A4126">
      <w:pPr>
        <w:pStyle w:val="3"/>
      </w:pPr>
      <w:r>
        <w:rPr>
          <w:rFonts w:hint="eastAsia"/>
        </w:rPr>
        <w:t>创建账户</w:t>
      </w:r>
    </w:p>
    <w:p w:rsidR="00365CC6" w:rsidRDefault="00365CC6" w:rsidP="00A556CE">
      <w:pPr>
        <w:pStyle w:val="4"/>
      </w:pPr>
      <w:r>
        <w:rPr>
          <w:rFonts w:hint="eastAsia"/>
        </w:rPr>
        <w:t>用户注册</w:t>
      </w:r>
    </w:p>
    <w:p w:rsidR="00365CC6" w:rsidRDefault="00365CC6" w:rsidP="00365CC6">
      <w:r>
        <w:rPr>
          <w:rFonts w:hint="eastAsia"/>
        </w:rPr>
        <w:t>服务名：</w:t>
      </w:r>
      <w:proofErr w:type="spellStart"/>
      <w:proofErr w:type="gramStart"/>
      <w:r>
        <w:rPr>
          <w:rFonts w:hint="eastAsia"/>
        </w:rPr>
        <w:t>registerUser</w:t>
      </w:r>
      <w:proofErr w:type="spellEnd"/>
      <w:proofErr w:type="gramEnd"/>
    </w:p>
    <w:p w:rsidR="00365CC6" w:rsidRDefault="00365CC6" w:rsidP="00A556CE">
      <w:pPr>
        <w:pStyle w:val="5"/>
      </w:pPr>
      <w:r>
        <w:rPr>
          <w:rFonts w:hint="eastAsia"/>
        </w:rPr>
        <w:t>请求参数</w:t>
      </w:r>
    </w:p>
    <w:p w:rsidR="00365CC6" w:rsidRDefault="00365CC6" w:rsidP="00365CC6"/>
    <w:tbl>
      <w:tblPr>
        <w:tblW w:w="852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8"/>
        <w:gridCol w:w="1910"/>
        <w:gridCol w:w="1230"/>
        <w:gridCol w:w="1236"/>
        <w:gridCol w:w="2497"/>
      </w:tblGrid>
      <w:tr w:rsidR="00365CC6" w:rsidTr="008D5D22">
        <w:tc>
          <w:tcPr>
            <w:tcW w:w="1648" w:type="dxa"/>
            <w:shd w:val="clear" w:color="auto" w:fill="D9D9D9"/>
            <w:vAlign w:val="center"/>
          </w:tcPr>
          <w:p w:rsidR="00365CC6" w:rsidRDefault="00365CC6" w:rsidP="008D5D22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参数名称</w:t>
            </w:r>
          </w:p>
        </w:tc>
        <w:tc>
          <w:tcPr>
            <w:tcW w:w="1910" w:type="dxa"/>
            <w:shd w:val="clear" w:color="auto" w:fill="D9D9D9"/>
            <w:vAlign w:val="center"/>
          </w:tcPr>
          <w:p w:rsidR="00365CC6" w:rsidRDefault="00365CC6" w:rsidP="008D5D22">
            <w:pPr>
              <w:rPr>
                <w:rFonts w:cs="Times New Roman"/>
                <w:kern w:val="0"/>
              </w:rPr>
            </w:pPr>
            <w:r>
              <w:rPr>
                <w:rFonts w:cs="宋体" w:hint="eastAsia"/>
                <w:kern w:val="0"/>
              </w:rPr>
              <w:t>标识名</w:t>
            </w:r>
          </w:p>
        </w:tc>
        <w:tc>
          <w:tcPr>
            <w:tcW w:w="1230" w:type="dxa"/>
            <w:shd w:val="clear" w:color="auto" w:fill="D9D9D9"/>
            <w:vAlign w:val="center"/>
          </w:tcPr>
          <w:p w:rsidR="00365CC6" w:rsidRDefault="00365CC6" w:rsidP="008D5D22">
            <w:pPr>
              <w:rPr>
                <w:rFonts w:cs="Times New Roman"/>
                <w:kern w:val="0"/>
              </w:rPr>
            </w:pPr>
            <w:r>
              <w:rPr>
                <w:rFonts w:cs="宋体" w:hint="eastAsia"/>
                <w:kern w:val="0"/>
              </w:rPr>
              <w:t>长度</w:t>
            </w:r>
          </w:p>
        </w:tc>
        <w:tc>
          <w:tcPr>
            <w:tcW w:w="1236" w:type="dxa"/>
            <w:shd w:val="clear" w:color="auto" w:fill="D9D9D9"/>
            <w:vAlign w:val="center"/>
          </w:tcPr>
          <w:p w:rsidR="00365CC6" w:rsidRDefault="00365CC6" w:rsidP="008D5D22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参数类型</w:t>
            </w:r>
          </w:p>
        </w:tc>
        <w:tc>
          <w:tcPr>
            <w:tcW w:w="2497" w:type="dxa"/>
            <w:shd w:val="clear" w:color="auto" w:fill="D9D9D9"/>
            <w:vAlign w:val="center"/>
          </w:tcPr>
          <w:p w:rsidR="00365CC6" w:rsidRDefault="00365CC6" w:rsidP="008D5D22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描述</w:t>
            </w:r>
          </w:p>
        </w:tc>
      </w:tr>
      <w:tr w:rsidR="00365CC6" w:rsidTr="008D5D22">
        <w:tc>
          <w:tcPr>
            <w:tcW w:w="1648" w:type="dxa"/>
            <w:vAlign w:val="center"/>
          </w:tcPr>
          <w:p w:rsidR="00365CC6" w:rsidRDefault="00365CC6" w:rsidP="008D5D22">
            <w:proofErr w:type="spellStart"/>
            <w:r>
              <w:rPr>
                <w:rFonts w:hint="eastAsia"/>
              </w:rPr>
              <w:t>appKey</w:t>
            </w:r>
            <w:proofErr w:type="spellEnd"/>
          </w:p>
        </w:tc>
        <w:tc>
          <w:tcPr>
            <w:tcW w:w="1910" w:type="dxa"/>
            <w:vAlign w:val="center"/>
          </w:tcPr>
          <w:p w:rsidR="00365CC6" w:rsidRDefault="00365CC6" w:rsidP="008D5D22">
            <w:proofErr w:type="spellStart"/>
            <w:r>
              <w:rPr>
                <w:rFonts w:hint="eastAsia"/>
              </w:rPr>
              <w:t>appKey</w:t>
            </w:r>
            <w:proofErr w:type="spellEnd"/>
          </w:p>
        </w:tc>
        <w:tc>
          <w:tcPr>
            <w:tcW w:w="1230" w:type="dxa"/>
            <w:vAlign w:val="center"/>
          </w:tcPr>
          <w:p w:rsidR="00365CC6" w:rsidRDefault="00365CC6" w:rsidP="008D5D22"/>
        </w:tc>
        <w:tc>
          <w:tcPr>
            <w:tcW w:w="1236" w:type="dxa"/>
            <w:vAlign w:val="center"/>
          </w:tcPr>
          <w:p w:rsidR="00365CC6" w:rsidRDefault="00365CC6" w:rsidP="008D5D22">
            <w:r>
              <w:t>String</w:t>
            </w:r>
          </w:p>
        </w:tc>
        <w:tc>
          <w:tcPr>
            <w:tcW w:w="2497" w:type="dxa"/>
            <w:vAlign w:val="center"/>
          </w:tcPr>
          <w:p w:rsidR="00365CC6" w:rsidRDefault="00365CC6" w:rsidP="008D5D22">
            <w:r>
              <w:t>企业用户中心预分配的第三方企业属性</w:t>
            </w:r>
            <w:r w:rsidR="00C069E7">
              <w:rPr>
                <w:rFonts w:hint="eastAsia"/>
              </w:rPr>
              <w:t>（</w:t>
            </w:r>
            <w:r w:rsidR="00C069E7" w:rsidRPr="00A00C85">
              <w:rPr>
                <w:rFonts w:hint="eastAsia"/>
                <w:color w:val="FF0000"/>
              </w:rPr>
              <w:t>红云分配</w:t>
            </w:r>
            <w:r w:rsidR="00C069E7">
              <w:rPr>
                <w:rFonts w:hint="eastAsia"/>
              </w:rPr>
              <w:t>）</w:t>
            </w:r>
          </w:p>
        </w:tc>
      </w:tr>
      <w:tr w:rsidR="00365CC6" w:rsidTr="008D5D22">
        <w:tc>
          <w:tcPr>
            <w:tcW w:w="1648" w:type="dxa"/>
            <w:vAlign w:val="center"/>
          </w:tcPr>
          <w:p w:rsidR="00365CC6" w:rsidRDefault="00365CC6" w:rsidP="008D5D22">
            <w:r>
              <w:rPr>
                <w:rFonts w:hint="eastAsia"/>
              </w:rPr>
              <w:t>UID</w:t>
            </w:r>
          </w:p>
        </w:tc>
        <w:tc>
          <w:tcPr>
            <w:tcW w:w="1910" w:type="dxa"/>
            <w:vAlign w:val="center"/>
          </w:tcPr>
          <w:p w:rsidR="00365CC6" w:rsidRDefault="00365CC6" w:rsidP="008D5D22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230" w:type="dxa"/>
            <w:vAlign w:val="center"/>
          </w:tcPr>
          <w:p w:rsidR="00365CC6" w:rsidRDefault="00365CC6" w:rsidP="008D5D22"/>
        </w:tc>
        <w:tc>
          <w:tcPr>
            <w:tcW w:w="1236" w:type="dxa"/>
            <w:vAlign w:val="center"/>
          </w:tcPr>
          <w:p w:rsidR="00365CC6" w:rsidRDefault="00365CC6" w:rsidP="008D5D22">
            <w:r>
              <w:t>String</w:t>
            </w:r>
          </w:p>
        </w:tc>
        <w:tc>
          <w:tcPr>
            <w:tcW w:w="2497" w:type="dxa"/>
            <w:vAlign w:val="center"/>
          </w:tcPr>
          <w:p w:rsidR="00365CC6" w:rsidRDefault="00365CC6" w:rsidP="008D5D22">
            <w:r>
              <w:t>设备</w:t>
            </w:r>
            <w: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或用户</w:t>
            </w:r>
            <w:r>
              <w:rPr>
                <w:rFonts w:hint="eastAsia"/>
              </w:rPr>
              <w:t>id</w:t>
            </w:r>
          </w:p>
        </w:tc>
      </w:tr>
      <w:tr w:rsidR="00365CC6" w:rsidTr="008D5D22">
        <w:tc>
          <w:tcPr>
            <w:tcW w:w="8521" w:type="dxa"/>
            <w:gridSpan w:val="5"/>
            <w:shd w:val="clear" w:color="auto" w:fill="D9D9D9"/>
            <w:vAlign w:val="center"/>
          </w:tcPr>
          <w:p w:rsidR="00365CC6" w:rsidRDefault="00365CC6" w:rsidP="008D5D22">
            <w:pPr>
              <w:rPr>
                <w:rFonts w:cs="宋体"/>
              </w:rPr>
            </w:pPr>
            <w:r>
              <w:rPr>
                <w:rFonts w:cs="宋体" w:hint="eastAsia"/>
              </w:rPr>
              <w:t>可选</w:t>
            </w:r>
          </w:p>
        </w:tc>
      </w:tr>
      <w:tr w:rsidR="00365CC6" w:rsidTr="008D5D22">
        <w:tc>
          <w:tcPr>
            <w:tcW w:w="1648" w:type="dxa"/>
            <w:vAlign w:val="center"/>
          </w:tcPr>
          <w:p w:rsidR="00365CC6" w:rsidRDefault="00365CC6" w:rsidP="008D5D22">
            <w:proofErr w:type="spellStart"/>
            <w:r>
              <w:rPr>
                <w:rFonts w:cs="Times New Roman"/>
                <w:b/>
                <w:color w:val="FF0000"/>
              </w:rPr>
              <w:t>deviceType</w:t>
            </w:r>
            <w:proofErr w:type="spellEnd"/>
          </w:p>
        </w:tc>
        <w:tc>
          <w:tcPr>
            <w:tcW w:w="1910" w:type="dxa"/>
            <w:vAlign w:val="center"/>
          </w:tcPr>
          <w:p w:rsidR="00365CC6" w:rsidRDefault="00365CC6" w:rsidP="008D5D22">
            <w:proofErr w:type="spellStart"/>
            <w:r>
              <w:rPr>
                <w:rFonts w:cs="Times New Roman"/>
                <w:b/>
                <w:color w:val="FF0000"/>
              </w:rPr>
              <w:t>deviceType</w:t>
            </w:r>
            <w:proofErr w:type="spellEnd"/>
          </w:p>
        </w:tc>
        <w:tc>
          <w:tcPr>
            <w:tcW w:w="1230" w:type="dxa"/>
            <w:vAlign w:val="center"/>
          </w:tcPr>
          <w:p w:rsidR="00365CC6" w:rsidRDefault="00365CC6" w:rsidP="008D5D22"/>
        </w:tc>
        <w:tc>
          <w:tcPr>
            <w:tcW w:w="1236" w:type="dxa"/>
            <w:vAlign w:val="center"/>
          </w:tcPr>
          <w:p w:rsidR="00365CC6" w:rsidRDefault="00365CC6" w:rsidP="008D5D22">
            <w:r>
              <w:t>String</w:t>
            </w:r>
          </w:p>
        </w:tc>
        <w:tc>
          <w:tcPr>
            <w:tcW w:w="2497" w:type="dxa"/>
            <w:vAlign w:val="center"/>
          </w:tcPr>
          <w:p w:rsidR="00365CC6" w:rsidRDefault="00910C06" w:rsidP="008D5D22">
            <w:proofErr w:type="spellStart"/>
            <w:r>
              <w:rPr>
                <w:rFonts w:cs="Times New Roman"/>
                <w:b/>
                <w:color w:val="FF0000"/>
              </w:rPr>
              <w:t>T</w:t>
            </w:r>
            <w:r>
              <w:rPr>
                <w:rFonts w:cs="Times New Roman" w:hint="eastAsia"/>
                <w:b/>
                <w:color w:val="FF0000"/>
              </w:rPr>
              <w:t>v</w:t>
            </w:r>
            <w:proofErr w:type="spellEnd"/>
          </w:p>
        </w:tc>
      </w:tr>
    </w:tbl>
    <w:p w:rsidR="00365CC6" w:rsidRDefault="00365CC6" w:rsidP="00365CC6"/>
    <w:p w:rsidR="00365CC6" w:rsidRDefault="00365CC6" w:rsidP="00365CC6">
      <w:r>
        <w:rPr>
          <w:rFonts w:hint="eastAsia"/>
        </w:rPr>
        <w:t>例：</w:t>
      </w:r>
    </w:p>
    <w:p w:rsidR="00365CC6" w:rsidRDefault="00365CC6" w:rsidP="00365CC6">
      <w:r>
        <w:t>{</w:t>
      </w:r>
    </w:p>
    <w:p w:rsidR="00365CC6" w:rsidRDefault="00365CC6" w:rsidP="00365CC6">
      <w:r>
        <w:tab/>
        <w:t>"</w:t>
      </w:r>
      <w:proofErr w:type="spellStart"/>
      <w:proofErr w:type="gramStart"/>
      <w:r>
        <w:rPr>
          <w:rFonts w:hint="eastAsia"/>
        </w:rPr>
        <w:t>appKey</w:t>
      </w:r>
      <w:proofErr w:type="spellEnd"/>
      <w:proofErr w:type="gramEnd"/>
      <w:r>
        <w:t>": "</w:t>
      </w:r>
      <w:proofErr w:type="spellStart"/>
      <w:r>
        <w:rPr>
          <w:rFonts w:hint="eastAsia"/>
        </w:rPr>
        <w:t>appKeyTest</w:t>
      </w:r>
      <w:proofErr w:type="spellEnd"/>
      <w:r>
        <w:t>"</w:t>
      </w:r>
      <w:r>
        <w:rPr>
          <w:rFonts w:hint="eastAsia"/>
        </w:rPr>
        <w:t>,</w:t>
      </w:r>
    </w:p>
    <w:p w:rsidR="00365CC6" w:rsidRDefault="00365CC6" w:rsidP="00365CC6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uid</w:t>
      </w:r>
      <w:proofErr w:type="gramEnd"/>
      <w:r>
        <w:t>”</w:t>
      </w:r>
      <w:r>
        <w:rPr>
          <w:rFonts w:hint="eastAsia"/>
        </w:rPr>
        <w:t>:</w:t>
      </w:r>
      <w:r>
        <w:t>"5f96a217-0e04-40c6-9c90-be53fece74a</w:t>
      </w:r>
      <w:r>
        <w:rPr>
          <w:rFonts w:hint="eastAsia"/>
        </w:rPr>
        <w:t>f</w:t>
      </w:r>
      <w:r>
        <w:t>"</w:t>
      </w:r>
      <w:r>
        <w:rPr>
          <w:rFonts w:hint="eastAsia"/>
        </w:rPr>
        <w:t>,</w:t>
      </w:r>
    </w:p>
    <w:p w:rsidR="00365CC6" w:rsidRDefault="00365CC6" w:rsidP="00365CC6">
      <w:pPr>
        <w:ind w:firstLine="420"/>
      </w:pPr>
      <w:r>
        <w:t>"</w:t>
      </w:r>
      <w:proofErr w:type="spellStart"/>
      <w:proofErr w:type="gramStart"/>
      <w:r>
        <w:rPr>
          <w:rFonts w:hint="eastAsia"/>
        </w:rPr>
        <w:t>deviceType</w:t>
      </w:r>
      <w:proofErr w:type="spellEnd"/>
      <w:proofErr w:type="gramEnd"/>
      <w:r>
        <w:t>": "</w:t>
      </w:r>
      <w:proofErr w:type="spellStart"/>
      <w:r w:rsidR="00910C06">
        <w:rPr>
          <w:rFonts w:hint="eastAsia"/>
        </w:rPr>
        <w:t>tv</w:t>
      </w:r>
      <w:proofErr w:type="spellEnd"/>
      <w:r>
        <w:t>"</w:t>
      </w:r>
      <w:r>
        <w:rPr>
          <w:rFonts w:hint="eastAsia"/>
        </w:rPr>
        <w:t>,</w:t>
      </w:r>
    </w:p>
    <w:p w:rsidR="00365CC6" w:rsidRDefault="00365CC6" w:rsidP="00365CC6">
      <w:r>
        <w:t>}</w:t>
      </w:r>
    </w:p>
    <w:p w:rsidR="00365CC6" w:rsidRDefault="00365CC6" w:rsidP="00365C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例如请求</w:t>
      </w:r>
      <w:r>
        <w:rPr>
          <w:rFonts w:ascii="Courier New" w:hAnsi="Courier New" w:cs="Courier New" w:hint="eastAsia"/>
          <w:kern w:val="0"/>
        </w:rPr>
        <w:t>URL</w:t>
      </w:r>
      <w:r>
        <w:rPr>
          <w:rFonts w:ascii="Courier New" w:hAnsi="Courier New" w:cs="Courier New" w:hint="eastAsia"/>
          <w:kern w:val="0"/>
        </w:rPr>
        <w:t>：</w:t>
      </w:r>
    </w:p>
    <w:p w:rsidR="00365CC6" w:rsidRDefault="00365CC6" w:rsidP="00365CC6">
      <w:r>
        <w:t>http://localhost:8080/EnterpriseUserCenter/eucService?service=</w:t>
      </w:r>
      <w:r>
        <w:rPr>
          <w:rFonts w:hint="eastAsia"/>
        </w:rPr>
        <w:t>registerUser</w:t>
      </w:r>
      <w:r>
        <w:t>&amp;params={%22</w:t>
      </w:r>
      <w:r>
        <w:rPr>
          <w:rFonts w:hint="eastAsia"/>
        </w:rPr>
        <w:t>appKey</w:t>
      </w:r>
      <w:r>
        <w:t>%22:%22</w:t>
      </w:r>
      <w:r>
        <w:rPr>
          <w:rFonts w:hint="eastAsia"/>
        </w:rPr>
        <w:t>appKeyTest</w:t>
      </w:r>
      <w:r>
        <w:t>%22</w:t>
      </w:r>
      <w:proofErr w:type="gramStart"/>
      <w:r>
        <w:rPr>
          <w:rFonts w:hint="eastAsia"/>
        </w:rPr>
        <w:t>,</w:t>
      </w:r>
      <w:r>
        <w:t>%</w:t>
      </w:r>
      <w:proofErr w:type="gramEnd"/>
      <w:r>
        <w:t>22</w:t>
      </w:r>
      <w:r>
        <w:rPr>
          <w:rFonts w:hint="eastAsia"/>
        </w:rPr>
        <w:t>uid</w:t>
      </w:r>
      <w:r>
        <w:t>%22:%225f96a217-0e04-40c6-9c90-be53fece74a</w:t>
      </w:r>
      <w:r>
        <w:rPr>
          <w:rFonts w:hint="eastAsia"/>
        </w:rPr>
        <w:t>f</w:t>
      </w:r>
      <w:r>
        <w:t>%22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devic</w:t>
      </w:r>
      <w:r>
        <w:rPr>
          <w:rFonts w:hint="eastAsia"/>
        </w:rPr>
        <w:lastRenderedPageBreak/>
        <w:t>eType</w:t>
      </w:r>
      <w:r>
        <w:t>”</w:t>
      </w:r>
      <w:r>
        <w:rPr>
          <w:rFonts w:hint="eastAsia"/>
        </w:rPr>
        <w:t>:</w:t>
      </w:r>
      <w:r>
        <w:t>”</w:t>
      </w:r>
      <w:r w:rsidR="0014459E">
        <w:rPr>
          <w:rFonts w:hint="eastAsia"/>
        </w:rPr>
        <w:t>tv</w:t>
      </w:r>
      <w:r>
        <w:t>”}</w:t>
      </w:r>
    </w:p>
    <w:p w:rsidR="00365CC6" w:rsidRDefault="00365CC6" w:rsidP="00A556CE">
      <w:pPr>
        <w:pStyle w:val="5"/>
      </w:pPr>
      <w:r>
        <w:rPr>
          <w:rFonts w:hint="eastAsia"/>
        </w:rPr>
        <w:t>返回参数</w:t>
      </w:r>
    </w:p>
    <w:tbl>
      <w:tblPr>
        <w:tblW w:w="852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1"/>
        <w:gridCol w:w="2498"/>
        <w:gridCol w:w="1116"/>
        <w:gridCol w:w="1162"/>
        <w:gridCol w:w="2234"/>
      </w:tblGrid>
      <w:tr w:rsidR="00365CC6" w:rsidTr="008D5D22">
        <w:tc>
          <w:tcPr>
            <w:tcW w:w="1511" w:type="dxa"/>
            <w:shd w:val="clear" w:color="auto" w:fill="D9D9D9"/>
            <w:vAlign w:val="center"/>
          </w:tcPr>
          <w:p w:rsidR="00365CC6" w:rsidRDefault="00365CC6" w:rsidP="008D5D22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参数名称</w:t>
            </w:r>
          </w:p>
        </w:tc>
        <w:tc>
          <w:tcPr>
            <w:tcW w:w="2498" w:type="dxa"/>
            <w:shd w:val="clear" w:color="auto" w:fill="D9D9D9"/>
            <w:vAlign w:val="center"/>
          </w:tcPr>
          <w:p w:rsidR="00365CC6" w:rsidRDefault="00365CC6" w:rsidP="008D5D22">
            <w:pPr>
              <w:rPr>
                <w:rFonts w:cs="Times New Roman"/>
                <w:kern w:val="0"/>
              </w:rPr>
            </w:pPr>
            <w:r>
              <w:rPr>
                <w:rFonts w:cs="宋体" w:hint="eastAsia"/>
                <w:kern w:val="0"/>
              </w:rPr>
              <w:t>标识名</w:t>
            </w:r>
          </w:p>
        </w:tc>
        <w:tc>
          <w:tcPr>
            <w:tcW w:w="1116" w:type="dxa"/>
            <w:shd w:val="clear" w:color="auto" w:fill="D9D9D9"/>
            <w:vAlign w:val="center"/>
          </w:tcPr>
          <w:p w:rsidR="00365CC6" w:rsidRDefault="00365CC6" w:rsidP="008D5D22">
            <w:pPr>
              <w:rPr>
                <w:rFonts w:cs="Times New Roman"/>
                <w:kern w:val="0"/>
              </w:rPr>
            </w:pPr>
            <w:r>
              <w:rPr>
                <w:rFonts w:cs="宋体" w:hint="eastAsia"/>
                <w:kern w:val="0"/>
              </w:rPr>
              <w:t>长度</w:t>
            </w:r>
          </w:p>
        </w:tc>
        <w:tc>
          <w:tcPr>
            <w:tcW w:w="1162" w:type="dxa"/>
            <w:shd w:val="clear" w:color="auto" w:fill="D9D9D9"/>
            <w:vAlign w:val="center"/>
          </w:tcPr>
          <w:p w:rsidR="00365CC6" w:rsidRDefault="00365CC6" w:rsidP="008D5D22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参数类型</w:t>
            </w:r>
          </w:p>
        </w:tc>
        <w:tc>
          <w:tcPr>
            <w:tcW w:w="2234" w:type="dxa"/>
            <w:shd w:val="clear" w:color="auto" w:fill="D9D9D9"/>
            <w:vAlign w:val="center"/>
          </w:tcPr>
          <w:p w:rsidR="00365CC6" w:rsidRDefault="00365CC6" w:rsidP="008D5D22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描述</w:t>
            </w:r>
          </w:p>
        </w:tc>
      </w:tr>
      <w:tr w:rsidR="00365CC6" w:rsidTr="008D5D22">
        <w:tc>
          <w:tcPr>
            <w:tcW w:w="1511" w:type="dxa"/>
            <w:vAlign w:val="center"/>
          </w:tcPr>
          <w:p w:rsidR="00365CC6" w:rsidRDefault="00365CC6" w:rsidP="008D5D22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状态</w:t>
            </w:r>
          </w:p>
        </w:tc>
        <w:tc>
          <w:tcPr>
            <w:tcW w:w="2498" w:type="dxa"/>
            <w:vAlign w:val="center"/>
          </w:tcPr>
          <w:p w:rsidR="00365CC6" w:rsidRDefault="00365CC6" w:rsidP="008D5D22">
            <w:r>
              <w:t>status</w:t>
            </w:r>
          </w:p>
        </w:tc>
        <w:tc>
          <w:tcPr>
            <w:tcW w:w="1116" w:type="dxa"/>
            <w:vAlign w:val="center"/>
          </w:tcPr>
          <w:p w:rsidR="00365CC6" w:rsidRDefault="00365CC6" w:rsidP="008D5D22"/>
        </w:tc>
        <w:tc>
          <w:tcPr>
            <w:tcW w:w="1162" w:type="dxa"/>
            <w:vAlign w:val="center"/>
          </w:tcPr>
          <w:p w:rsidR="00365CC6" w:rsidRDefault="00365CC6" w:rsidP="008D5D22">
            <w:r>
              <w:rPr>
                <w:bCs/>
              </w:rPr>
              <w:t>string</w:t>
            </w:r>
          </w:p>
        </w:tc>
        <w:tc>
          <w:tcPr>
            <w:tcW w:w="2234" w:type="dxa"/>
            <w:vAlign w:val="center"/>
          </w:tcPr>
          <w:p w:rsidR="00365CC6" w:rsidRDefault="00365CC6" w:rsidP="008D5D22">
            <w:r>
              <w:rPr>
                <w:rFonts w:cs="宋体" w:hint="eastAsia"/>
              </w:rPr>
              <w:t>参照</w:t>
            </w:r>
            <w:r>
              <w:t>1.2.</w:t>
            </w:r>
            <w:r>
              <w:rPr>
                <w:rFonts w:hint="eastAsia"/>
              </w:rPr>
              <w:t>3</w:t>
            </w:r>
          </w:p>
        </w:tc>
      </w:tr>
      <w:tr w:rsidR="00365CC6" w:rsidTr="008D5D22">
        <w:tc>
          <w:tcPr>
            <w:tcW w:w="1511" w:type="dxa"/>
            <w:vAlign w:val="center"/>
          </w:tcPr>
          <w:p w:rsidR="00365CC6" w:rsidRDefault="00365CC6" w:rsidP="008D5D22">
            <w:pPr>
              <w:rPr>
                <w:rFonts w:cs="Times New Roman"/>
                <w:color w:val="C00000"/>
              </w:rPr>
            </w:pPr>
            <w:r>
              <w:rPr>
                <w:rFonts w:cs="宋体" w:hint="eastAsia"/>
              </w:rPr>
              <w:t>提示信息</w:t>
            </w:r>
          </w:p>
        </w:tc>
        <w:tc>
          <w:tcPr>
            <w:tcW w:w="2498" w:type="dxa"/>
            <w:vAlign w:val="center"/>
          </w:tcPr>
          <w:p w:rsidR="00365CC6" w:rsidRDefault="00365CC6" w:rsidP="008D5D22">
            <w:r>
              <w:t>message</w:t>
            </w:r>
          </w:p>
        </w:tc>
        <w:tc>
          <w:tcPr>
            <w:tcW w:w="1116" w:type="dxa"/>
            <w:vAlign w:val="center"/>
          </w:tcPr>
          <w:p w:rsidR="00365CC6" w:rsidRDefault="00365CC6" w:rsidP="008D5D22"/>
        </w:tc>
        <w:tc>
          <w:tcPr>
            <w:tcW w:w="1162" w:type="dxa"/>
            <w:vAlign w:val="center"/>
          </w:tcPr>
          <w:p w:rsidR="00365CC6" w:rsidRDefault="00365CC6" w:rsidP="008D5D22">
            <w:r>
              <w:rPr>
                <w:bCs/>
              </w:rPr>
              <w:t>string</w:t>
            </w:r>
          </w:p>
        </w:tc>
        <w:tc>
          <w:tcPr>
            <w:tcW w:w="2234" w:type="dxa"/>
            <w:vAlign w:val="center"/>
          </w:tcPr>
          <w:p w:rsidR="00365CC6" w:rsidRDefault="00365CC6" w:rsidP="008D5D22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对应状态的提示</w:t>
            </w:r>
          </w:p>
        </w:tc>
      </w:tr>
      <w:tr w:rsidR="00365CC6" w:rsidTr="008D5D22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CC6" w:rsidRDefault="00365CC6" w:rsidP="008D5D22">
            <w:pPr>
              <w:rPr>
                <w:rFonts w:cs="宋体"/>
              </w:rPr>
            </w:pPr>
            <w:r>
              <w:rPr>
                <w:rFonts w:cs="宋体" w:hint="eastAsia"/>
              </w:rPr>
              <w:t>NUBE</w:t>
            </w:r>
            <w:r>
              <w:rPr>
                <w:rFonts w:cs="宋体" w:hint="eastAsia"/>
              </w:rPr>
              <w:t>号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CC6" w:rsidRDefault="00365CC6" w:rsidP="008D5D22">
            <w:proofErr w:type="spellStart"/>
            <w:r>
              <w:rPr>
                <w:rFonts w:hint="eastAsia"/>
              </w:rPr>
              <w:t>nubeNumber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CC6" w:rsidRDefault="00365CC6" w:rsidP="008D5D22"/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CC6" w:rsidRDefault="00365CC6" w:rsidP="008D5D22">
            <w:r>
              <w:t>String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CC6" w:rsidRDefault="00365CC6" w:rsidP="008D5D22">
            <w:pPr>
              <w:rPr>
                <w:rFonts w:cs="宋体"/>
                <w:color w:val="FF0000"/>
              </w:rPr>
            </w:pPr>
            <w:r>
              <w:rPr>
                <w:rFonts w:hint="eastAsia"/>
                <w:color w:val="FF0000"/>
              </w:rPr>
              <w:t>如果</w:t>
            </w:r>
            <w:r>
              <w:rPr>
                <w:rFonts w:hint="eastAsia"/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注册过则返回之前注册的</w:t>
            </w:r>
            <w:r>
              <w:rPr>
                <w:rFonts w:hint="eastAsia"/>
                <w:color w:val="FF0000"/>
              </w:rPr>
              <w:t>NUBE</w:t>
            </w:r>
            <w:r>
              <w:rPr>
                <w:rFonts w:hint="eastAsia"/>
                <w:color w:val="FF0000"/>
              </w:rPr>
              <w:t>号码。如果没注册过返回一个新的</w:t>
            </w:r>
            <w:r>
              <w:rPr>
                <w:rFonts w:hint="eastAsia"/>
                <w:color w:val="FF0000"/>
              </w:rPr>
              <w:t>NUBE</w:t>
            </w:r>
            <w:r>
              <w:rPr>
                <w:rFonts w:hint="eastAsia"/>
                <w:color w:val="FF0000"/>
              </w:rPr>
              <w:t>号</w:t>
            </w:r>
          </w:p>
        </w:tc>
      </w:tr>
    </w:tbl>
    <w:p w:rsidR="00365CC6" w:rsidRDefault="00365CC6" w:rsidP="00365CC6"/>
    <w:p w:rsidR="00365CC6" w:rsidRDefault="00365CC6" w:rsidP="00365CC6">
      <w:pPr>
        <w:autoSpaceDE w:val="0"/>
        <w:autoSpaceDN w:val="0"/>
        <w:adjustRightInd w:val="0"/>
        <w:jc w:val="left"/>
        <w:rPr>
          <w:rFonts w:ascii="Courier New" w:hAnsi="Courier New" w:cs="宋体"/>
          <w:color w:val="000000"/>
          <w:kern w:val="0"/>
          <w:sz w:val="20"/>
          <w:szCs w:val="20"/>
        </w:rPr>
      </w:pPr>
      <w:r>
        <w:rPr>
          <w:rFonts w:ascii="Courier New" w:hAnsi="Courier New" w:cs="宋体" w:hint="eastAsia"/>
          <w:color w:val="000000"/>
          <w:kern w:val="0"/>
          <w:sz w:val="20"/>
          <w:szCs w:val="20"/>
        </w:rPr>
        <w:t>例：</w:t>
      </w:r>
    </w:p>
    <w:p w:rsidR="00365CC6" w:rsidRDefault="00365CC6" w:rsidP="00365CC6">
      <w:pPr>
        <w:autoSpaceDE w:val="0"/>
        <w:autoSpaceDN w:val="0"/>
        <w:adjustRightInd w:val="0"/>
        <w:jc w:val="left"/>
        <w:rPr>
          <w:rFonts w:ascii="Courier New" w:hAnsi="Courier New" w:cs="宋体"/>
          <w:color w:val="0000FF"/>
          <w:kern w:val="0"/>
          <w:sz w:val="20"/>
          <w:szCs w:val="20"/>
        </w:rPr>
      </w:pPr>
      <w:r>
        <w:rPr>
          <w:rFonts w:ascii="Courier New" w:hAnsi="Courier New" w:cs="宋体" w:hint="eastAsia"/>
          <w:color w:val="0000FF"/>
          <w:kern w:val="0"/>
          <w:sz w:val="20"/>
          <w:szCs w:val="20"/>
        </w:rPr>
        <w:t>成功时返回：</w:t>
      </w:r>
    </w:p>
    <w:p w:rsidR="00365CC6" w:rsidRDefault="00365CC6" w:rsidP="00365C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:rsidR="00365CC6" w:rsidRDefault="00365CC6" w:rsidP="00365C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"</w:t>
      </w:r>
      <w:proofErr w:type="gramStart"/>
      <w:r>
        <w:rPr>
          <w:rFonts w:ascii="Courier New" w:hAnsi="Courier New" w:cs="Courier New"/>
          <w:kern w:val="0"/>
        </w:rPr>
        <w:t>status</w:t>
      </w:r>
      <w:proofErr w:type="gramEnd"/>
      <w:r>
        <w:rPr>
          <w:rFonts w:ascii="Courier New" w:hAnsi="Courier New" w:cs="Courier New"/>
          <w:kern w:val="0"/>
        </w:rPr>
        <w:t>":"0",</w:t>
      </w:r>
    </w:p>
    <w:p w:rsidR="00365CC6" w:rsidRDefault="00365CC6" w:rsidP="00365CC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"message":"</w:t>
      </w:r>
      <w:r>
        <w:rPr>
          <w:rFonts w:ascii="Courier New" w:hAnsi="Courier New" w:cs="Courier New" w:hint="eastAsia"/>
          <w:kern w:val="0"/>
        </w:rPr>
        <w:t>成功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,</w:t>
      </w:r>
    </w:p>
    <w:p w:rsidR="00365CC6" w:rsidRDefault="00365CC6" w:rsidP="00365CC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"</w:t>
      </w:r>
      <w:proofErr w:type="gramStart"/>
      <w:r>
        <w:rPr>
          <w:rFonts w:hint="eastAsia"/>
        </w:rPr>
        <w:t>nubeNumber</w:t>
      </w:r>
      <w:proofErr w:type="gramEnd"/>
      <w:r>
        <w:rPr>
          <w:rFonts w:ascii="Courier New" w:hAnsi="Courier New" w:cs="Courier New"/>
          <w:kern w:val="0"/>
        </w:rPr>
        <w:t>":"77771007"</w:t>
      </w:r>
    </w:p>
    <w:p w:rsidR="00365CC6" w:rsidRDefault="00365CC6" w:rsidP="00365CC6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}</w:t>
      </w:r>
    </w:p>
    <w:p w:rsidR="00365CC6" w:rsidRDefault="00365CC6" w:rsidP="00365CC6">
      <w:pPr>
        <w:rPr>
          <w:rFonts w:ascii="Courier New" w:hAnsi="Courier New" w:cs="Courier New"/>
          <w:kern w:val="0"/>
        </w:rPr>
      </w:pPr>
    </w:p>
    <w:p w:rsidR="00365CC6" w:rsidRDefault="00365CC6" w:rsidP="00365C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宋体" w:hint="eastAsia"/>
          <w:color w:val="0000FF"/>
          <w:kern w:val="0"/>
          <w:sz w:val="20"/>
          <w:szCs w:val="20"/>
        </w:rPr>
        <w:t>失败情况返回：</w:t>
      </w:r>
    </w:p>
    <w:p w:rsidR="00365CC6" w:rsidRDefault="00365CC6" w:rsidP="00365CC6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UID</w:t>
      </w:r>
      <w:r>
        <w:rPr>
          <w:rFonts w:ascii="Courier New" w:hAnsi="Courier New" w:cs="Courier New" w:hint="eastAsia"/>
          <w:kern w:val="0"/>
        </w:rPr>
        <w:t>已经存在且与</w:t>
      </w:r>
      <w:r>
        <w:rPr>
          <w:rFonts w:ascii="Courier New" w:hAnsi="Courier New" w:cs="Courier New" w:hint="eastAsia"/>
          <w:kern w:val="0"/>
        </w:rPr>
        <w:t>APPKEY</w:t>
      </w:r>
      <w:r>
        <w:rPr>
          <w:rFonts w:ascii="Courier New" w:hAnsi="Courier New" w:cs="Courier New" w:hint="eastAsia"/>
          <w:kern w:val="0"/>
        </w:rPr>
        <w:t>不匹配</w:t>
      </w:r>
    </w:p>
    <w:p w:rsidR="00365CC6" w:rsidRDefault="00365CC6" w:rsidP="00365C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:rsidR="00365CC6" w:rsidRDefault="00365CC6" w:rsidP="00365C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"</w:t>
      </w:r>
      <w:proofErr w:type="gramStart"/>
      <w:r>
        <w:rPr>
          <w:rFonts w:ascii="Courier New" w:hAnsi="Courier New" w:cs="Courier New"/>
          <w:kern w:val="0"/>
        </w:rPr>
        <w:t>status</w:t>
      </w:r>
      <w:proofErr w:type="gramEnd"/>
      <w:r>
        <w:rPr>
          <w:rFonts w:ascii="Courier New" w:hAnsi="Courier New" w:cs="Courier New"/>
          <w:kern w:val="0"/>
        </w:rPr>
        <w:t>":"</w:t>
      </w:r>
      <w:r>
        <w:rPr>
          <w:rFonts w:ascii="Consolas" w:eastAsia="Consolas" w:hAnsi="Consolas" w:hint="eastAsia"/>
          <w:color w:val="000000"/>
          <w:sz w:val="22"/>
          <w:highlight w:val="white"/>
        </w:rPr>
        <w:t>-924</w:t>
      </w:r>
      <w:r>
        <w:rPr>
          <w:rFonts w:ascii="Courier New" w:hAnsi="Courier New" w:cs="Courier New"/>
          <w:kern w:val="0"/>
        </w:rPr>
        <w:t>",</w:t>
      </w:r>
    </w:p>
    <w:p w:rsidR="00365CC6" w:rsidRDefault="00365CC6" w:rsidP="00365CC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"</w:t>
      </w:r>
      <w:proofErr w:type="spellStart"/>
      <w:r>
        <w:rPr>
          <w:rFonts w:ascii="Courier New" w:hAnsi="Courier New" w:cs="Courier New"/>
          <w:kern w:val="0"/>
        </w:rPr>
        <w:t>message":"</w:t>
      </w:r>
      <w:r>
        <w:rPr>
          <w:rFonts w:ascii="Courier New" w:hAnsi="Courier New" w:cs="Courier New" w:hint="eastAsia"/>
          <w:kern w:val="0"/>
        </w:rPr>
        <w:t>UID</w:t>
      </w:r>
      <w:proofErr w:type="spellEnd"/>
      <w:r>
        <w:rPr>
          <w:rFonts w:ascii="Courier New" w:hAnsi="Courier New" w:cs="Courier New" w:hint="eastAsia"/>
          <w:kern w:val="0"/>
        </w:rPr>
        <w:t>已经存在且与</w:t>
      </w:r>
      <w:r>
        <w:rPr>
          <w:rFonts w:ascii="Courier New" w:hAnsi="Courier New" w:cs="Courier New" w:hint="eastAsia"/>
          <w:kern w:val="0"/>
        </w:rPr>
        <w:t>APPKEY</w:t>
      </w:r>
      <w:r>
        <w:rPr>
          <w:rFonts w:ascii="Courier New" w:hAnsi="Courier New" w:cs="Courier New" w:hint="eastAsia"/>
          <w:kern w:val="0"/>
        </w:rPr>
        <w:t>不匹配</w:t>
      </w:r>
      <w:r>
        <w:rPr>
          <w:rFonts w:ascii="Courier New" w:hAnsi="Courier New" w:cs="Courier New"/>
          <w:kern w:val="0"/>
        </w:rPr>
        <w:t>"</w:t>
      </w:r>
    </w:p>
    <w:p w:rsidR="00365CC6" w:rsidRDefault="00365CC6" w:rsidP="00365CC6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}</w:t>
      </w:r>
    </w:p>
    <w:p w:rsidR="00365CC6" w:rsidRDefault="00365CC6" w:rsidP="00365CC6">
      <w:pPr>
        <w:rPr>
          <w:rFonts w:ascii="Courier New" w:hAnsi="Courier New" w:cs="Courier New"/>
          <w:kern w:val="0"/>
        </w:rPr>
      </w:pPr>
    </w:p>
    <w:p w:rsidR="00365CC6" w:rsidRDefault="00365CC6" w:rsidP="00365CC6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该</w:t>
      </w:r>
      <w:r>
        <w:rPr>
          <w:rFonts w:ascii="Courier New" w:hAnsi="Courier New" w:cs="Courier New" w:hint="eastAsia"/>
          <w:kern w:val="0"/>
        </w:rPr>
        <w:t>UID</w:t>
      </w:r>
      <w:r>
        <w:rPr>
          <w:rFonts w:ascii="Courier New" w:hAnsi="Courier New" w:cs="Courier New" w:hint="eastAsia"/>
          <w:kern w:val="0"/>
        </w:rPr>
        <w:t>已被注册</w:t>
      </w:r>
    </w:p>
    <w:p w:rsidR="00365CC6" w:rsidRDefault="00365CC6" w:rsidP="00365C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:rsidR="00365CC6" w:rsidRDefault="00365CC6" w:rsidP="00365C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"</w:t>
      </w:r>
      <w:proofErr w:type="gramStart"/>
      <w:r>
        <w:rPr>
          <w:rFonts w:ascii="Courier New" w:hAnsi="Courier New" w:cs="Courier New"/>
          <w:kern w:val="0"/>
        </w:rPr>
        <w:t>status</w:t>
      </w:r>
      <w:proofErr w:type="gramEnd"/>
      <w:r>
        <w:rPr>
          <w:rFonts w:ascii="Courier New" w:hAnsi="Courier New" w:cs="Courier New"/>
          <w:kern w:val="0"/>
        </w:rPr>
        <w:t>":"</w:t>
      </w:r>
      <w:r>
        <w:rPr>
          <w:rFonts w:ascii="Courier New" w:hAnsi="Courier New" w:cs="Courier New" w:hint="eastAsia"/>
          <w:kern w:val="0"/>
        </w:rPr>
        <w:t>-924</w:t>
      </w:r>
      <w:r>
        <w:rPr>
          <w:rFonts w:ascii="Courier New" w:hAnsi="Courier New" w:cs="Courier New"/>
          <w:kern w:val="0"/>
        </w:rPr>
        <w:t>",</w:t>
      </w:r>
    </w:p>
    <w:p w:rsidR="00365CC6" w:rsidRDefault="00365CC6" w:rsidP="00365CC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"message":"</w:t>
      </w:r>
      <w:r>
        <w:rPr>
          <w:rFonts w:ascii="Courier New" w:hAnsi="Courier New" w:cs="Courier New"/>
          <w:kern w:val="0"/>
        </w:rPr>
        <w:t>该</w:t>
      </w:r>
      <w:r>
        <w:rPr>
          <w:rFonts w:ascii="Courier New" w:hAnsi="Courier New" w:cs="Courier New"/>
          <w:kern w:val="0"/>
        </w:rPr>
        <w:t>UID</w:t>
      </w:r>
      <w:r>
        <w:rPr>
          <w:rFonts w:ascii="Courier New" w:hAnsi="Courier New" w:cs="Courier New"/>
          <w:kern w:val="0"/>
        </w:rPr>
        <w:t>已被注册</w:t>
      </w:r>
      <w:r>
        <w:rPr>
          <w:rFonts w:ascii="Courier New" w:hAnsi="Courier New" w:cs="Courier New"/>
          <w:kern w:val="0"/>
        </w:rPr>
        <w:t xml:space="preserve"> "</w:t>
      </w:r>
      <w:r>
        <w:rPr>
          <w:rFonts w:ascii="Courier New" w:hAnsi="Courier New" w:cs="Courier New" w:hint="eastAsia"/>
          <w:kern w:val="0"/>
        </w:rPr>
        <w:t>,</w:t>
      </w:r>
    </w:p>
    <w:p w:rsidR="00365CC6" w:rsidRDefault="00365CC6" w:rsidP="00365CC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FF6600"/>
          <w:kern w:val="0"/>
        </w:rPr>
      </w:pPr>
      <w:r>
        <w:rPr>
          <w:rFonts w:ascii="Courier New" w:hAnsi="Courier New" w:cs="Courier New"/>
          <w:color w:val="FF6600"/>
          <w:kern w:val="0"/>
        </w:rPr>
        <w:t>"</w:t>
      </w:r>
      <w:proofErr w:type="gramStart"/>
      <w:r>
        <w:rPr>
          <w:rFonts w:ascii="Courier New" w:hAnsi="Courier New" w:cs="Courier New" w:hint="eastAsia"/>
          <w:color w:val="FF6600"/>
          <w:kern w:val="0"/>
        </w:rPr>
        <w:t>nubeNumber</w:t>
      </w:r>
      <w:proofErr w:type="gramEnd"/>
      <w:r>
        <w:rPr>
          <w:rFonts w:ascii="Courier New" w:hAnsi="Courier New" w:cs="Courier New"/>
          <w:color w:val="FF6600"/>
          <w:kern w:val="0"/>
        </w:rPr>
        <w:t>":"77771007"</w:t>
      </w:r>
    </w:p>
    <w:p w:rsidR="00365CC6" w:rsidRDefault="00365CC6" w:rsidP="00365CC6">
      <w:pPr>
        <w:rPr>
          <w:rFonts w:ascii="Consolas" w:eastAsia="Consolas" w:hAnsi="Consolas"/>
          <w:color w:val="2A00FF"/>
          <w:sz w:val="22"/>
          <w:highlight w:val="white"/>
        </w:rPr>
      </w:pPr>
      <w:r>
        <w:rPr>
          <w:rFonts w:ascii="Courier New" w:hAnsi="Courier New" w:cs="Courier New" w:hint="eastAsia"/>
          <w:kern w:val="0"/>
        </w:rPr>
        <w:t>}</w:t>
      </w:r>
    </w:p>
    <w:p w:rsidR="00365CC6" w:rsidRDefault="00365CC6" w:rsidP="00365CC6">
      <w:pPr>
        <w:rPr>
          <w:rFonts w:ascii="Courier New" w:hAnsi="Courier New" w:cs="Courier New"/>
          <w:color w:val="0000FF"/>
          <w:kern w:val="0"/>
        </w:rPr>
      </w:pPr>
      <w:r>
        <w:rPr>
          <w:rFonts w:ascii="Courier New" w:hAnsi="Courier New" w:cs="Courier New" w:hint="eastAsia"/>
          <w:color w:val="0000FF"/>
          <w:kern w:val="0"/>
        </w:rPr>
        <w:t>其他相关操作失败可能返回错误</w:t>
      </w:r>
      <w:r>
        <w:rPr>
          <w:rFonts w:ascii="Courier New" w:hAnsi="Courier New" w:cs="Courier New" w:hint="eastAsia"/>
          <w:color w:val="0000FF"/>
          <w:kern w:val="0"/>
        </w:rPr>
        <w:t>(</w:t>
      </w:r>
      <w:r>
        <w:rPr>
          <w:rFonts w:ascii="Courier New" w:hAnsi="Courier New" w:cs="Courier New" w:hint="eastAsia"/>
          <w:color w:val="0000FF"/>
          <w:kern w:val="0"/>
        </w:rPr>
        <w:t>详细返回结构数据请看：章节</w:t>
      </w:r>
      <w:r>
        <w:rPr>
          <w:rFonts w:ascii="Courier New" w:hAnsi="Courier New" w:cs="Courier New" w:hint="eastAsia"/>
          <w:color w:val="0000FF"/>
          <w:kern w:val="0"/>
        </w:rPr>
        <w:t>1.2)</w:t>
      </w:r>
      <w:r>
        <w:rPr>
          <w:rFonts w:ascii="Courier New" w:hAnsi="Courier New" w:cs="Courier New" w:hint="eastAsia"/>
          <w:color w:val="0000FF"/>
          <w:kern w:val="0"/>
        </w:rPr>
        <w:t>：</w:t>
      </w:r>
    </w:p>
    <w:p w:rsidR="00365CC6" w:rsidRDefault="00365CC6" w:rsidP="00365CC6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参</w:t>
      </w:r>
      <w:r>
        <w:rPr>
          <w:rFonts w:ascii="宋体" w:hAnsi="宋体" w:cs="宋体" w:hint="eastAsia"/>
          <w:color w:val="000000"/>
          <w:sz w:val="24"/>
        </w:rPr>
        <w:t>数不全、APPKEY不存在、UID已经存在、</w:t>
      </w:r>
      <w:proofErr w:type="gramStart"/>
      <w:r>
        <w:rPr>
          <w:rFonts w:ascii="宋体" w:hAnsi="宋体" w:cs="宋体"/>
          <w:color w:val="000000"/>
          <w:sz w:val="24"/>
        </w:rPr>
        <w:t>号段资源</w:t>
      </w:r>
      <w:proofErr w:type="gramEnd"/>
      <w:r>
        <w:rPr>
          <w:rFonts w:ascii="宋体" w:hAnsi="宋体" w:cs="宋体"/>
          <w:color w:val="000000"/>
          <w:sz w:val="24"/>
        </w:rPr>
        <w:t>已经用完</w:t>
      </w:r>
      <w:r>
        <w:rPr>
          <w:rFonts w:ascii="宋体" w:hAnsi="宋体" w:cs="宋体" w:hint="eastAsia"/>
          <w:color w:val="000000"/>
          <w:sz w:val="24"/>
        </w:rPr>
        <w:t>、</w:t>
      </w:r>
      <w:r>
        <w:rPr>
          <w:rFonts w:ascii="宋体" w:hAnsi="宋体" w:cs="宋体"/>
          <w:color w:val="000000"/>
          <w:sz w:val="24"/>
        </w:rPr>
        <w:t>系统内部异常</w:t>
      </w:r>
    </w:p>
    <w:p w:rsidR="00365CC6" w:rsidRDefault="00365CC6" w:rsidP="00365CC6">
      <w:pPr>
        <w:rPr>
          <w:rFonts w:ascii="Courier New" w:hAnsi="Courier New" w:cs="Courier New"/>
          <w:kern w:val="0"/>
        </w:rPr>
      </w:pPr>
    </w:p>
    <w:p w:rsidR="00A556CE" w:rsidRDefault="00A556CE" w:rsidP="00A556CE">
      <w:pPr>
        <w:pStyle w:val="4"/>
      </w:pPr>
      <w:r>
        <w:rPr>
          <w:rFonts w:hint="eastAsia"/>
        </w:rPr>
        <w:t>用户注销</w:t>
      </w:r>
    </w:p>
    <w:p w:rsidR="00A556CE" w:rsidRDefault="00A556CE" w:rsidP="00A556CE">
      <w:r>
        <w:rPr>
          <w:rFonts w:hint="eastAsia"/>
        </w:rPr>
        <w:t>服务名：</w:t>
      </w:r>
      <w:proofErr w:type="spellStart"/>
      <w:proofErr w:type="gramStart"/>
      <w:r>
        <w:rPr>
          <w:rFonts w:hint="eastAsia"/>
        </w:rPr>
        <w:t>unRegisterUser</w:t>
      </w:r>
      <w:proofErr w:type="spellEnd"/>
      <w:proofErr w:type="gramEnd"/>
    </w:p>
    <w:p w:rsidR="00A556CE" w:rsidRDefault="00A556CE" w:rsidP="00A556CE">
      <w:pPr>
        <w:pStyle w:val="5"/>
      </w:pPr>
      <w:r>
        <w:rPr>
          <w:rFonts w:hint="eastAsia"/>
        </w:rPr>
        <w:t>请求参数</w:t>
      </w:r>
    </w:p>
    <w:p w:rsidR="00A556CE" w:rsidRDefault="00A556CE" w:rsidP="00A556CE"/>
    <w:tbl>
      <w:tblPr>
        <w:tblW w:w="852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8"/>
        <w:gridCol w:w="1910"/>
        <w:gridCol w:w="1230"/>
        <w:gridCol w:w="1236"/>
        <w:gridCol w:w="2497"/>
      </w:tblGrid>
      <w:tr w:rsidR="00A556CE" w:rsidTr="008D5D22">
        <w:tc>
          <w:tcPr>
            <w:tcW w:w="1648" w:type="dxa"/>
            <w:shd w:val="clear" w:color="auto" w:fill="D9D9D9"/>
            <w:vAlign w:val="center"/>
          </w:tcPr>
          <w:p w:rsidR="00A556CE" w:rsidRDefault="00A556CE" w:rsidP="008D5D22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lastRenderedPageBreak/>
              <w:t>参数名称</w:t>
            </w:r>
          </w:p>
        </w:tc>
        <w:tc>
          <w:tcPr>
            <w:tcW w:w="1910" w:type="dxa"/>
            <w:shd w:val="clear" w:color="auto" w:fill="D9D9D9"/>
            <w:vAlign w:val="center"/>
          </w:tcPr>
          <w:p w:rsidR="00A556CE" w:rsidRDefault="00A556CE" w:rsidP="008D5D22">
            <w:pPr>
              <w:rPr>
                <w:rFonts w:cs="Times New Roman"/>
                <w:kern w:val="0"/>
              </w:rPr>
            </w:pPr>
            <w:r>
              <w:rPr>
                <w:rFonts w:cs="宋体" w:hint="eastAsia"/>
                <w:kern w:val="0"/>
              </w:rPr>
              <w:t>标识名</w:t>
            </w:r>
          </w:p>
        </w:tc>
        <w:tc>
          <w:tcPr>
            <w:tcW w:w="1230" w:type="dxa"/>
            <w:shd w:val="clear" w:color="auto" w:fill="D9D9D9"/>
            <w:vAlign w:val="center"/>
          </w:tcPr>
          <w:p w:rsidR="00A556CE" w:rsidRDefault="00A556CE" w:rsidP="008D5D22">
            <w:pPr>
              <w:rPr>
                <w:rFonts w:cs="Times New Roman"/>
                <w:kern w:val="0"/>
              </w:rPr>
            </w:pPr>
            <w:r>
              <w:rPr>
                <w:rFonts w:cs="宋体" w:hint="eastAsia"/>
                <w:kern w:val="0"/>
              </w:rPr>
              <w:t>长度</w:t>
            </w:r>
          </w:p>
        </w:tc>
        <w:tc>
          <w:tcPr>
            <w:tcW w:w="1236" w:type="dxa"/>
            <w:shd w:val="clear" w:color="auto" w:fill="D9D9D9"/>
            <w:vAlign w:val="center"/>
          </w:tcPr>
          <w:p w:rsidR="00A556CE" w:rsidRDefault="00A556CE" w:rsidP="008D5D22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参数类型</w:t>
            </w:r>
          </w:p>
        </w:tc>
        <w:tc>
          <w:tcPr>
            <w:tcW w:w="2497" w:type="dxa"/>
            <w:shd w:val="clear" w:color="auto" w:fill="D9D9D9"/>
            <w:vAlign w:val="center"/>
          </w:tcPr>
          <w:p w:rsidR="00A556CE" w:rsidRDefault="00A556CE" w:rsidP="008D5D22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描述</w:t>
            </w:r>
          </w:p>
        </w:tc>
      </w:tr>
      <w:tr w:rsidR="00A556CE" w:rsidTr="008D5D22">
        <w:tc>
          <w:tcPr>
            <w:tcW w:w="1648" w:type="dxa"/>
            <w:vAlign w:val="center"/>
          </w:tcPr>
          <w:p w:rsidR="00A556CE" w:rsidRDefault="00A556CE" w:rsidP="008D5D22">
            <w:proofErr w:type="spellStart"/>
            <w:r>
              <w:rPr>
                <w:rFonts w:hint="eastAsia"/>
              </w:rPr>
              <w:t>appKey</w:t>
            </w:r>
            <w:proofErr w:type="spellEnd"/>
          </w:p>
        </w:tc>
        <w:tc>
          <w:tcPr>
            <w:tcW w:w="1910" w:type="dxa"/>
            <w:vAlign w:val="center"/>
          </w:tcPr>
          <w:p w:rsidR="00A556CE" w:rsidRDefault="00A556CE" w:rsidP="008D5D22">
            <w:proofErr w:type="spellStart"/>
            <w:r>
              <w:rPr>
                <w:rFonts w:hint="eastAsia"/>
              </w:rPr>
              <w:t>appKey</w:t>
            </w:r>
            <w:proofErr w:type="spellEnd"/>
          </w:p>
        </w:tc>
        <w:tc>
          <w:tcPr>
            <w:tcW w:w="1230" w:type="dxa"/>
            <w:vAlign w:val="center"/>
          </w:tcPr>
          <w:p w:rsidR="00A556CE" w:rsidRDefault="00A556CE" w:rsidP="008D5D22"/>
        </w:tc>
        <w:tc>
          <w:tcPr>
            <w:tcW w:w="1236" w:type="dxa"/>
            <w:vAlign w:val="center"/>
          </w:tcPr>
          <w:p w:rsidR="00A556CE" w:rsidRDefault="00A556CE" w:rsidP="008D5D22">
            <w:r>
              <w:t>String</w:t>
            </w:r>
          </w:p>
        </w:tc>
        <w:tc>
          <w:tcPr>
            <w:tcW w:w="2497" w:type="dxa"/>
            <w:vAlign w:val="center"/>
          </w:tcPr>
          <w:p w:rsidR="00A556CE" w:rsidRDefault="00A556CE" w:rsidP="008D5D22">
            <w:r>
              <w:t>企业用户中心预分配的第三方企业属性</w:t>
            </w:r>
          </w:p>
        </w:tc>
      </w:tr>
      <w:tr w:rsidR="00A556CE" w:rsidTr="008D5D22">
        <w:tc>
          <w:tcPr>
            <w:tcW w:w="1648" w:type="dxa"/>
            <w:vAlign w:val="center"/>
          </w:tcPr>
          <w:p w:rsidR="00A556CE" w:rsidRDefault="00A556CE" w:rsidP="008D5D22">
            <w:r>
              <w:rPr>
                <w:rFonts w:hint="eastAsia"/>
              </w:rPr>
              <w:t>UID</w:t>
            </w:r>
          </w:p>
        </w:tc>
        <w:tc>
          <w:tcPr>
            <w:tcW w:w="1910" w:type="dxa"/>
            <w:vAlign w:val="center"/>
          </w:tcPr>
          <w:p w:rsidR="00A556CE" w:rsidRDefault="00A556CE" w:rsidP="008D5D22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230" w:type="dxa"/>
            <w:vAlign w:val="center"/>
          </w:tcPr>
          <w:p w:rsidR="00A556CE" w:rsidRDefault="00A556CE" w:rsidP="008D5D22"/>
        </w:tc>
        <w:tc>
          <w:tcPr>
            <w:tcW w:w="1236" w:type="dxa"/>
            <w:vAlign w:val="center"/>
          </w:tcPr>
          <w:p w:rsidR="00A556CE" w:rsidRDefault="00A556CE" w:rsidP="008D5D22">
            <w:r>
              <w:t>String</w:t>
            </w:r>
          </w:p>
        </w:tc>
        <w:tc>
          <w:tcPr>
            <w:tcW w:w="2497" w:type="dxa"/>
            <w:vAlign w:val="center"/>
          </w:tcPr>
          <w:p w:rsidR="00A556CE" w:rsidRDefault="00A556CE" w:rsidP="008D5D22">
            <w:r>
              <w:t>设备</w:t>
            </w:r>
            <w: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或用户</w:t>
            </w:r>
            <w:r>
              <w:rPr>
                <w:rFonts w:hint="eastAsia"/>
              </w:rPr>
              <w:t>id</w:t>
            </w:r>
          </w:p>
        </w:tc>
      </w:tr>
      <w:tr w:rsidR="00A556CE" w:rsidTr="008D5D22">
        <w:tc>
          <w:tcPr>
            <w:tcW w:w="1648" w:type="dxa"/>
            <w:vAlign w:val="center"/>
          </w:tcPr>
          <w:p w:rsidR="00A556CE" w:rsidRDefault="00A556CE" w:rsidP="008D5D22">
            <w:r>
              <w:rPr>
                <w:rFonts w:hint="eastAsia"/>
              </w:rPr>
              <w:t>NUBE</w:t>
            </w:r>
            <w:r>
              <w:rPr>
                <w:rFonts w:hint="eastAsia"/>
              </w:rPr>
              <w:t>号</w:t>
            </w:r>
          </w:p>
        </w:tc>
        <w:tc>
          <w:tcPr>
            <w:tcW w:w="1910" w:type="dxa"/>
            <w:vAlign w:val="center"/>
          </w:tcPr>
          <w:p w:rsidR="00A556CE" w:rsidRDefault="00A556CE" w:rsidP="008D5D22">
            <w:proofErr w:type="spellStart"/>
            <w:r>
              <w:rPr>
                <w:rFonts w:hint="eastAsia"/>
              </w:rPr>
              <w:t>nubeNumber</w:t>
            </w:r>
            <w:proofErr w:type="spellEnd"/>
          </w:p>
        </w:tc>
        <w:tc>
          <w:tcPr>
            <w:tcW w:w="1230" w:type="dxa"/>
            <w:vAlign w:val="center"/>
          </w:tcPr>
          <w:p w:rsidR="00A556CE" w:rsidRDefault="00A556CE" w:rsidP="008D5D22"/>
        </w:tc>
        <w:tc>
          <w:tcPr>
            <w:tcW w:w="1236" w:type="dxa"/>
            <w:vAlign w:val="center"/>
          </w:tcPr>
          <w:p w:rsidR="00A556CE" w:rsidRDefault="00A556CE" w:rsidP="008D5D22"/>
        </w:tc>
        <w:tc>
          <w:tcPr>
            <w:tcW w:w="2497" w:type="dxa"/>
            <w:vAlign w:val="center"/>
          </w:tcPr>
          <w:p w:rsidR="00A556CE" w:rsidRDefault="00A556CE" w:rsidP="008D5D22">
            <w:r>
              <w:t>需要注册的</w:t>
            </w:r>
            <w:r>
              <w:t>NUBE</w:t>
            </w:r>
            <w:r>
              <w:t>号码</w:t>
            </w:r>
          </w:p>
        </w:tc>
      </w:tr>
      <w:tr w:rsidR="00A556CE" w:rsidTr="008D5D22">
        <w:tc>
          <w:tcPr>
            <w:tcW w:w="8521" w:type="dxa"/>
            <w:gridSpan w:val="5"/>
            <w:shd w:val="clear" w:color="auto" w:fill="D9D9D9"/>
            <w:vAlign w:val="center"/>
          </w:tcPr>
          <w:p w:rsidR="00A556CE" w:rsidRDefault="00A556CE" w:rsidP="008D5D22">
            <w:pPr>
              <w:rPr>
                <w:rFonts w:cs="宋体"/>
              </w:rPr>
            </w:pPr>
            <w:r>
              <w:rPr>
                <w:rFonts w:cs="宋体" w:hint="eastAsia"/>
              </w:rPr>
              <w:t>可选</w:t>
            </w:r>
          </w:p>
        </w:tc>
      </w:tr>
    </w:tbl>
    <w:p w:rsidR="00A556CE" w:rsidRDefault="00A556CE" w:rsidP="00A556CE"/>
    <w:p w:rsidR="00A556CE" w:rsidRDefault="00A556CE" w:rsidP="00A556CE">
      <w:r>
        <w:rPr>
          <w:rFonts w:hint="eastAsia"/>
        </w:rPr>
        <w:t>例：</w:t>
      </w:r>
    </w:p>
    <w:p w:rsidR="00A556CE" w:rsidRDefault="00A556CE" w:rsidP="00A556CE">
      <w:r>
        <w:t>{</w:t>
      </w:r>
    </w:p>
    <w:p w:rsidR="00A556CE" w:rsidRDefault="00A556CE" w:rsidP="00A556CE">
      <w:r>
        <w:tab/>
        <w:t>"</w:t>
      </w:r>
      <w:proofErr w:type="spellStart"/>
      <w:proofErr w:type="gramStart"/>
      <w:r>
        <w:rPr>
          <w:rFonts w:hint="eastAsia"/>
        </w:rPr>
        <w:t>appKey</w:t>
      </w:r>
      <w:proofErr w:type="spellEnd"/>
      <w:proofErr w:type="gramEnd"/>
      <w:r>
        <w:t>": "</w:t>
      </w:r>
      <w:proofErr w:type="spellStart"/>
      <w:r>
        <w:rPr>
          <w:rFonts w:hint="eastAsia"/>
        </w:rPr>
        <w:t>appKeyTest</w:t>
      </w:r>
      <w:proofErr w:type="spellEnd"/>
      <w:r>
        <w:t>"</w:t>
      </w:r>
      <w:r>
        <w:rPr>
          <w:rFonts w:hint="eastAsia"/>
        </w:rPr>
        <w:t>,</w:t>
      </w:r>
    </w:p>
    <w:p w:rsidR="00A556CE" w:rsidRDefault="00A556CE" w:rsidP="00A556CE">
      <w:r>
        <w:rPr>
          <w:rFonts w:hint="eastAsia"/>
        </w:rPr>
        <w:tab/>
      </w:r>
      <w:r>
        <w:t>"</w:t>
      </w:r>
      <w:proofErr w:type="gramStart"/>
      <w:r>
        <w:rPr>
          <w:rFonts w:hint="eastAsia"/>
        </w:rPr>
        <w:t>uid</w:t>
      </w:r>
      <w:proofErr w:type="gramEnd"/>
      <w:r>
        <w:t>"</w:t>
      </w:r>
      <w:r>
        <w:rPr>
          <w:rFonts w:hint="eastAsia"/>
        </w:rPr>
        <w:t>:</w:t>
      </w:r>
      <w:r>
        <w:t>"5f96a217-0e04-40c6-9c90-be53fece74a</w:t>
      </w:r>
      <w:r>
        <w:rPr>
          <w:rFonts w:hint="eastAsia"/>
        </w:rPr>
        <w:t>f</w:t>
      </w:r>
      <w:r>
        <w:t>"</w:t>
      </w:r>
      <w:r>
        <w:rPr>
          <w:rFonts w:hint="eastAsia"/>
        </w:rPr>
        <w:t>,</w:t>
      </w:r>
    </w:p>
    <w:p w:rsidR="00A556CE" w:rsidRDefault="00A556CE" w:rsidP="00A556CE">
      <w:pPr>
        <w:ind w:firstLine="420"/>
      </w:pPr>
      <w:r>
        <w:t>"</w:t>
      </w:r>
      <w:proofErr w:type="gramStart"/>
      <w:r>
        <w:rPr>
          <w:rFonts w:hint="eastAsia"/>
        </w:rPr>
        <w:t>nubeNumber</w:t>
      </w:r>
      <w:proofErr w:type="gramEnd"/>
      <w:r>
        <w:t>"</w:t>
      </w:r>
      <w:r>
        <w:rPr>
          <w:rFonts w:hint="eastAsia"/>
        </w:rPr>
        <w:t>:</w:t>
      </w:r>
      <w:r>
        <w:t>"77771007"</w:t>
      </w:r>
    </w:p>
    <w:p w:rsidR="00A556CE" w:rsidRDefault="00A556CE" w:rsidP="00A556CE">
      <w:r>
        <w:t>}</w:t>
      </w:r>
    </w:p>
    <w:p w:rsidR="00A556CE" w:rsidRDefault="00A556CE" w:rsidP="00A556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例如请求</w:t>
      </w:r>
      <w:r>
        <w:rPr>
          <w:rFonts w:ascii="Courier New" w:hAnsi="Courier New" w:cs="Courier New" w:hint="eastAsia"/>
          <w:kern w:val="0"/>
        </w:rPr>
        <w:t>URL</w:t>
      </w:r>
      <w:r>
        <w:rPr>
          <w:rFonts w:ascii="Courier New" w:hAnsi="Courier New" w:cs="Courier New" w:hint="eastAsia"/>
          <w:kern w:val="0"/>
        </w:rPr>
        <w:t>：</w:t>
      </w:r>
    </w:p>
    <w:p w:rsidR="00A556CE" w:rsidRDefault="00A556CE" w:rsidP="00A556CE">
      <w:r>
        <w:t>http://localhost:8080/EnterpriseUserCenter/eucService?service=un</w:t>
      </w:r>
      <w:r>
        <w:rPr>
          <w:rFonts w:hint="eastAsia"/>
        </w:rPr>
        <w:t>RegisterUser</w:t>
      </w:r>
      <w:r>
        <w:t>&amp;params={%22</w:t>
      </w:r>
      <w:r>
        <w:rPr>
          <w:rFonts w:hint="eastAsia"/>
        </w:rPr>
        <w:t>appKey</w:t>
      </w:r>
      <w:r>
        <w:t>%22:%22</w:t>
      </w:r>
      <w:r>
        <w:rPr>
          <w:rFonts w:hint="eastAsia"/>
        </w:rPr>
        <w:t>appKeyTest</w:t>
      </w:r>
      <w:r>
        <w:t>%22</w:t>
      </w:r>
      <w:r>
        <w:rPr>
          <w:rFonts w:hint="eastAsia"/>
        </w:rPr>
        <w:t>,</w:t>
      </w:r>
      <w:r>
        <w:t>%22</w:t>
      </w:r>
      <w:r>
        <w:rPr>
          <w:rFonts w:hint="eastAsia"/>
        </w:rPr>
        <w:t>uid</w:t>
      </w:r>
      <w:r>
        <w:t>%22:%225f96a217-0e04-40c6-9c90-be53fece74a</w:t>
      </w:r>
      <w:r>
        <w:rPr>
          <w:rFonts w:hint="eastAsia"/>
        </w:rPr>
        <w:t>f</w:t>
      </w:r>
      <w:r>
        <w:t>%22</w:t>
      </w:r>
      <w:r>
        <w:rPr>
          <w:rFonts w:hint="eastAsia"/>
        </w:rPr>
        <w:t>,</w:t>
      </w:r>
      <w:r>
        <w:t xml:space="preserve"> %22</w:t>
      </w:r>
      <w:r>
        <w:rPr>
          <w:rFonts w:hint="eastAsia"/>
        </w:rPr>
        <w:t>nubeNumber</w:t>
      </w:r>
      <w:r>
        <w:t>%22:%2277771007%22}</w:t>
      </w:r>
    </w:p>
    <w:p w:rsidR="00A556CE" w:rsidRDefault="00A556CE" w:rsidP="00A556CE">
      <w:pPr>
        <w:pStyle w:val="5"/>
      </w:pPr>
      <w:r>
        <w:rPr>
          <w:rFonts w:hint="eastAsia"/>
        </w:rPr>
        <w:t>返回参数</w:t>
      </w:r>
    </w:p>
    <w:tbl>
      <w:tblPr>
        <w:tblW w:w="852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1"/>
        <w:gridCol w:w="2498"/>
        <w:gridCol w:w="1116"/>
        <w:gridCol w:w="1162"/>
        <w:gridCol w:w="2234"/>
      </w:tblGrid>
      <w:tr w:rsidR="00A556CE" w:rsidTr="008D5D22">
        <w:tc>
          <w:tcPr>
            <w:tcW w:w="1511" w:type="dxa"/>
            <w:shd w:val="clear" w:color="auto" w:fill="D9D9D9"/>
            <w:vAlign w:val="center"/>
          </w:tcPr>
          <w:p w:rsidR="00A556CE" w:rsidRDefault="00A556CE" w:rsidP="008D5D22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参数名称</w:t>
            </w:r>
          </w:p>
        </w:tc>
        <w:tc>
          <w:tcPr>
            <w:tcW w:w="2498" w:type="dxa"/>
            <w:shd w:val="clear" w:color="auto" w:fill="D9D9D9"/>
            <w:vAlign w:val="center"/>
          </w:tcPr>
          <w:p w:rsidR="00A556CE" w:rsidRDefault="00A556CE" w:rsidP="008D5D22">
            <w:pPr>
              <w:rPr>
                <w:rFonts w:cs="Times New Roman"/>
                <w:kern w:val="0"/>
              </w:rPr>
            </w:pPr>
            <w:r>
              <w:rPr>
                <w:rFonts w:cs="宋体" w:hint="eastAsia"/>
                <w:kern w:val="0"/>
              </w:rPr>
              <w:t>标识名</w:t>
            </w:r>
          </w:p>
        </w:tc>
        <w:tc>
          <w:tcPr>
            <w:tcW w:w="1116" w:type="dxa"/>
            <w:shd w:val="clear" w:color="auto" w:fill="D9D9D9"/>
            <w:vAlign w:val="center"/>
          </w:tcPr>
          <w:p w:rsidR="00A556CE" w:rsidRDefault="00A556CE" w:rsidP="008D5D22">
            <w:pPr>
              <w:rPr>
                <w:rFonts w:cs="Times New Roman"/>
                <w:kern w:val="0"/>
              </w:rPr>
            </w:pPr>
            <w:r>
              <w:rPr>
                <w:rFonts w:cs="宋体" w:hint="eastAsia"/>
                <w:kern w:val="0"/>
              </w:rPr>
              <w:t>长度</w:t>
            </w:r>
          </w:p>
        </w:tc>
        <w:tc>
          <w:tcPr>
            <w:tcW w:w="1162" w:type="dxa"/>
            <w:shd w:val="clear" w:color="auto" w:fill="D9D9D9"/>
            <w:vAlign w:val="center"/>
          </w:tcPr>
          <w:p w:rsidR="00A556CE" w:rsidRDefault="00A556CE" w:rsidP="008D5D22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参数类型</w:t>
            </w:r>
          </w:p>
        </w:tc>
        <w:tc>
          <w:tcPr>
            <w:tcW w:w="2234" w:type="dxa"/>
            <w:shd w:val="clear" w:color="auto" w:fill="D9D9D9"/>
            <w:vAlign w:val="center"/>
          </w:tcPr>
          <w:p w:rsidR="00A556CE" w:rsidRDefault="00A556CE" w:rsidP="008D5D22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描述</w:t>
            </w:r>
          </w:p>
        </w:tc>
      </w:tr>
      <w:tr w:rsidR="00A556CE" w:rsidTr="008D5D22">
        <w:tc>
          <w:tcPr>
            <w:tcW w:w="1511" w:type="dxa"/>
            <w:vAlign w:val="center"/>
          </w:tcPr>
          <w:p w:rsidR="00A556CE" w:rsidRDefault="00A556CE" w:rsidP="008D5D22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状态</w:t>
            </w:r>
          </w:p>
        </w:tc>
        <w:tc>
          <w:tcPr>
            <w:tcW w:w="2498" w:type="dxa"/>
            <w:vAlign w:val="center"/>
          </w:tcPr>
          <w:p w:rsidR="00A556CE" w:rsidRDefault="00A556CE" w:rsidP="008D5D22">
            <w:r>
              <w:t>status</w:t>
            </w:r>
          </w:p>
        </w:tc>
        <w:tc>
          <w:tcPr>
            <w:tcW w:w="1116" w:type="dxa"/>
            <w:vAlign w:val="center"/>
          </w:tcPr>
          <w:p w:rsidR="00A556CE" w:rsidRDefault="00A556CE" w:rsidP="008D5D22"/>
        </w:tc>
        <w:tc>
          <w:tcPr>
            <w:tcW w:w="1162" w:type="dxa"/>
            <w:vAlign w:val="center"/>
          </w:tcPr>
          <w:p w:rsidR="00A556CE" w:rsidRDefault="00A556CE" w:rsidP="008D5D22">
            <w:r>
              <w:rPr>
                <w:bCs/>
              </w:rPr>
              <w:t>string</w:t>
            </w:r>
          </w:p>
        </w:tc>
        <w:tc>
          <w:tcPr>
            <w:tcW w:w="2234" w:type="dxa"/>
            <w:vAlign w:val="center"/>
          </w:tcPr>
          <w:p w:rsidR="00A556CE" w:rsidRDefault="00A556CE" w:rsidP="008D5D22">
            <w:r>
              <w:rPr>
                <w:rFonts w:cs="宋体" w:hint="eastAsia"/>
              </w:rPr>
              <w:t>参照</w:t>
            </w:r>
            <w:r>
              <w:t>1.2.</w:t>
            </w:r>
            <w:r>
              <w:rPr>
                <w:rFonts w:hint="eastAsia"/>
              </w:rPr>
              <w:t>3</w:t>
            </w:r>
          </w:p>
        </w:tc>
      </w:tr>
      <w:tr w:rsidR="00A556CE" w:rsidTr="008D5D22">
        <w:tc>
          <w:tcPr>
            <w:tcW w:w="1511" w:type="dxa"/>
            <w:vAlign w:val="center"/>
          </w:tcPr>
          <w:p w:rsidR="00A556CE" w:rsidRDefault="00A556CE" w:rsidP="008D5D22">
            <w:pPr>
              <w:rPr>
                <w:rFonts w:cs="Times New Roman"/>
                <w:color w:val="C00000"/>
              </w:rPr>
            </w:pPr>
            <w:r>
              <w:rPr>
                <w:rFonts w:cs="宋体" w:hint="eastAsia"/>
              </w:rPr>
              <w:t>提示信息</w:t>
            </w:r>
          </w:p>
        </w:tc>
        <w:tc>
          <w:tcPr>
            <w:tcW w:w="2498" w:type="dxa"/>
            <w:vAlign w:val="center"/>
          </w:tcPr>
          <w:p w:rsidR="00A556CE" w:rsidRDefault="00A556CE" w:rsidP="008D5D22">
            <w:r>
              <w:t>message</w:t>
            </w:r>
          </w:p>
        </w:tc>
        <w:tc>
          <w:tcPr>
            <w:tcW w:w="1116" w:type="dxa"/>
            <w:vAlign w:val="center"/>
          </w:tcPr>
          <w:p w:rsidR="00A556CE" w:rsidRDefault="00A556CE" w:rsidP="008D5D22"/>
        </w:tc>
        <w:tc>
          <w:tcPr>
            <w:tcW w:w="1162" w:type="dxa"/>
            <w:vAlign w:val="center"/>
          </w:tcPr>
          <w:p w:rsidR="00A556CE" w:rsidRDefault="00A556CE" w:rsidP="008D5D22">
            <w:r>
              <w:rPr>
                <w:bCs/>
              </w:rPr>
              <w:t>string</w:t>
            </w:r>
          </w:p>
        </w:tc>
        <w:tc>
          <w:tcPr>
            <w:tcW w:w="2234" w:type="dxa"/>
            <w:vAlign w:val="center"/>
          </w:tcPr>
          <w:p w:rsidR="00A556CE" w:rsidRDefault="00A556CE" w:rsidP="008D5D22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对应状态的提示</w:t>
            </w:r>
          </w:p>
        </w:tc>
      </w:tr>
    </w:tbl>
    <w:p w:rsidR="00A556CE" w:rsidRDefault="00A556CE" w:rsidP="00A556CE"/>
    <w:p w:rsidR="00A556CE" w:rsidRDefault="00A556CE" w:rsidP="00A556CE">
      <w:pPr>
        <w:autoSpaceDE w:val="0"/>
        <w:autoSpaceDN w:val="0"/>
        <w:adjustRightInd w:val="0"/>
        <w:jc w:val="left"/>
        <w:rPr>
          <w:rFonts w:ascii="Courier New" w:hAnsi="Courier New" w:cs="宋体"/>
          <w:color w:val="000000"/>
          <w:kern w:val="0"/>
          <w:sz w:val="20"/>
          <w:szCs w:val="20"/>
        </w:rPr>
      </w:pPr>
      <w:r>
        <w:rPr>
          <w:rFonts w:ascii="Courier New" w:hAnsi="Courier New" w:cs="宋体" w:hint="eastAsia"/>
          <w:color w:val="000000"/>
          <w:kern w:val="0"/>
          <w:sz w:val="20"/>
          <w:szCs w:val="20"/>
        </w:rPr>
        <w:t>例：</w:t>
      </w:r>
    </w:p>
    <w:p w:rsidR="00A556CE" w:rsidRDefault="00A556CE" w:rsidP="00A556CE">
      <w:pPr>
        <w:autoSpaceDE w:val="0"/>
        <w:autoSpaceDN w:val="0"/>
        <w:adjustRightInd w:val="0"/>
        <w:jc w:val="left"/>
        <w:rPr>
          <w:rFonts w:ascii="Courier New" w:hAnsi="Courier New" w:cs="宋体"/>
          <w:color w:val="0000FF"/>
          <w:kern w:val="0"/>
          <w:sz w:val="20"/>
          <w:szCs w:val="20"/>
        </w:rPr>
      </w:pPr>
      <w:r>
        <w:rPr>
          <w:rFonts w:ascii="Courier New" w:hAnsi="Courier New" w:cs="宋体" w:hint="eastAsia"/>
          <w:color w:val="0000FF"/>
          <w:kern w:val="0"/>
          <w:sz w:val="20"/>
          <w:szCs w:val="20"/>
        </w:rPr>
        <w:t>成功返回：</w:t>
      </w:r>
    </w:p>
    <w:p w:rsidR="00A556CE" w:rsidRDefault="00A556CE" w:rsidP="00A556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:rsidR="00A556CE" w:rsidRDefault="00A556CE" w:rsidP="00A556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"</w:t>
      </w:r>
      <w:proofErr w:type="gramStart"/>
      <w:r>
        <w:rPr>
          <w:rFonts w:ascii="Courier New" w:hAnsi="Courier New" w:cs="Courier New"/>
          <w:kern w:val="0"/>
        </w:rPr>
        <w:t>status</w:t>
      </w:r>
      <w:proofErr w:type="gramEnd"/>
      <w:r>
        <w:rPr>
          <w:rFonts w:ascii="Courier New" w:hAnsi="Courier New" w:cs="Courier New"/>
          <w:kern w:val="0"/>
        </w:rPr>
        <w:t>":"0",</w:t>
      </w:r>
    </w:p>
    <w:p w:rsidR="00A556CE" w:rsidRDefault="00A556CE" w:rsidP="00A556CE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"message":"</w:t>
      </w:r>
      <w:r>
        <w:rPr>
          <w:rFonts w:ascii="Courier New" w:hAnsi="Courier New" w:cs="Courier New" w:hint="eastAsia"/>
          <w:kern w:val="0"/>
        </w:rPr>
        <w:t>成功</w:t>
      </w:r>
      <w:r>
        <w:rPr>
          <w:rFonts w:ascii="Courier New" w:hAnsi="Courier New" w:cs="Courier New"/>
          <w:kern w:val="0"/>
        </w:rPr>
        <w:t>"</w:t>
      </w:r>
    </w:p>
    <w:p w:rsidR="00A556CE" w:rsidRDefault="00A556CE" w:rsidP="00A556C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}</w:t>
      </w:r>
    </w:p>
    <w:p w:rsidR="00A556CE" w:rsidRDefault="00A556CE" w:rsidP="00A556CE">
      <w:pPr>
        <w:rPr>
          <w:rFonts w:ascii="Courier New" w:hAnsi="Courier New" w:cs="Courier New"/>
          <w:kern w:val="0"/>
        </w:rPr>
      </w:pPr>
    </w:p>
    <w:p w:rsidR="00A556CE" w:rsidRDefault="00A556CE" w:rsidP="00A556CE">
      <w:pPr>
        <w:rPr>
          <w:rFonts w:ascii="Courier New" w:hAnsi="Courier New" w:cs="Courier New"/>
          <w:kern w:val="0"/>
        </w:rPr>
      </w:pPr>
    </w:p>
    <w:p w:rsidR="00A556CE" w:rsidRDefault="00A556CE" w:rsidP="00A556CE">
      <w:pPr>
        <w:rPr>
          <w:rFonts w:ascii="Courier New" w:hAnsi="Courier New" w:cs="Courier New"/>
          <w:color w:val="0000FF"/>
          <w:kern w:val="0"/>
        </w:rPr>
      </w:pPr>
      <w:r>
        <w:rPr>
          <w:rFonts w:ascii="Courier New" w:hAnsi="Courier New" w:cs="Courier New" w:hint="eastAsia"/>
          <w:color w:val="0000FF"/>
          <w:kern w:val="0"/>
        </w:rPr>
        <w:t>相关操作失败可能返回错误</w:t>
      </w:r>
      <w:r>
        <w:rPr>
          <w:rFonts w:ascii="Courier New" w:hAnsi="Courier New" w:cs="Courier New" w:hint="eastAsia"/>
          <w:color w:val="0000FF"/>
          <w:kern w:val="0"/>
        </w:rPr>
        <w:t>(</w:t>
      </w:r>
      <w:r>
        <w:rPr>
          <w:rFonts w:ascii="Courier New" w:hAnsi="Courier New" w:cs="Courier New" w:hint="eastAsia"/>
          <w:color w:val="0000FF"/>
          <w:kern w:val="0"/>
        </w:rPr>
        <w:t>详细返回结构数据请看：章节</w:t>
      </w:r>
      <w:r>
        <w:rPr>
          <w:rFonts w:ascii="Courier New" w:hAnsi="Courier New" w:cs="Courier New" w:hint="eastAsia"/>
          <w:color w:val="0000FF"/>
          <w:kern w:val="0"/>
        </w:rPr>
        <w:t>1.2)</w:t>
      </w:r>
      <w:r>
        <w:rPr>
          <w:rFonts w:ascii="Courier New" w:hAnsi="Courier New" w:cs="Courier New" w:hint="eastAsia"/>
          <w:color w:val="0000FF"/>
          <w:kern w:val="0"/>
        </w:rPr>
        <w:t>：</w:t>
      </w:r>
    </w:p>
    <w:p w:rsidR="00A556CE" w:rsidRDefault="00A556CE" w:rsidP="00A556CE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参数不全、</w:t>
      </w:r>
      <w:r>
        <w:rPr>
          <w:rFonts w:ascii="宋体" w:hAnsi="宋体" w:cs="宋体"/>
          <w:color w:val="000000"/>
          <w:sz w:val="24"/>
        </w:rPr>
        <w:t>不存在匹配用户</w:t>
      </w:r>
      <w:r>
        <w:rPr>
          <w:rFonts w:ascii="Courier New" w:hAnsi="Courier New" w:cs="Courier New" w:hint="eastAsia"/>
          <w:color w:val="0000FF"/>
          <w:kern w:val="0"/>
        </w:rPr>
        <w:t>、</w:t>
      </w:r>
      <w:r>
        <w:rPr>
          <w:rFonts w:ascii="宋体" w:hAnsi="宋体" w:cs="宋体"/>
          <w:color w:val="000000"/>
          <w:sz w:val="24"/>
        </w:rPr>
        <w:t>操作失败</w:t>
      </w:r>
      <w:r>
        <w:rPr>
          <w:rFonts w:ascii="宋体" w:hAnsi="宋体" w:cs="宋体" w:hint="eastAsia"/>
          <w:color w:val="000000"/>
          <w:sz w:val="24"/>
        </w:rPr>
        <w:t>、</w:t>
      </w:r>
      <w:r>
        <w:rPr>
          <w:rFonts w:ascii="宋体" w:hAnsi="宋体" w:cs="宋体"/>
          <w:color w:val="000000"/>
          <w:sz w:val="24"/>
        </w:rPr>
        <w:t>系统内部异常</w:t>
      </w:r>
    </w:p>
    <w:p w:rsidR="00A556CE" w:rsidRDefault="00A556CE" w:rsidP="00A556CE">
      <w:pPr>
        <w:rPr>
          <w:ins w:id="496" w:author="admin" w:date="2016-05-25T10:41:00Z"/>
          <w:rFonts w:ascii="Courier New" w:hAnsi="Courier New" w:cs="Courier New"/>
          <w:kern w:val="0"/>
        </w:rPr>
      </w:pPr>
    </w:p>
    <w:p w:rsidR="00B42217" w:rsidRDefault="00B42217" w:rsidP="00B42217">
      <w:pPr>
        <w:pStyle w:val="2"/>
        <w:rPr>
          <w:ins w:id="497" w:author="admin" w:date="2016-05-25T11:16:00Z"/>
        </w:rPr>
      </w:pPr>
      <w:ins w:id="498" w:author="admin" w:date="2016-05-25T11:16:00Z">
        <w:r>
          <w:rPr>
            <w:rFonts w:hint="eastAsia"/>
          </w:rPr>
          <w:t>极频道</w:t>
        </w:r>
        <w:proofErr w:type="spellStart"/>
        <w:r>
          <w:rPr>
            <w:rFonts w:hint="eastAsia"/>
          </w:rPr>
          <w:t>PaaS</w:t>
        </w:r>
        <w:proofErr w:type="spellEnd"/>
        <w:r>
          <w:rPr>
            <w:rFonts w:hint="eastAsia"/>
          </w:rPr>
          <w:t>接口</w:t>
        </w:r>
      </w:ins>
    </w:p>
    <w:p w:rsidR="00B42217" w:rsidRDefault="00B42217" w:rsidP="00B42217">
      <w:pPr>
        <w:rPr>
          <w:ins w:id="499" w:author="admin" w:date="2016-05-25T11:16:00Z"/>
        </w:rPr>
      </w:pPr>
      <w:ins w:id="500" w:author="admin" w:date="2016-05-25T11:16:00Z">
        <w:r>
          <w:rPr>
            <w:rFonts w:hint="eastAsia"/>
          </w:rPr>
          <w:t>为第三方平台提供</w:t>
        </w:r>
        <w:proofErr w:type="gramStart"/>
        <w:r>
          <w:rPr>
            <w:rFonts w:hint="eastAsia"/>
          </w:rPr>
          <w:t>极</w:t>
        </w:r>
        <w:proofErr w:type="gramEnd"/>
        <w:r>
          <w:rPr>
            <w:rFonts w:hint="eastAsia"/>
          </w:rPr>
          <w:t>频道能力接口。</w:t>
        </w:r>
      </w:ins>
    </w:p>
    <w:p w:rsidR="00B42217" w:rsidRDefault="00B42217" w:rsidP="00B42217">
      <w:pPr>
        <w:pStyle w:val="3"/>
        <w:tabs>
          <w:tab w:val="clear" w:pos="432"/>
        </w:tabs>
        <w:rPr>
          <w:ins w:id="501" w:author="admin" w:date="2016-05-25T11:16:00Z"/>
        </w:rPr>
      </w:pPr>
      <w:ins w:id="502" w:author="admin" w:date="2016-05-25T11:16:00Z">
        <w:r>
          <w:rPr>
            <w:rFonts w:hint="eastAsia"/>
          </w:rPr>
          <w:lastRenderedPageBreak/>
          <w:t>业务管理</w:t>
        </w:r>
      </w:ins>
    </w:p>
    <w:p w:rsidR="00B42217" w:rsidRDefault="00B42217" w:rsidP="00B42217">
      <w:pPr>
        <w:pStyle w:val="4"/>
        <w:tabs>
          <w:tab w:val="clear" w:pos="432"/>
          <w:tab w:val="clear" w:pos="1573"/>
          <w:tab w:val="left" w:pos="864"/>
        </w:tabs>
        <w:ind w:left="864"/>
        <w:rPr>
          <w:ins w:id="503" w:author="admin" w:date="2016-05-25T11:16:00Z"/>
        </w:rPr>
      </w:pPr>
      <w:ins w:id="504" w:author="admin" w:date="2016-05-25T11:16:00Z">
        <w:r>
          <w:rPr>
            <w:rFonts w:hint="eastAsia"/>
          </w:rPr>
          <w:t>授权接口</w:t>
        </w:r>
      </w:ins>
    </w:p>
    <w:p w:rsidR="00B42217" w:rsidRDefault="00B42217" w:rsidP="00B42217">
      <w:pPr>
        <w:pStyle w:val="10"/>
        <w:numPr>
          <w:ilvl w:val="0"/>
          <w:numId w:val="4"/>
        </w:numPr>
        <w:ind w:firstLineChars="0"/>
        <w:rPr>
          <w:ins w:id="505" w:author="admin" w:date="2016-05-25T11:16:00Z"/>
          <w:color w:val="0000FF"/>
        </w:rPr>
      </w:pPr>
      <w:ins w:id="506" w:author="admin" w:date="2016-05-25T11:16:00Z">
        <w:r>
          <w:rPr>
            <w:rFonts w:hint="eastAsia"/>
            <w:b/>
          </w:rPr>
          <w:t>接口签名：</w:t>
        </w:r>
        <w:r>
          <w:rPr>
            <w:rFonts w:ascii="新宋体" w:hAnsi="新宋体" w:cs="新宋体" w:hint="eastAsia"/>
            <w:bCs/>
            <w:color w:val="000000"/>
            <w:kern w:val="0"/>
            <w:sz w:val="19"/>
            <w:szCs w:val="19"/>
            <w:highlight w:val="white"/>
          </w:rPr>
          <w:t>account/</w:t>
        </w:r>
        <w:r>
          <w:rPr>
            <w:rFonts w:ascii="新宋体" w:hAnsi="新宋体" w:cs="新宋体"/>
            <w:bCs/>
            <w:color w:val="000000"/>
            <w:kern w:val="0"/>
            <w:sz w:val="19"/>
            <w:szCs w:val="19"/>
            <w:highlight w:val="white"/>
          </w:rPr>
          <w:t>authorize</w:t>
        </w:r>
      </w:ins>
    </w:p>
    <w:p w:rsidR="00B42217" w:rsidRDefault="00B42217" w:rsidP="00B42217">
      <w:pPr>
        <w:pStyle w:val="10"/>
        <w:numPr>
          <w:ilvl w:val="0"/>
          <w:numId w:val="4"/>
        </w:numPr>
        <w:ind w:firstLineChars="0"/>
        <w:rPr>
          <w:ins w:id="507" w:author="admin" w:date="2016-05-25T11:16:00Z"/>
          <w:color w:val="0000FF"/>
        </w:rPr>
      </w:pPr>
      <w:ins w:id="508" w:author="admin" w:date="2016-05-25T11:16:00Z">
        <w:r>
          <w:rPr>
            <w:rFonts w:hint="eastAsia"/>
            <w:b/>
          </w:rPr>
          <w:t>协议：</w:t>
        </w:r>
        <w:r>
          <w:rPr>
            <w:rFonts w:hint="eastAsia"/>
            <w:color w:val="0000FF"/>
          </w:rPr>
          <w:t xml:space="preserve">http post + </w:t>
        </w:r>
        <w:proofErr w:type="spellStart"/>
        <w:r>
          <w:rPr>
            <w:rFonts w:hint="eastAsia"/>
            <w:color w:val="0000FF"/>
          </w:rPr>
          <w:t>json</w:t>
        </w:r>
        <w:proofErr w:type="spellEnd"/>
      </w:ins>
    </w:p>
    <w:p w:rsidR="00B42217" w:rsidRDefault="00B42217" w:rsidP="00B42217">
      <w:pPr>
        <w:pStyle w:val="10"/>
        <w:numPr>
          <w:ilvl w:val="0"/>
          <w:numId w:val="4"/>
        </w:numPr>
        <w:ind w:firstLineChars="0"/>
        <w:rPr>
          <w:ins w:id="509" w:author="admin" w:date="2016-05-25T11:16:00Z"/>
        </w:rPr>
      </w:pPr>
      <w:ins w:id="510" w:author="admin" w:date="2016-05-25T11:16:00Z">
        <w:r>
          <w:rPr>
            <w:rFonts w:hint="eastAsia"/>
            <w:b/>
          </w:rPr>
          <w:t>接口描述：</w:t>
        </w:r>
        <w:r>
          <w:rPr>
            <w:rFonts w:hint="eastAsia"/>
            <w:bCs/>
          </w:rPr>
          <w:t>使用</w:t>
        </w:r>
        <w:proofErr w:type="spellStart"/>
        <w:r>
          <w:rPr>
            <w:rFonts w:hint="eastAsia"/>
            <w:bCs/>
          </w:rPr>
          <w:t>appid</w:t>
        </w:r>
        <w:proofErr w:type="spellEnd"/>
        <w:r>
          <w:rPr>
            <w:rFonts w:hint="eastAsia"/>
            <w:bCs/>
          </w:rPr>
          <w:t>，生成</w:t>
        </w:r>
        <w:r>
          <w:rPr>
            <w:rFonts w:hint="eastAsia"/>
            <w:bCs/>
          </w:rPr>
          <w:t>token</w:t>
        </w:r>
        <w:r>
          <w:rPr>
            <w:rFonts w:hint="eastAsia"/>
            <w:bCs/>
          </w:rPr>
          <w:t>用于后续接口鉴权。</w:t>
        </w:r>
      </w:ins>
    </w:p>
    <w:p w:rsidR="00B42217" w:rsidRDefault="00B42217" w:rsidP="00B42217">
      <w:pPr>
        <w:pStyle w:val="ListParagraph1"/>
        <w:numPr>
          <w:ilvl w:val="0"/>
          <w:numId w:val="5"/>
        </w:numPr>
        <w:ind w:firstLineChars="0"/>
        <w:rPr>
          <w:ins w:id="511" w:author="admin" w:date="2016-05-25T11:16:00Z"/>
        </w:rPr>
      </w:pPr>
      <w:ins w:id="512" w:author="admin" w:date="2016-05-25T11:16:00Z">
        <w:r>
          <w:rPr>
            <w:rFonts w:hint="eastAsia"/>
            <w:b/>
          </w:rPr>
          <w:t>功能说明：</w:t>
        </w:r>
        <w:r>
          <w:rPr>
            <w:rFonts w:hint="eastAsia"/>
            <w:bCs/>
          </w:rPr>
          <w:t>在使用</w:t>
        </w:r>
        <w:proofErr w:type="spellStart"/>
        <w:r>
          <w:rPr>
            <w:rFonts w:hint="eastAsia"/>
            <w:bCs/>
          </w:rPr>
          <w:t>PaaS</w:t>
        </w:r>
        <w:proofErr w:type="spellEnd"/>
        <w:r>
          <w:rPr>
            <w:rFonts w:hint="eastAsia"/>
            <w:bCs/>
          </w:rPr>
          <w:t>能力前，第三方平台必须先通过授权接口获取</w:t>
        </w:r>
        <w:r>
          <w:rPr>
            <w:rFonts w:hint="eastAsia"/>
            <w:bCs/>
          </w:rPr>
          <w:t>token</w:t>
        </w:r>
        <w:r>
          <w:rPr>
            <w:rFonts w:hint="eastAsia"/>
            <w:bCs/>
          </w:rPr>
          <w:t>。调用</w:t>
        </w:r>
        <w:proofErr w:type="spellStart"/>
        <w:r>
          <w:rPr>
            <w:rFonts w:hint="eastAsia"/>
            <w:bCs/>
          </w:rPr>
          <w:t>PaaS</w:t>
        </w:r>
        <w:proofErr w:type="spellEnd"/>
        <w:r>
          <w:rPr>
            <w:rFonts w:hint="eastAsia"/>
            <w:bCs/>
          </w:rPr>
          <w:t>其他</w:t>
        </w:r>
        <w:proofErr w:type="spellStart"/>
        <w:r>
          <w:rPr>
            <w:rFonts w:hint="eastAsia"/>
            <w:bCs/>
          </w:rPr>
          <w:t>Api</w:t>
        </w:r>
        <w:proofErr w:type="spellEnd"/>
        <w:r>
          <w:rPr>
            <w:rFonts w:hint="eastAsia"/>
            <w:bCs/>
          </w:rPr>
          <w:t>时，必须携带</w:t>
        </w:r>
        <w:r>
          <w:rPr>
            <w:rFonts w:hint="eastAsia"/>
            <w:bCs/>
          </w:rPr>
          <w:t>token</w:t>
        </w:r>
        <w:r>
          <w:rPr>
            <w:rFonts w:hint="eastAsia"/>
            <w:bCs/>
          </w:rPr>
          <w:t>用于接口鉴权。每个</w:t>
        </w:r>
        <w:r>
          <w:rPr>
            <w:rFonts w:hint="eastAsia"/>
            <w:bCs/>
          </w:rPr>
          <w:t>token</w:t>
        </w:r>
        <w:r>
          <w:rPr>
            <w:rFonts w:hint="eastAsia"/>
            <w:bCs/>
          </w:rPr>
          <w:t>的有效期为“调用</w:t>
        </w:r>
        <w:r>
          <w:rPr>
            <w:rFonts w:ascii="新宋体" w:hAnsi="新宋体" w:cs="新宋体"/>
            <w:color w:val="000000"/>
            <w:kern w:val="0"/>
            <w:sz w:val="19"/>
            <w:szCs w:val="19"/>
            <w:highlight w:val="white"/>
          </w:rPr>
          <w:t>Authentication</w:t>
        </w:r>
        <w:r>
          <w:rPr>
            <w:rFonts w:hint="eastAsia"/>
            <w:bCs/>
          </w:rPr>
          <w:t>接口时间后延</w:t>
        </w:r>
        <w:r>
          <w:rPr>
            <w:rFonts w:hint="eastAsia"/>
            <w:bCs/>
          </w:rPr>
          <w:t>30</w:t>
        </w:r>
        <w:r>
          <w:rPr>
            <w:rFonts w:hint="eastAsia"/>
            <w:bCs/>
          </w:rPr>
          <w:t>天”。在</w:t>
        </w:r>
        <w:r>
          <w:rPr>
            <w:rFonts w:hint="eastAsia"/>
            <w:bCs/>
          </w:rPr>
          <w:t>token</w:t>
        </w:r>
        <w:r>
          <w:rPr>
            <w:rFonts w:hint="eastAsia"/>
            <w:bCs/>
          </w:rPr>
          <w:t>失效前，第三方平台应该调用当前接口续订</w:t>
        </w:r>
        <w:r>
          <w:rPr>
            <w:rFonts w:hint="eastAsia"/>
            <w:bCs/>
          </w:rPr>
          <w:t>token</w:t>
        </w:r>
        <w:r>
          <w:rPr>
            <w:rFonts w:hint="eastAsia"/>
            <w:b/>
          </w:rPr>
          <w:t>。</w:t>
        </w:r>
      </w:ins>
    </w:p>
    <w:p w:rsidR="00B42217" w:rsidRDefault="00B42217" w:rsidP="00B42217">
      <w:pPr>
        <w:rPr>
          <w:ins w:id="513" w:author="admin" w:date="2016-05-25T11:16:00Z"/>
        </w:rPr>
      </w:pPr>
    </w:p>
    <w:p w:rsidR="00B42217" w:rsidRDefault="00B42217" w:rsidP="00B42217">
      <w:pPr>
        <w:pStyle w:val="ListParagraph1"/>
        <w:numPr>
          <w:ilvl w:val="0"/>
          <w:numId w:val="5"/>
        </w:numPr>
        <w:ind w:firstLineChars="0"/>
        <w:rPr>
          <w:ins w:id="514" w:author="admin" w:date="2016-05-25T11:16:00Z"/>
          <w:b/>
        </w:rPr>
      </w:pPr>
      <w:ins w:id="515" w:author="admin" w:date="2016-05-25T11:16:00Z">
        <w:r>
          <w:rPr>
            <w:rFonts w:hint="eastAsia"/>
            <w:b/>
          </w:rPr>
          <w:t>输入参数</w:t>
        </w:r>
      </w:ins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955"/>
        <w:gridCol w:w="1134"/>
        <w:gridCol w:w="4303"/>
      </w:tblGrid>
      <w:tr w:rsidR="00B42217" w:rsidTr="008D5D22">
        <w:trPr>
          <w:ins w:id="516" w:author="admin" w:date="2016-05-25T11:16:00Z"/>
        </w:trPr>
        <w:tc>
          <w:tcPr>
            <w:tcW w:w="2130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517" w:author="admin" w:date="2016-05-25T11:16:00Z"/>
                <w:rFonts w:ascii="Calibri" w:eastAsia="宋体" w:hAnsi="Calibri" w:cs="Times New Roman"/>
                <w:b/>
              </w:rPr>
            </w:pPr>
            <w:ins w:id="518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参数名称</w:t>
              </w:r>
            </w:ins>
          </w:p>
        </w:tc>
        <w:tc>
          <w:tcPr>
            <w:tcW w:w="955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519" w:author="admin" w:date="2016-05-25T11:16:00Z"/>
                <w:rFonts w:ascii="Calibri" w:eastAsia="宋体" w:hAnsi="Calibri" w:cs="Times New Roman"/>
                <w:b/>
              </w:rPr>
            </w:pPr>
            <w:ins w:id="520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类型</w:t>
              </w:r>
            </w:ins>
          </w:p>
        </w:tc>
        <w:tc>
          <w:tcPr>
            <w:tcW w:w="1134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521" w:author="admin" w:date="2016-05-25T11:16:00Z"/>
                <w:rFonts w:ascii="Calibri" w:eastAsia="宋体" w:hAnsi="Calibri" w:cs="Times New Roman"/>
                <w:b/>
              </w:rPr>
            </w:pPr>
            <w:ins w:id="522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是否必填</w:t>
              </w:r>
            </w:ins>
          </w:p>
        </w:tc>
        <w:tc>
          <w:tcPr>
            <w:tcW w:w="4303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523" w:author="admin" w:date="2016-05-25T11:16:00Z"/>
                <w:rFonts w:ascii="Calibri" w:eastAsia="宋体" w:hAnsi="Calibri" w:cs="Times New Roman"/>
                <w:b/>
              </w:rPr>
            </w:pPr>
            <w:ins w:id="524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备注</w:t>
              </w:r>
            </w:ins>
          </w:p>
        </w:tc>
      </w:tr>
      <w:tr w:rsidR="00B42217" w:rsidTr="008D5D22">
        <w:trPr>
          <w:ins w:id="525" w:author="admin" w:date="2016-05-25T11:16:00Z"/>
        </w:trPr>
        <w:tc>
          <w:tcPr>
            <w:tcW w:w="2130" w:type="dxa"/>
          </w:tcPr>
          <w:p w:rsidR="00B42217" w:rsidRDefault="00B42217" w:rsidP="008D5D22">
            <w:pPr>
              <w:rPr>
                <w:ins w:id="526" w:author="admin" w:date="2016-05-25T11:16:00Z"/>
                <w:rFonts w:ascii="Calibri" w:eastAsia="宋体" w:hAnsi="Calibri" w:cs="Times New Roman"/>
              </w:rPr>
            </w:pPr>
            <w:proofErr w:type="spellStart"/>
            <w:ins w:id="527" w:author="admin" w:date="2016-05-25T11:16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appid</w:t>
              </w:r>
              <w:proofErr w:type="spellEnd"/>
            </w:ins>
          </w:p>
        </w:tc>
        <w:tc>
          <w:tcPr>
            <w:tcW w:w="955" w:type="dxa"/>
          </w:tcPr>
          <w:p w:rsidR="00B42217" w:rsidRDefault="00B42217" w:rsidP="008D5D22">
            <w:pPr>
              <w:rPr>
                <w:ins w:id="528" w:author="admin" w:date="2016-05-25T11:16:00Z"/>
                <w:rFonts w:ascii="Calibri" w:eastAsia="宋体" w:hAnsi="Calibri" w:cs="Times New Roman"/>
              </w:rPr>
            </w:pPr>
            <w:ins w:id="529" w:author="admin" w:date="2016-05-25T11:16:00Z">
              <w:r>
                <w:rPr>
                  <w:rFonts w:ascii="Calibri" w:eastAsia="宋体" w:hAnsi="Calibri" w:cs="Times New Roman"/>
                </w:rPr>
                <w:t>S</w:t>
              </w:r>
              <w:r>
                <w:rPr>
                  <w:rFonts w:ascii="Calibri" w:eastAsia="宋体" w:hAnsi="Calibri" w:cs="Times New Roman" w:hint="eastAsia"/>
                </w:rPr>
                <w:t>tring</w:t>
              </w:r>
            </w:ins>
          </w:p>
        </w:tc>
        <w:tc>
          <w:tcPr>
            <w:tcW w:w="1134" w:type="dxa"/>
          </w:tcPr>
          <w:p w:rsidR="00B42217" w:rsidRDefault="00B42217" w:rsidP="008D5D22">
            <w:pPr>
              <w:rPr>
                <w:ins w:id="530" w:author="admin" w:date="2016-05-25T11:16:00Z"/>
                <w:rFonts w:ascii="Calibri" w:eastAsia="宋体" w:hAnsi="Calibri" w:cs="Times New Roman"/>
              </w:rPr>
            </w:pPr>
            <w:ins w:id="531" w:author="admin" w:date="2016-05-25T11:16:00Z">
              <w:r>
                <w:rPr>
                  <w:rFonts w:ascii="Calibri" w:eastAsia="宋体" w:hAnsi="Calibri" w:cs="Times New Roman" w:hint="eastAsia"/>
                </w:rPr>
                <w:t>是</w:t>
              </w:r>
            </w:ins>
          </w:p>
        </w:tc>
        <w:tc>
          <w:tcPr>
            <w:tcW w:w="4303" w:type="dxa"/>
          </w:tcPr>
          <w:p w:rsidR="00B42217" w:rsidRDefault="00B42217" w:rsidP="008D5D22">
            <w:pPr>
              <w:rPr>
                <w:ins w:id="532" w:author="admin" w:date="2016-05-25T11:16:00Z"/>
                <w:rFonts w:ascii="Calibri" w:eastAsia="宋体" w:hAnsi="Calibri" w:cs="Times New Roman"/>
              </w:rPr>
            </w:pPr>
            <w:proofErr w:type="spellStart"/>
            <w:ins w:id="533" w:author="admin" w:date="2016-05-25T11:16:00Z">
              <w:r>
                <w:rPr>
                  <w:rFonts w:ascii="Calibri" w:eastAsia="宋体" w:hAnsi="Calibri" w:cs="Times New Roman" w:hint="eastAsia"/>
                </w:rPr>
                <w:t>PaaS</w:t>
              </w:r>
              <w:proofErr w:type="spellEnd"/>
              <w:r>
                <w:rPr>
                  <w:rFonts w:ascii="Calibri" w:eastAsia="宋体" w:hAnsi="Calibri" w:cs="Times New Roman" w:hint="eastAsia"/>
                </w:rPr>
                <w:t>为第三方平台开通的唯一</w:t>
              </w:r>
              <w:r>
                <w:rPr>
                  <w:rFonts w:ascii="Calibri" w:eastAsia="宋体" w:hAnsi="Calibri" w:cs="Times New Roman" w:hint="eastAsia"/>
                </w:rPr>
                <w:t>id</w:t>
              </w:r>
              <w:r>
                <w:rPr>
                  <w:rFonts w:ascii="Calibri" w:eastAsia="宋体" w:hAnsi="Calibri" w:cs="Times New Roman" w:hint="eastAsia"/>
                </w:rPr>
                <w:t>用于标识平台身份。第三方平台</w:t>
              </w:r>
              <w:proofErr w:type="gramStart"/>
              <w:r>
                <w:rPr>
                  <w:rFonts w:ascii="Calibri" w:eastAsia="宋体" w:hAnsi="Calibri" w:cs="Times New Roman" w:hint="eastAsia"/>
                </w:rPr>
                <w:t>必确保</w:t>
              </w:r>
              <w:proofErr w:type="spellStart"/>
              <w:proofErr w:type="gramEnd"/>
              <w:r>
                <w:rPr>
                  <w:rFonts w:ascii="Calibri" w:eastAsia="宋体" w:hAnsi="Calibri" w:cs="Times New Roman" w:hint="eastAsia"/>
                </w:rPr>
                <w:t>appid</w:t>
              </w:r>
              <w:proofErr w:type="spellEnd"/>
              <w:r>
                <w:rPr>
                  <w:rFonts w:ascii="Calibri" w:eastAsia="宋体" w:hAnsi="Calibri" w:cs="Times New Roman" w:hint="eastAsia"/>
                </w:rPr>
                <w:t>不能外泄。如外泄，必须联系</w:t>
              </w:r>
              <w:proofErr w:type="spellStart"/>
              <w:r>
                <w:rPr>
                  <w:rFonts w:ascii="Calibri" w:eastAsia="宋体" w:hAnsi="Calibri" w:cs="Times New Roman" w:hint="eastAsia"/>
                </w:rPr>
                <w:t>PaaS</w:t>
              </w:r>
              <w:proofErr w:type="spellEnd"/>
              <w:r>
                <w:rPr>
                  <w:rFonts w:ascii="Calibri" w:eastAsia="宋体" w:hAnsi="Calibri" w:cs="Times New Roman" w:hint="eastAsia"/>
                </w:rPr>
                <w:t>平台重新分配。</w:t>
              </w:r>
            </w:ins>
          </w:p>
        </w:tc>
      </w:tr>
    </w:tbl>
    <w:p w:rsidR="00B42217" w:rsidRDefault="00B42217" w:rsidP="00B42217">
      <w:pPr>
        <w:pStyle w:val="111"/>
        <w:ind w:firstLineChars="0" w:firstLine="0"/>
        <w:jc w:val="left"/>
        <w:rPr>
          <w:ins w:id="534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</w:p>
    <w:p w:rsidR="00B42217" w:rsidRDefault="00B42217" w:rsidP="00B42217">
      <w:pPr>
        <w:pStyle w:val="10"/>
        <w:ind w:firstLineChars="0" w:firstLine="0"/>
        <w:jc w:val="left"/>
        <w:rPr>
          <w:ins w:id="535" w:author="admin" w:date="2016-05-25T11:16:00Z"/>
          <w:rFonts w:ascii="新宋体" w:hAnsi="新宋体" w:cs="新宋体"/>
          <w:b/>
          <w:color w:val="000000"/>
          <w:kern w:val="0"/>
          <w:sz w:val="19"/>
          <w:szCs w:val="19"/>
        </w:rPr>
      </w:pPr>
      <w:ins w:id="536" w:author="admin" w:date="2016-05-25T11:16:00Z">
        <w:r>
          <w:rPr>
            <w:rFonts w:ascii="新宋体" w:hAnsi="新宋体" w:cs="新宋体" w:hint="eastAsia"/>
            <w:b/>
            <w:color w:val="000000"/>
            <w:kern w:val="0"/>
            <w:sz w:val="19"/>
            <w:szCs w:val="19"/>
          </w:rPr>
          <w:t>请求示例：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537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538" w:author="admin" w:date="2016-05-25T11:16:00Z"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Post /account/</w:t>
        </w:r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authorize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539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ins w:id="540" w:author="admin" w:date="2016-05-25T11:16:00Z"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host:</w:t>
        </w:r>
        <w:proofErr w:type="gramEnd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v.butel.com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541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</w:p>
    <w:p w:rsidR="00B42217" w:rsidRDefault="00B42217" w:rsidP="00B42217">
      <w:pPr>
        <w:pStyle w:val="10"/>
        <w:ind w:firstLineChars="0" w:firstLine="0"/>
        <w:jc w:val="left"/>
        <w:rPr>
          <w:ins w:id="542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543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{</w:t>
        </w:r>
      </w:ins>
    </w:p>
    <w:p w:rsidR="00B42217" w:rsidRDefault="00B42217" w:rsidP="00B42217">
      <w:pPr>
        <w:pStyle w:val="10"/>
        <w:ind w:firstLine="380"/>
        <w:jc w:val="left"/>
        <w:rPr>
          <w:ins w:id="544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545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appid</w:t>
        </w:r>
        <w:proofErr w:type="spellEnd"/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"fsdr3ef3rdf3t4gsdgd"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546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547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}</w:t>
        </w:r>
      </w:ins>
    </w:p>
    <w:p w:rsidR="00B42217" w:rsidRDefault="00B42217" w:rsidP="00B42217">
      <w:pPr>
        <w:pStyle w:val="111"/>
        <w:ind w:firstLineChars="0" w:firstLine="0"/>
        <w:jc w:val="left"/>
        <w:rPr>
          <w:ins w:id="548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</w:p>
    <w:p w:rsidR="00B42217" w:rsidRDefault="00B42217" w:rsidP="00B42217">
      <w:pPr>
        <w:pStyle w:val="111"/>
        <w:numPr>
          <w:ilvl w:val="0"/>
          <w:numId w:val="6"/>
        </w:numPr>
        <w:ind w:firstLineChars="0"/>
        <w:jc w:val="left"/>
        <w:rPr>
          <w:ins w:id="549" w:author="admin" w:date="2016-05-25T11:16:00Z"/>
          <w:b/>
        </w:rPr>
      </w:pPr>
      <w:ins w:id="550" w:author="admin" w:date="2016-05-25T11:16:00Z">
        <w:r>
          <w:rPr>
            <w:rFonts w:hint="eastAsia"/>
            <w:b/>
          </w:rPr>
          <w:t>输出结果</w:t>
        </w:r>
      </w:ins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418"/>
        <w:gridCol w:w="4019"/>
      </w:tblGrid>
      <w:tr w:rsidR="00B42217" w:rsidTr="008D5D22">
        <w:trPr>
          <w:ins w:id="551" w:author="admin" w:date="2016-05-25T11:16:00Z"/>
        </w:trPr>
        <w:tc>
          <w:tcPr>
            <w:tcW w:w="2093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552" w:author="admin" w:date="2016-05-25T11:16:00Z"/>
                <w:rFonts w:ascii="Calibri" w:eastAsia="宋体" w:hAnsi="Calibri" w:cs="Times New Roman"/>
                <w:b/>
              </w:rPr>
            </w:pPr>
            <w:ins w:id="553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参数名称</w:t>
              </w:r>
            </w:ins>
          </w:p>
        </w:tc>
        <w:tc>
          <w:tcPr>
            <w:tcW w:w="992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554" w:author="admin" w:date="2016-05-25T11:16:00Z"/>
                <w:rFonts w:ascii="Calibri" w:eastAsia="宋体" w:hAnsi="Calibri" w:cs="Times New Roman"/>
                <w:b/>
              </w:rPr>
            </w:pPr>
            <w:ins w:id="555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类型</w:t>
              </w:r>
            </w:ins>
          </w:p>
        </w:tc>
        <w:tc>
          <w:tcPr>
            <w:tcW w:w="1418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556" w:author="admin" w:date="2016-05-25T11:16:00Z"/>
                <w:rFonts w:ascii="Calibri" w:eastAsia="宋体" w:hAnsi="Calibri" w:cs="Times New Roman"/>
                <w:b/>
              </w:rPr>
            </w:pPr>
            <w:ins w:id="557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是否必填</w:t>
              </w:r>
            </w:ins>
          </w:p>
        </w:tc>
        <w:tc>
          <w:tcPr>
            <w:tcW w:w="4019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558" w:author="admin" w:date="2016-05-25T11:16:00Z"/>
                <w:rFonts w:ascii="Calibri" w:eastAsia="宋体" w:hAnsi="Calibri" w:cs="Times New Roman"/>
                <w:b/>
              </w:rPr>
            </w:pPr>
            <w:ins w:id="559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备注</w:t>
              </w:r>
            </w:ins>
          </w:p>
        </w:tc>
      </w:tr>
      <w:tr w:rsidR="00B42217" w:rsidTr="008D5D22">
        <w:trPr>
          <w:ins w:id="560" w:author="admin" w:date="2016-05-25T11:16:00Z"/>
        </w:trPr>
        <w:tc>
          <w:tcPr>
            <w:tcW w:w="8522" w:type="dxa"/>
            <w:gridSpan w:val="4"/>
          </w:tcPr>
          <w:p w:rsidR="00B42217" w:rsidRDefault="00B42217" w:rsidP="008D5D22">
            <w:pPr>
              <w:pStyle w:val="10"/>
              <w:ind w:firstLineChars="0" w:firstLine="0"/>
              <w:jc w:val="center"/>
              <w:rPr>
                <w:ins w:id="561" w:author="admin" w:date="2016-05-25T11:16:00Z"/>
                <w:b/>
              </w:rPr>
            </w:pPr>
            <w:ins w:id="562" w:author="admin" w:date="2016-05-25T11:16:00Z">
              <w:r>
                <w:rPr>
                  <w:b/>
                </w:rPr>
                <w:t>State</w:t>
              </w:r>
            </w:ins>
          </w:p>
        </w:tc>
      </w:tr>
      <w:tr w:rsidR="00B42217" w:rsidTr="008D5D22">
        <w:trPr>
          <w:ins w:id="563" w:author="admin" w:date="2016-05-25T11:16:00Z"/>
        </w:trPr>
        <w:tc>
          <w:tcPr>
            <w:tcW w:w="2093" w:type="dxa"/>
            <w:shd w:val="clear" w:color="auto" w:fill="auto"/>
          </w:tcPr>
          <w:p w:rsidR="00B42217" w:rsidRDefault="00B42217" w:rsidP="008D5D22">
            <w:pPr>
              <w:rPr>
                <w:ins w:id="564" w:author="admin" w:date="2016-05-25T11:16:00Z"/>
              </w:rPr>
            </w:pPr>
            <w:proofErr w:type="spellStart"/>
            <w:ins w:id="565" w:author="admin" w:date="2016-05-25T11:16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rc</w:t>
              </w:r>
              <w:proofErr w:type="spellEnd"/>
            </w:ins>
          </w:p>
        </w:tc>
        <w:tc>
          <w:tcPr>
            <w:tcW w:w="992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566" w:author="admin" w:date="2016-05-25T11:16:00Z"/>
              </w:rPr>
            </w:pPr>
            <w:proofErr w:type="spellStart"/>
            <w:ins w:id="567" w:author="admin" w:date="2016-05-25T11:16:00Z">
              <w:r>
                <w:rPr>
                  <w:rFonts w:hint="eastAsia"/>
                </w:rPr>
                <w:t>int</w:t>
              </w:r>
              <w:proofErr w:type="spellEnd"/>
            </w:ins>
          </w:p>
        </w:tc>
        <w:tc>
          <w:tcPr>
            <w:tcW w:w="1418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568" w:author="admin" w:date="2016-05-25T11:16:00Z"/>
              </w:rPr>
            </w:pPr>
            <w:ins w:id="569" w:author="admin" w:date="2016-05-25T11:16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019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570" w:author="admin" w:date="2016-05-25T11:16:00Z"/>
              </w:rPr>
            </w:pPr>
            <w:ins w:id="571" w:author="admin" w:date="2016-05-25T11:16:00Z">
              <w:r>
                <w:rPr>
                  <w:rFonts w:hint="eastAsia"/>
                </w:rPr>
                <w:t>大于等于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：正确；小于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：错误</w:t>
              </w:r>
            </w:ins>
          </w:p>
        </w:tc>
      </w:tr>
      <w:tr w:rsidR="00B42217" w:rsidTr="008D5D22">
        <w:trPr>
          <w:ins w:id="572" w:author="admin" w:date="2016-05-25T11:16:00Z"/>
        </w:trPr>
        <w:tc>
          <w:tcPr>
            <w:tcW w:w="2093" w:type="dxa"/>
          </w:tcPr>
          <w:p w:rsidR="00B42217" w:rsidRDefault="00B42217" w:rsidP="008D5D22">
            <w:pPr>
              <w:rPr>
                <w:ins w:id="573" w:author="admin" w:date="2016-05-25T11:16:00Z"/>
              </w:rPr>
            </w:pPr>
            <w:proofErr w:type="spellStart"/>
            <w:ins w:id="574" w:author="admin" w:date="2016-05-25T11:16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msg</w:t>
              </w:r>
              <w:proofErr w:type="spellEnd"/>
            </w:ins>
          </w:p>
        </w:tc>
        <w:tc>
          <w:tcPr>
            <w:tcW w:w="992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575" w:author="admin" w:date="2016-05-25T11:16:00Z"/>
              </w:rPr>
            </w:pPr>
            <w:ins w:id="576" w:author="admin" w:date="2016-05-25T1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418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577" w:author="admin" w:date="2016-05-25T11:16:00Z"/>
              </w:rPr>
            </w:pPr>
            <w:ins w:id="578" w:author="admin" w:date="2016-05-25T11:16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4019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579" w:author="admin" w:date="2016-05-25T11:16:00Z"/>
              </w:rPr>
            </w:pPr>
          </w:p>
        </w:tc>
      </w:tr>
      <w:tr w:rsidR="00B42217" w:rsidTr="008D5D22">
        <w:trPr>
          <w:ins w:id="580" w:author="admin" w:date="2016-05-25T11:16:00Z"/>
        </w:trPr>
        <w:tc>
          <w:tcPr>
            <w:tcW w:w="8522" w:type="dxa"/>
            <w:gridSpan w:val="4"/>
          </w:tcPr>
          <w:p w:rsidR="00B42217" w:rsidRDefault="00B42217" w:rsidP="008D5D22">
            <w:pPr>
              <w:pStyle w:val="10"/>
              <w:ind w:firstLineChars="0" w:firstLine="0"/>
              <w:jc w:val="center"/>
              <w:rPr>
                <w:ins w:id="581" w:author="admin" w:date="2016-05-25T11:16:00Z"/>
              </w:rPr>
            </w:pPr>
            <w:ins w:id="582" w:author="admin" w:date="2016-05-25T11:16:00Z">
              <w:r>
                <w:rPr>
                  <w:rFonts w:ascii="新宋体" w:hAnsi="新宋体" w:cs="新宋体"/>
                  <w:b/>
                  <w:bCs/>
                  <w:color w:val="000000"/>
                  <w:kern w:val="0"/>
                  <w:sz w:val="19"/>
                  <w:szCs w:val="19"/>
                  <w:shd w:val="clear" w:color="auto" w:fill="E0E0E0"/>
                </w:rPr>
                <w:t>R</w:t>
              </w:r>
              <w:r>
                <w:rPr>
                  <w:rFonts w:ascii="新宋体" w:hAnsi="新宋体" w:cs="新宋体" w:hint="eastAsia"/>
                  <w:b/>
                  <w:bCs/>
                  <w:color w:val="000000"/>
                  <w:kern w:val="0"/>
                  <w:sz w:val="19"/>
                  <w:szCs w:val="19"/>
                  <w:shd w:val="clear" w:color="auto" w:fill="E0E0E0"/>
                </w:rPr>
                <w:t>esult</w:t>
              </w:r>
            </w:ins>
          </w:p>
        </w:tc>
      </w:tr>
      <w:tr w:rsidR="00B42217" w:rsidTr="008D5D22">
        <w:trPr>
          <w:ins w:id="583" w:author="admin" w:date="2016-05-25T11:16:00Z"/>
        </w:trPr>
        <w:tc>
          <w:tcPr>
            <w:tcW w:w="2093" w:type="dxa"/>
          </w:tcPr>
          <w:p w:rsidR="00B42217" w:rsidRDefault="00B42217" w:rsidP="008D5D22">
            <w:pPr>
              <w:rPr>
                <w:ins w:id="584" w:author="admin" w:date="2016-05-25T11:16:00Z"/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ins w:id="585" w:author="admin" w:date="2016-05-25T11:16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token</w:t>
              </w:r>
            </w:ins>
          </w:p>
        </w:tc>
        <w:tc>
          <w:tcPr>
            <w:tcW w:w="992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586" w:author="admin" w:date="2016-05-25T11:16:00Z"/>
              </w:rPr>
            </w:pPr>
            <w:ins w:id="587" w:author="admin" w:date="2016-05-25T1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418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588" w:author="admin" w:date="2016-05-25T11:16:00Z"/>
              </w:rPr>
            </w:pPr>
            <w:ins w:id="589" w:author="admin" w:date="2016-05-25T11:16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019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590" w:author="admin" w:date="2016-05-25T11:16:00Z"/>
              </w:rPr>
            </w:pPr>
            <w:ins w:id="591" w:author="admin" w:date="2016-05-25T11:16:00Z">
              <w:r>
                <w:rPr>
                  <w:rFonts w:hint="eastAsia"/>
                </w:rPr>
                <w:t>根据请求方携带的</w:t>
              </w:r>
              <w:proofErr w:type="spellStart"/>
              <w:r>
                <w:rPr>
                  <w:rFonts w:hint="eastAsia"/>
                </w:rPr>
                <w:t>appid</w:t>
              </w:r>
              <w:proofErr w:type="spellEnd"/>
              <w:r>
                <w:rPr>
                  <w:rFonts w:hint="eastAsia"/>
                </w:rPr>
                <w:t>生成的授权码，授权码是用户调用接口的凭证；</w:t>
              </w:r>
            </w:ins>
          </w:p>
          <w:p w:rsidR="00B42217" w:rsidRDefault="00B42217" w:rsidP="008D5D22">
            <w:pPr>
              <w:pStyle w:val="111"/>
              <w:ind w:firstLineChars="0" w:firstLine="0"/>
              <w:rPr>
                <w:ins w:id="592" w:author="admin" w:date="2016-05-25T11:16:00Z"/>
              </w:rPr>
            </w:pPr>
            <w:ins w:id="593" w:author="admin" w:date="2016-05-25T11:16:00Z">
              <w:r>
                <w:rPr>
                  <w:rFonts w:hint="eastAsia"/>
                </w:rPr>
                <w:t>由服务器端生成，该信息具有时效性，默</w:t>
              </w:r>
              <w:r>
                <w:rPr>
                  <w:rFonts w:hint="eastAsia"/>
                  <w:shd w:val="clear" w:color="auto" w:fill="FFFF00"/>
                </w:rPr>
                <w:t>认有效期为：</w:t>
              </w:r>
              <w:r>
                <w:rPr>
                  <w:rFonts w:hint="eastAsia"/>
                  <w:shd w:val="clear" w:color="auto" w:fill="FFFF00"/>
                </w:rPr>
                <w:t>30</w:t>
              </w:r>
              <w:r>
                <w:rPr>
                  <w:rFonts w:hint="eastAsia"/>
                  <w:shd w:val="clear" w:color="auto" w:fill="FFFF00"/>
                </w:rPr>
                <w:t>天；</w:t>
              </w:r>
            </w:ins>
          </w:p>
        </w:tc>
      </w:tr>
    </w:tbl>
    <w:p w:rsidR="00B42217" w:rsidRDefault="00B42217" w:rsidP="00B42217">
      <w:pPr>
        <w:pStyle w:val="10"/>
        <w:ind w:firstLineChars="0" w:firstLine="0"/>
        <w:jc w:val="left"/>
        <w:rPr>
          <w:ins w:id="594" w:author="admin" w:date="2016-05-25T11:16:00Z"/>
          <w:b/>
        </w:rPr>
      </w:pPr>
      <w:ins w:id="595" w:author="admin" w:date="2016-05-25T11:16:00Z">
        <w:r>
          <w:rPr>
            <w:rFonts w:hint="eastAsia"/>
            <w:b/>
          </w:rPr>
          <w:t>响应结果示例：</w:t>
        </w:r>
      </w:ins>
    </w:p>
    <w:p w:rsidR="00B42217" w:rsidRDefault="00B42217" w:rsidP="00B42217">
      <w:pPr>
        <w:pStyle w:val="10"/>
        <w:ind w:firstLine="380"/>
        <w:jc w:val="left"/>
        <w:rPr>
          <w:ins w:id="596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597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{</w:t>
        </w:r>
      </w:ins>
    </w:p>
    <w:p w:rsidR="00B42217" w:rsidRDefault="00B42217" w:rsidP="00B42217">
      <w:pPr>
        <w:pStyle w:val="10"/>
        <w:ind w:firstLine="380"/>
        <w:jc w:val="left"/>
        <w:rPr>
          <w:ins w:id="598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599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state</w:t>
        </w:r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{</w:t>
        </w:r>
      </w:ins>
    </w:p>
    <w:p w:rsidR="00B42217" w:rsidRDefault="00B42217" w:rsidP="00B42217">
      <w:pPr>
        <w:pStyle w:val="10"/>
        <w:ind w:firstLine="380"/>
        <w:jc w:val="left"/>
        <w:rPr>
          <w:ins w:id="600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601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rc</w:t>
        </w:r>
        <w:proofErr w:type="spellEnd"/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0,</w:t>
        </w:r>
      </w:ins>
    </w:p>
    <w:p w:rsidR="00B42217" w:rsidRDefault="00B42217" w:rsidP="00B42217">
      <w:pPr>
        <w:pStyle w:val="10"/>
        <w:ind w:firstLine="380"/>
        <w:jc w:val="left"/>
        <w:rPr>
          <w:ins w:id="602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603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msg</w:t>
        </w:r>
        <w:proofErr w:type="spellEnd"/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"ok"</w:t>
        </w:r>
      </w:ins>
    </w:p>
    <w:p w:rsidR="00B42217" w:rsidRDefault="00B42217" w:rsidP="00B42217">
      <w:pPr>
        <w:pStyle w:val="10"/>
        <w:ind w:firstLine="380"/>
        <w:jc w:val="left"/>
        <w:rPr>
          <w:ins w:id="604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605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 xml:space="preserve">    },</w:t>
        </w:r>
      </w:ins>
    </w:p>
    <w:p w:rsidR="00B42217" w:rsidRDefault="00B42217" w:rsidP="00B42217">
      <w:pPr>
        <w:pStyle w:val="10"/>
        <w:ind w:firstLine="380"/>
        <w:jc w:val="left"/>
        <w:rPr>
          <w:ins w:id="606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607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result</w:t>
        </w:r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{</w:t>
        </w:r>
      </w:ins>
    </w:p>
    <w:p w:rsidR="00B42217" w:rsidRDefault="00B42217" w:rsidP="00B42217">
      <w:pPr>
        <w:pStyle w:val="10"/>
        <w:ind w:firstLine="380"/>
        <w:jc w:val="left"/>
        <w:rPr>
          <w:ins w:id="608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609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token</w:t>
        </w:r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"HgIYOPcx5lN6gz8JsCFBNAWp2oQ="</w:t>
        </w:r>
      </w:ins>
    </w:p>
    <w:p w:rsidR="00B42217" w:rsidRDefault="00B42217" w:rsidP="00B42217">
      <w:pPr>
        <w:pStyle w:val="10"/>
        <w:ind w:firstLine="380"/>
        <w:jc w:val="left"/>
        <w:rPr>
          <w:ins w:id="610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611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lastRenderedPageBreak/>
          <w:t xml:space="preserve">    }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612" w:author="admin" w:date="2016-05-25T11:16:00Z"/>
        </w:rPr>
      </w:pPr>
      <w:ins w:id="613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}</w:t>
        </w:r>
      </w:ins>
    </w:p>
    <w:p w:rsidR="00B42217" w:rsidRDefault="00B42217" w:rsidP="00B42217">
      <w:pPr>
        <w:pStyle w:val="111"/>
        <w:ind w:firstLineChars="0" w:firstLine="0"/>
        <w:jc w:val="left"/>
        <w:rPr>
          <w:ins w:id="614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</w:p>
    <w:p w:rsidR="00B42217" w:rsidRDefault="00B42217" w:rsidP="00B42217">
      <w:pPr>
        <w:pStyle w:val="3"/>
        <w:tabs>
          <w:tab w:val="clear" w:pos="432"/>
        </w:tabs>
        <w:rPr>
          <w:ins w:id="615" w:author="admin" w:date="2016-05-25T11:16:00Z"/>
        </w:rPr>
      </w:pPr>
      <w:ins w:id="616" w:author="admin" w:date="2016-05-25T11:16:00Z">
        <w:r>
          <w:rPr>
            <w:rFonts w:hint="eastAsia"/>
          </w:rPr>
          <w:t>直播管理</w:t>
        </w:r>
      </w:ins>
    </w:p>
    <w:p w:rsidR="00B42217" w:rsidRDefault="00B42217" w:rsidP="00B42217">
      <w:pPr>
        <w:pStyle w:val="4"/>
        <w:tabs>
          <w:tab w:val="clear" w:pos="432"/>
          <w:tab w:val="clear" w:pos="1573"/>
          <w:tab w:val="left" w:pos="864"/>
        </w:tabs>
        <w:ind w:left="864"/>
        <w:rPr>
          <w:ins w:id="617" w:author="admin" w:date="2016-05-25T11:16:00Z"/>
        </w:rPr>
      </w:pPr>
      <w:ins w:id="618" w:author="admin" w:date="2016-05-25T11:16:00Z">
        <w:r>
          <w:rPr>
            <w:rFonts w:hint="eastAsia"/>
          </w:rPr>
          <w:t>创建直播</w:t>
        </w:r>
      </w:ins>
    </w:p>
    <w:p w:rsidR="00B42217" w:rsidRDefault="00B42217" w:rsidP="00B42217">
      <w:pPr>
        <w:pStyle w:val="10"/>
        <w:numPr>
          <w:ilvl w:val="0"/>
          <w:numId w:val="4"/>
        </w:numPr>
        <w:ind w:firstLineChars="0"/>
        <w:rPr>
          <w:ins w:id="619" w:author="admin" w:date="2016-05-25T11:16:00Z"/>
          <w:color w:val="0000FF"/>
        </w:rPr>
      </w:pPr>
      <w:ins w:id="620" w:author="admin" w:date="2016-05-25T11:16:00Z">
        <w:r>
          <w:rPr>
            <w:rFonts w:hint="eastAsia"/>
            <w:b/>
          </w:rPr>
          <w:t>接口签名：</w:t>
        </w:r>
        <w:proofErr w:type="spellStart"/>
        <w:r>
          <w:rPr>
            <w:rFonts w:ascii="新宋体" w:hAnsi="新宋体" w:cs="新宋体" w:hint="eastAsia"/>
            <w:bCs/>
            <w:color w:val="000000"/>
            <w:kern w:val="0"/>
            <w:sz w:val="19"/>
            <w:szCs w:val="19"/>
            <w:highlight w:val="white"/>
          </w:rPr>
          <w:t>livechannel</w:t>
        </w:r>
        <w:proofErr w:type="spellEnd"/>
        <w:r>
          <w:rPr>
            <w:rFonts w:ascii="新宋体" w:hAnsi="新宋体" w:cs="新宋体" w:hint="eastAsia"/>
            <w:bCs/>
            <w:color w:val="000000"/>
            <w:kern w:val="0"/>
            <w:sz w:val="19"/>
            <w:szCs w:val="19"/>
            <w:highlight w:val="white"/>
          </w:rPr>
          <w:t>/create</w:t>
        </w:r>
      </w:ins>
    </w:p>
    <w:p w:rsidR="00B42217" w:rsidRDefault="00B42217" w:rsidP="00B42217">
      <w:pPr>
        <w:pStyle w:val="10"/>
        <w:numPr>
          <w:ilvl w:val="0"/>
          <w:numId w:val="4"/>
        </w:numPr>
        <w:ind w:firstLineChars="0"/>
        <w:rPr>
          <w:ins w:id="621" w:author="admin" w:date="2016-05-25T11:16:00Z"/>
          <w:color w:val="0000FF"/>
        </w:rPr>
      </w:pPr>
      <w:ins w:id="622" w:author="admin" w:date="2016-05-25T11:16:00Z">
        <w:r>
          <w:rPr>
            <w:rFonts w:hint="eastAsia"/>
            <w:b/>
          </w:rPr>
          <w:t>协议：</w:t>
        </w:r>
        <w:r>
          <w:rPr>
            <w:rFonts w:hint="eastAsia"/>
            <w:color w:val="0000FF"/>
          </w:rPr>
          <w:t xml:space="preserve">http post + </w:t>
        </w:r>
        <w:proofErr w:type="spellStart"/>
        <w:r>
          <w:rPr>
            <w:rFonts w:hint="eastAsia"/>
            <w:color w:val="0000FF"/>
          </w:rPr>
          <w:t>json</w:t>
        </w:r>
        <w:proofErr w:type="spellEnd"/>
      </w:ins>
    </w:p>
    <w:p w:rsidR="00B42217" w:rsidRDefault="00B42217" w:rsidP="00B42217">
      <w:pPr>
        <w:pStyle w:val="10"/>
        <w:numPr>
          <w:ilvl w:val="0"/>
          <w:numId w:val="4"/>
        </w:numPr>
        <w:ind w:firstLineChars="0"/>
        <w:rPr>
          <w:ins w:id="623" w:author="admin" w:date="2016-05-25T11:16:00Z"/>
          <w:color w:val="0000FF"/>
        </w:rPr>
      </w:pPr>
      <w:ins w:id="624" w:author="admin" w:date="2016-05-25T11:16:00Z">
        <w:r>
          <w:rPr>
            <w:rFonts w:hint="eastAsia"/>
            <w:b/>
          </w:rPr>
          <w:t>调用方向：</w:t>
        </w:r>
        <w:r>
          <w:rPr>
            <w:rFonts w:hint="eastAsia"/>
            <w:bCs/>
          </w:rPr>
          <w:t>第三方平台—</w:t>
        </w:r>
        <w:r>
          <w:rPr>
            <w:rFonts w:hint="eastAsia"/>
            <w:bCs/>
          </w:rPr>
          <w:t>&gt;</w:t>
        </w:r>
        <w:proofErr w:type="gramStart"/>
        <w:r>
          <w:rPr>
            <w:rFonts w:hint="eastAsia"/>
            <w:bCs/>
          </w:rPr>
          <w:t>极</w:t>
        </w:r>
        <w:proofErr w:type="gramEnd"/>
        <w:r>
          <w:rPr>
            <w:rFonts w:hint="eastAsia"/>
            <w:bCs/>
          </w:rPr>
          <w:t>频道</w:t>
        </w:r>
        <w:proofErr w:type="spellStart"/>
        <w:r>
          <w:rPr>
            <w:rFonts w:hint="eastAsia"/>
            <w:bCs/>
          </w:rPr>
          <w:t>PaaS</w:t>
        </w:r>
        <w:proofErr w:type="spellEnd"/>
      </w:ins>
    </w:p>
    <w:p w:rsidR="00B42217" w:rsidRDefault="00B42217" w:rsidP="00B42217">
      <w:pPr>
        <w:pStyle w:val="10"/>
        <w:numPr>
          <w:ilvl w:val="0"/>
          <w:numId w:val="4"/>
        </w:numPr>
        <w:ind w:firstLineChars="0"/>
        <w:rPr>
          <w:ins w:id="625" w:author="admin" w:date="2016-05-25T11:16:00Z"/>
          <w:b/>
        </w:rPr>
      </w:pPr>
      <w:ins w:id="626" w:author="admin" w:date="2016-05-25T11:16:00Z">
        <w:r>
          <w:rPr>
            <w:rFonts w:hint="eastAsia"/>
            <w:b/>
          </w:rPr>
          <w:t>接口描述：</w:t>
        </w:r>
        <w:r>
          <w:rPr>
            <w:rFonts w:hint="eastAsia"/>
          </w:rPr>
          <w:t>创建直播频道。</w:t>
        </w:r>
      </w:ins>
    </w:p>
    <w:p w:rsidR="00B42217" w:rsidRDefault="00B42217" w:rsidP="00B42217">
      <w:pPr>
        <w:pStyle w:val="ListParagraph1"/>
        <w:numPr>
          <w:ilvl w:val="0"/>
          <w:numId w:val="5"/>
        </w:numPr>
        <w:ind w:firstLineChars="0"/>
        <w:rPr>
          <w:ins w:id="627" w:author="admin" w:date="2016-05-25T11:16:00Z"/>
        </w:rPr>
      </w:pPr>
      <w:ins w:id="628" w:author="admin" w:date="2016-05-25T11:16:00Z">
        <w:r>
          <w:rPr>
            <w:rFonts w:hint="eastAsia"/>
            <w:b/>
          </w:rPr>
          <w:t>功能说明：</w:t>
        </w:r>
        <w:r>
          <w:rPr>
            <w:rFonts w:hint="eastAsia"/>
            <w:bCs/>
          </w:rPr>
          <w:t>为第三方平台</w:t>
        </w:r>
        <w:r>
          <w:rPr>
            <w:rFonts w:ascii="Times New Roman" w:hAnsi="Times New Roman" w:hint="eastAsia"/>
            <w:szCs w:val="20"/>
          </w:rPr>
          <w:t>提供创建直播频道功能。服务器根据请求，选择使用</w:t>
        </w:r>
        <w:proofErr w:type="gramStart"/>
        <w:r>
          <w:rPr>
            <w:rFonts w:ascii="Times New Roman" w:hAnsi="Times New Roman" w:hint="eastAsia"/>
            <w:szCs w:val="20"/>
          </w:rPr>
          <w:t>的推流服务器</w:t>
        </w:r>
        <w:proofErr w:type="gramEnd"/>
        <w:r>
          <w:rPr>
            <w:rFonts w:ascii="Times New Roman" w:hAnsi="Times New Roman" w:hint="eastAsia"/>
            <w:szCs w:val="20"/>
          </w:rPr>
          <w:t>（中继</w:t>
        </w:r>
        <w:r>
          <w:rPr>
            <w:rFonts w:ascii="Times New Roman" w:hAnsi="Times New Roman" w:hint="eastAsia"/>
            <w:szCs w:val="20"/>
          </w:rPr>
          <w:t>/</w:t>
        </w:r>
        <w:r>
          <w:rPr>
            <w:rFonts w:ascii="Times New Roman" w:hAnsi="Times New Roman" w:hint="eastAsia"/>
            <w:szCs w:val="20"/>
          </w:rPr>
          <w:t>流服务器，可配置）创建</w:t>
        </w:r>
        <w:r>
          <w:rPr>
            <w:rFonts w:ascii="Times New Roman" w:hAnsi="Times New Roman" w:hint="eastAsia"/>
            <w:szCs w:val="20"/>
          </w:rPr>
          <w:t>CDN</w:t>
        </w:r>
        <w:r>
          <w:rPr>
            <w:rFonts w:ascii="Times New Roman" w:hAnsi="Times New Roman" w:hint="eastAsia"/>
            <w:szCs w:val="20"/>
          </w:rPr>
          <w:t>频道，返回</w:t>
        </w:r>
        <w:proofErr w:type="gramStart"/>
        <w:r>
          <w:rPr>
            <w:rFonts w:ascii="Times New Roman" w:hAnsi="Times New Roman" w:hint="eastAsia"/>
            <w:szCs w:val="20"/>
          </w:rPr>
          <w:t>推流信息</w:t>
        </w:r>
        <w:proofErr w:type="gramEnd"/>
        <w:r>
          <w:rPr>
            <w:rFonts w:ascii="Times New Roman" w:hAnsi="Times New Roman" w:hint="eastAsia"/>
            <w:szCs w:val="20"/>
          </w:rPr>
          <w:t>和播放地址，同时需要在管理系统中创建相关的管理数据；</w:t>
        </w:r>
      </w:ins>
    </w:p>
    <w:p w:rsidR="00B42217" w:rsidRDefault="00B42217" w:rsidP="00B42217">
      <w:pPr>
        <w:pStyle w:val="ListParagraph1"/>
        <w:numPr>
          <w:ilvl w:val="255"/>
          <w:numId w:val="0"/>
        </w:numPr>
        <w:rPr>
          <w:ins w:id="629" w:author="admin" w:date="2016-05-25T11:16:00Z"/>
          <w:color w:val="FF0000"/>
        </w:rPr>
      </w:pPr>
      <w:ins w:id="630" w:author="admin" w:date="2016-05-25T11:16:00Z">
        <w:r>
          <w:rPr>
            <w:rFonts w:ascii="Times New Roman" w:hAnsi="Times New Roman" w:hint="eastAsia"/>
            <w:color w:val="FF0000"/>
            <w:szCs w:val="20"/>
          </w:rPr>
          <w:t>注：创建的直播默认启动。</w:t>
        </w:r>
      </w:ins>
    </w:p>
    <w:p w:rsidR="00B42217" w:rsidRDefault="00B42217" w:rsidP="00B42217">
      <w:pPr>
        <w:rPr>
          <w:ins w:id="631" w:author="admin" w:date="2016-05-25T11:16:00Z"/>
        </w:rPr>
      </w:pPr>
    </w:p>
    <w:p w:rsidR="00B42217" w:rsidRDefault="00B42217" w:rsidP="00B42217">
      <w:pPr>
        <w:pStyle w:val="ListParagraph1"/>
        <w:numPr>
          <w:ilvl w:val="0"/>
          <w:numId w:val="5"/>
        </w:numPr>
        <w:ind w:firstLineChars="0"/>
        <w:rPr>
          <w:ins w:id="632" w:author="admin" w:date="2016-05-25T11:16:00Z"/>
          <w:b/>
        </w:rPr>
      </w:pPr>
      <w:ins w:id="633" w:author="admin" w:date="2016-05-25T11:16:00Z">
        <w:r>
          <w:rPr>
            <w:rFonts w:hint="eastAsia"/>
            <w:b/>
          </w:rPr>
          <w:t>输入参数</w:t>
        </w:r>
      </w:ins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955"/>
        <w:gridCol w:w="1134"/>
        <w:gridCol w:w="4303"/>
      </w:tblGrid>
      <w:tr w:rsidR="00B42217" w:rsidTr="008D5D22">
        <w:trPr>
          <w:ins w:id="634" w:author="admin" w:date="2016-05-25T11:16:00Z"/>
        </w:trPr>
        <w:tc>
          <w:tcPr>
            <w:tcW w:w="2130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635" w:author="admin" w:date="2016-05-25T11:16:00Z"/>
                <w:rFonts w:ascii="Calibri" w:eastAsia="宋体" w:hAnsi="Calibri" w:cs="Times New Roman"/>
                <w:b/>
              </w:rPr>
            </w:pPr>
            <w:ins w:id="636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参数名称</w:t>
              </w:r>
            </w:ins>
          </w:p>
        </w:tc>
        <w:tc>
          <w:tcPr>
            <w:tcW w:w="955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637" w:author="admin" w:date="2016-05-25T11:16:00Z"/>
                <w:rFonts w:ascii="Calibri" w:eastAsia="宋体" w:hAnsi="Calibri" w:cs="Times New Roman"/>
                <w:b/>
              </w:rPr>
            </w:pPr>
            <w:ins w:id="638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类型</w:t>
              </w:r>
            </w:ins>
          </w:p>
        </w:tc>
        <w:tc>
          <w:tcPr>
            <w:tcW w:w="1134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639" w:author="admin" w:date="2016-05-25T11:16:00Z"/>
                <w:rFonts w:ascii="Calibri" w:eastAsia="宋体" w:hAnsi="Calibri" w:cs="Times New Roman"/>
                <w:b/>
              </w:rPr>
            </w:pPr>
            <w:ins w:id="640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是否必填</w:t>
              </w:r>
            </w:ins>
          </w:p>
        </w:tc>
        <w:tc>
          <w:tcPr>
            <w:tcW w:w="4303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641" w:author="admin" w:date="2016-05-25T11:16:00Z"/>
                <w:rFonts w:ascii="Calibri" w:eastAsia="宋体" w:hAnsi="Calibri" w:cs="Times New Roman"/>
                <w:b/>
              </w:rPr>
            </w:pPr>
            <w:ins w:id="642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备注</w:t>
              </w:r>
            </w:ins>
          </w:p>
        </w:tc>
      </w:tr>
      <w:tr w:rsidR="00B42217" w:rsidTr="008D5D22">
        <w:trPr>
          <w:ins w:id="643" w:author="admin" w:date="2016-05-25T11:16:00Z"/>
        </w:trPr>
        <w:tc>
          <w:tcPr>
            <w:tcW w:w="2130" w:type="dxa"/>
          </w:tcPr>
          <w:p w:rsidR="00B42217" w:rsidRDefault="00B42217" w:rsidP="008D5D22">
            <w:pPr>
              <w:rPr>
                <w:ins w:id="644" w:author="admin" w:date="2016-05-25T11:16:00Z"/>
                <w:rFonts w:ascii="Calibri" w:eastAsia="宋体" w:hAnsi="Calibri" w:cs="Times New Roman"/>
              </w:rPr>
            </w:pPr>
            <w:ins w:id="645" w:author="admin" w:date="2016-05-25T11:16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token</w:t>
              </w:r>
            </w:ins>
          </w:p>
        </w:tc>
        <w:tc>
          <w:tcPr>
            <w:tcW w:w="955" w:type="dxa"/>
          </w:tcPr>
          <w:p w:rsidR="00B42217" w:rsidRDefault="00B42217" w:rsidP="008D5D22">
            <w:pPr>
              <w:rPr>
                <w:ins w:id="646" w:author="admin" w:date="2016-05-25T11:16:00Z"/>
                <w:rFonts w:ascii="Calibri" w:eastAsia="宋体" w:hAnsi="Calibri" w:cs="Times New Roman"/>
              </w:rPr>
            </w:pPr>
            <w:ins w:id="647" w:author="admin" w:date="2016-05-25T11:16:00Z">
              <w:r>
                <w:rPr>
                  <w:rFonts w:ascii="Calibri" w:eastAsia="宋体" w:hAnsi="Calibri" w:cs="Times New Roman"/>
                </w:rPr>
                <w:t>S</w:t>
              </w:r>
              <w:r>
                <w:rPr>
                  <w:rFonts w:ascii="Calibri" w:eastAsia="宋体" w:hAnsi="Calibri" w:cs="Times New Roman" w:hint="eastAsia"/>
                </w:rPr>
                <w:t>tring</w:t>
              </w:r>
            </w:ins>
          </w:p>
        </w:tc>
        <w:tc>
          <w:tcPr>
            <w:tcW w:w="1134" w:type="dxa"/>
          </w:tcPr>
          <w:p w:rsidR="00B42217" w:rsidRDefault="00B42217" w:rsidP="008D5D22">
            <w:pPr>
              <w:rPr>
                <w:ins w:id="648" w:author="admin" w:date="2016-05-25T11:16:00Z"/>
                <w:rFonts w:ascii="Calibri" w:eastAsia="宋体" w:hAnsi="Calibri" w:cs="Times New Roman"/>
              </w:rPr>
            </w:pPr>
            <w:ins w:id="649" w:author="admin" w:date="2016-05-25T11:16:00Z">
              <w:r>
                <w:rPr>
                  <w:rFonts w:ascii="Calibri" w:eastAsia="宋体" w:hAnsi="Calibri" w:cs="Times New Roman" w:hint="eastAsia"/>
                </w:rPr>
                <w:t>是</w:t>
              </w:r>
            </w:ins>
          </w:p>
        </w:tc>
        <w:tc>
          <w:tcPr>
            <w:tcW w:w="4303" w:type="dxa"/>
          </w:tcPr>
          <w:p w:rsidR="00B42217" w:rsidRDefault="00B42217" w:rsidP="008D5D22">
            <w:pPr>
              <w:rPr>
                <w:ins w:id="650" w:author="admin" w:date="2016-05-25T11:16:00Z"/>
                <w:rFonts w:ascii="Calibri" w:eastAsia="宋体" w:hAnsi="Calibri" w:cs="Times New Roman"/>
              </w:rPr>
            </w:pPr>
            <w:ins w:id="651" w:author="admin" w:date="2016-05-25T11:16:00Z">
              <w:r>
                <w:rPr>
                  <w:rFonts w:ascii="Calibri" w:eastAsia="宋体" w:hAnsi="Calibri" w:cs="Times New Roman" w:hint="eastAsia"/>
                </w:rPr>
                <w:t>接口授权信息</w:t>
              </w:r>
            </w:ins>
          </w:p>
        </w:tc>
      </w:tr>
      <w:tr w:rsidR="00B42217" w:rsidTr="008D5D22">
        <w:trPr>
          <w:ins w:id="652" w:author="admin" w:date="2016-05-25T11:16:00Z"/>
        </w:trPr>
        <w:tc>
          <w:tcPr>
            <w:tcW w:w="2130" w:type="dxa"/>
          </w:tcPr>
          <w:p w:rsidR="00B42217" w:rsidRDefault="00B42217" w:rsidP="008D5D22">
            <w:pPr>
              <w:rPr>
                <w:ins w:id="653" w:author="admin" w:date="2016-05-25T11:16:00Z"/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ins w:id="654" w:author="admin" w:date="2016-05-25T11:16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name</w:t>
              </w:r>
            </w:ins>
          </w:p>
        </w:tc>
        <w:tc>
          <w:tcPr>
            <w:tcW w:w="955" w:type="dxa"/>
          </w:tcPr>
          <w:p w:rsidR="00B42217" w:rsidRDefault="00B42217" w:rsidP="008D5D22">
            <w:pPr>
              <w:rPr>
                <w:ins w:id="655" w:author="admin" w:date="2016-05-25T11:16:00Z"/>
                <w:rFonts w:ascii="Calibri" w:eastAsia="宋体" w:hAnsi="Calibri" w:cs="Times New Roman"/>
              </w:rPr>
            </w:pPr>
            <w:ins w:id="656" w:author="admin" w:date="2016-05-25T11:16:00Z">
              <w:r>
                <w:rPr>
                  <w:rFonts w:ascii="Calibri" w:eastAsia="宋体" w:hAnsi="Calibri" w:cs="Times New Roman" w:hint="eastAsia"/>
                </w:rPr>
                <w:t>string</w:t>
              </w:r>
            </w:ins>
          </w:p>
        </w:tc>
        <w:tc>
          <w:tcPr>
            <w:tcW w:w="1134" w:type="dxa"/>
          </w:tcPr>
          <w:p w:rsidR="00B42217" w:rsidRDefault="00B42217" w:rsidP="008D5D22">
            <w:pPr>
              <w:rPr>
                <w:ins w:id="657" w:author="admin" w:date="2016-05-25T11:16:00Z"/>
                <w:rFonts w:ascii="Calibri" w:eastAsia="宋体" w:hAnsi="Calibri" w:cs="Times New Roman"/>
              </w:rPr>
            </w:pPr>
            <w:ins w:id="658" w:author="admin" w:date="2016-05-25T11:16:00Z">
              <w:r>
                <w:rPr>
                  <w:rFonts w:ascii="Calibri" w:eastAsia="宋体" w:hAnsi="Calibri" w:cs="Times New Roman" w:hint="eastAsia"/>
                </w:rPr>
                <w:t>是</w:t>
              </w:r>
            </w:ins>
          </w:p>
        </w:tc>
        <w:tc>
          <w:tcPr>
            <w:tcW w:w="4303" w:type="dxa"/>
          </w:tcPr>
          <w:p w:rsidR="00B42217" w:rsidRDefault="00B42217" w:rsidP="008D5D22">
            <w:pPr>
              <w:rPr>
                <w:ins w:id="659" w:author="admin" w:date="2016-05-25T11:16:00Z"/>
                <w:rFonts w:ascii="Calibri" w:eastAsia="宋体" w:hAnsi="Calibri" w:cs="Times New Roman"/>
              </w:rPr>
            </w:pPr>
            <w:ins w:id="660" w:author="admin" w:date="2016-05-25T11:16:00Z">
              <w:r>
                <w:rPr>
                  <w:rFonts w:ascii="Calibri" w:eastAsia="宋体" w:hAnsi="Calibri" w:cs="Times New Roman" w:hint="eastAsia"/>
                </w:rPr>
                <w:t>频道名称。</w:t>
              </w:r>
            </w:ins>
          </w:p>
          <w:p w:rsidR="00B42217" w:rsidRDefault="00B42217" w:rsidP="008D5D22">
            <w:pPr>
              <w:shd w:val="clear" w:color="auto" w:fill="FFFF00"/>
              <w:rPr>
                <w:ins w:id="661" w:author="admin" w:date="2016-05-25T11:16:00Z"/>
                <w:rFonts w:ascii="Calibri" w:eastAsia="宋体" w:hAnsi="Calibri" w:cs="Times New Roman"/>
              </w:rPr>
            </w:pPr>
            <w:ins w:id="662" w:author="admin" w:date="2016-05-25T11:16:00Z">
              <w:r>
                <w:rPr>
                  <w:rFonts w:ascii="Calibri" w:eastAsia="宋体" w:hAnsi="Calibri" w:cs="Times New Roman" w:hint="eastAsia"/>
                </w:rPr>
                <w:t>由数字和小写字母组成，长度不能超过</w:t>
              </w:r>
              <w:r>
                <w:rPr>
                  <w:rFonts w:ascii="Calibri" w:eastAsia="宋体" w:hAnsi="Calibri" w:cs="Times New Roman" w:hint="eastAsia"/>
                </w:rPr>
                <w:t>32</w:t>
              </w:r>
              <w:r>
                <w:rPr>
                  <w:rFonts w:ascii="Calibri" w:eastAsia="宋体" w:hAnsi="Calibri" w:cs="Times New Roman" w:hint="eastAsia"/>
                </w:rPr>
                <w:t>个字符；</w:t>
              </w:r>
            </w:ins>
          </w:p>
          <w:p w:rsidR="00B42217" w:rsidRDefault="00B42217" w:rsidP="008D5D22">
            <w:pPr>
              <w:shd w:val="clear" w:color="auto" w:fill="FFFF00"/>
              <w:rPr>
                <w:ins w:id="663" w:author="admin" w:date="2016-05-25T11:16:00Z"/>
                <w:rFonts w:ascii="Calibri" w:eastAsia="宋体" w:hAnsi="Calibri" w:cs="Times New Roman"/>
              </w:rPr>
            </w:pPr>
          </w:p>
          <w:p w:rsidR="00B42217" w:rsidRDefault="00B42217" w:rsidP="008D5D22">
            <w:pPr>
              <w:rPr>
                <w:ins w:id="664" w:author="admin" w:date="2016-05-25T11:16:00Z"/>
                <w:rFonts w:ascii="Calibri" w:eastAsia="宋体" w:hAnsi="Calibri" w:cs="Times New Roman"/>
              </w:rPr>
            </w:pPr>
            <w:ins w:id="665" w:author="admin" w:date="2016-05-25T11:16:00Z">
              <w:r>
                <w:rPr>
                  <w:rFonts w:ascii="Calibri" w:eastAsia="宋体" w:hAnsi="Calibri" w:cs="Times New Roman" w:hint="eastAsia"/>
                </w:rPr>
                <w:t>频道名称在</w:t>
              </w:r>
              <w:proofErr w:type="spellStart"/>
              <w:r>
                <w:rPr>
                  <w:rFonts w:ascii="Calibri" w:eastAsia="宋体" w:hAnsi="Calibri" w:cs="Times New Roman" w:hint="eastAsia"/>
                </w:rPr>
                <w:t>PaaS</w:t>
              </w:r>
              <w:proofErr w:type="spellEnd"/>
              <w:r>
                <w:rPr>
                  <w:rFonts w:ascii="Calibri" w:eastAsia="宋体" w:hAnsi="Calibri" w:cs="Times New Roman" w:hint="eastAsia"/>
                </w:rPr>
                <w:t>平台必须唯一，不能重复。如果</w:t>
              </w:r>
              <w:r>
                <w:rPr>
                  <w:rFonts w:ascii="Calibri" w:eastAsia="宋体" w:hAnsi="Calibri" w:cs="Times New Roman" w:hint="eastAsia"/>
                </w:rPr>
                <w:t>name</w:t>
              </w:r>
              <w:r>
                <w:rPr>
                  <w:rFonts w:ascii="Calibri" w:eastAsia="宋体" w:hAnsi="Calibri" w:cs="Times New Roman" w:hint="eastAsia"/>
                </w:rPr>
                <w:t>重复，</w:t>
              </w:r>
              <w:proofErr w:type="spellStart"/>
              <w:r>
                <w:rPr>
                  <w:rFonts w:ascii="Calibri" w:eastAsia="宋体" w:hAnsi="Calibri" w:cs="Times New Roman" w:hint="eastAsia"/>
                </w:rPr>
                <w:t>PaaS</w:t>
              </w:r>
              <w:proofErr w:type="spellEnd"/>
              <w:r>
                <w:rPr>
                  <w:rFonts w:ascii="Calibri" w:eastAsia="宋体" w:hAnsi="Calibri" w:cs="Times New Roman" w:hint="eastAsia"/>
                </w:rPr>
                <w:t>认为频道已存在，返回创建失败。</w:t>
              </w:r>
            </w:ins>
          </w:p>
          <w:p w:rsidR="00B42217" w:rsidRDefault="00B42217" w:rsidP="008D5D22">
            <w:pPr>
              <w:rPr>
                <w:ins w:id="666" w:author="admin" w:date="2016-05-25T11:16:00Z"/>
                <w:rFonts w:ascii="Calibri" w:eastAsia="宋体" w:hAnsi="Calibri" w:cs="Times New Roman"/>
              </w:rPr>
            </w:pPr>
          </w:p>
          <w:p w:rsidR="00B42217" w:rsidRDefault="00B42217" w:rsidP="008D5D22">
            <w:pPr>
              <w:rPr>
                <w:ins w:id="667" w:author="admin" w:date="2016-05-25T11:16:00Z"/>
                <w:rFonts w:ascii="Calibri" w:eastAsia="宋体" w:hAnsi="Calibri" w:cs="Times New Roman"/>
              </w:rPr>
            </w:pPr>
            <w:ins w:id="668" w:author="admin" w:date="2016-05-25T11:16:00Z">
              <w:r>
                <w:rPr>
                  <w:rFonts w:ascii="Calibri" w:eastAsia="宋体" w:hAnsi="Calibri" w:cs="Times New Roman" w:hint="eastAsia"/>
                  <w:b/>
                  <w:bCs/>
                  <w:shd w:val="clear" w:color="auto" w:fill="FFFF00"/>
                </w:rPr>
                <w:t>建议使用</w:t>
              </w:r>
              <w:proofErr w:type="spellStart"/>
              <w:r>
                <w:rPr>
                  <w:rFonts w:ascii="Calibri" w:eastAsia="宋体" w:hAnsi="Calibri" w:cs="Times New Roman" w:hint="eastAsia"/>
                  <w:b/>
                  <w:bCs/>
                  <w:shd w:val="clear" w:color="auto" w:fill="FFFF00"/>
                </w:rPr>
                <w:t>guid</w:t>
              </w:r>
              <w:proofErr w:type="spellEnd"/>
              <w:r>
                <w:rPr>
                  <w:rFonts w:ascii="Calibri" w:eastAsia="宋体" w:hAnsi="Calibri" w:cs="Times New Roman" w:hint="eastAsia"/>
                  <w:b/>
                  <w:bCs/>
                  <w:shd w:val="clear" w:color="auto" w:fill="FFFF00"/>
                </w:rPr>
                <w:t>为</w:t>
              </w:r>
              <w:r>
                <w:rPr>
                  <w:rFonts w:ascii="Calibri" w:eastAsia="宋体" w:hAnsi="Calibri" w:cs="Times New Roman" w:hint="eastAsia"/>
                  <w:b/>
                  <w:bCs/>
                  <w:shd w:val="clear" w:color="auto" w:fill="FFFF00"/>
                </w:rPr>
                <w:t>name</w:t>
              </w:r>
              <w:r>
                <w:rPr>
                  <w:rFonts w:ascii="Calibri" w:eastAsia="宋体" w:hAnsi="Calibri" w:cs="Times New Roman" w:hint="eastAsia"/>
                  <w:b/>
                  <w:bCs/>
                  <w:shd w:val="clear" w:color="auto" w:fill="FFFF00"/>
                </w:rPr>
                <w:t>赋值</w:t>
              </w:r>
              <w:r>
                <w:rPr>
                  <w:rFonts w:ascii="Calibri" w:eastAsia="宋体" w:hAnsi="Calibri" w:cs="Times New Roman" w:hint="eastAsia"/>
                  <w:shd w:val="clear" w:color="auto" w:fill="FFFF00"/>
                </w:rPr>
                <w:t>。避免和使用</w:t>
              </w:r>
              <w:proofErr w:type="spellStart"/>
              <w:r>
                <w:rPr>
                  <w:rFonts w:ascii="Calibri" w:eastAsia="宋体" w:hAnsi="Calibri" w:cs="Times New Roman" w:hint="eastAsia"/>
                  <w:shd w:val="clear" w:color="auto" w:fill="FFFF00"/>
                </w:rPr>
                <w:t>PaaS</w:t>
              </w:r>
              <w:proofErr w:type="spellEnd"/>
              <w:r>
                <w:rPr>
                  <w:rFonts w:ascii="Calibri" w:eastAsia="宋体" w:hAnsi="Calibri" w:cs="Times New Roman" w:hint="eastAsia"/>
                  <w:shd w:val="clear" w:color="auto" w:fill="FFFF00"/>
                </w:rPr>
                <w:t>的其他业务已创建频道重名，导致频道创建失败。</w:t>
              </w:r>
            </w:ins>
          </w:p>
        </w:tc>
      </w:tr>
      <w:tr w:rsidR="00B42217" w:rsidTr="008D5D22">
        <w:trPr>
          <w:ins w:id="669" w:author="admin" w:date="2016-05-25T11:16:00Z"/>
        </w:trPr>
        <w:tc>
          <w:tcPr>
            <w:tcW w:w="2130" w:type="dxa"/>
          </w:tcPr>
          <w:p w:rsidR="00B42217" w:rsidRDefault="00B42217" w:rsidP="008D5D22">
            <w:pPr>
              <w:rPr>
                <w:ins w:id="670" w:author="admin" w:date="2016-05-25T11:16:00Z"/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ins w:id="671" w:author="admin" w:date="2016-05-25T11:16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recordfiletype</w:t>
              </w:r>
              <w:proofErr w:type="spellEnd"/>
            </w:ins>
          </w:p>
        </w:tc>
        <w:tc>
          <w:tcPr>
            <w:tcW w:w="955" w:type="dxa"/>
          </w:tcPr>
          <w:p w:rsidR="00B42217" w:rsidRDefault="00B42217" w:rsidP="008D5D22">
            <w:pPr>
              <w:rPr>
                <w:ins w:id="672" w:author="admin" w:date="2016-05-25T11:16:00Z"/>
                <w:rFonts w:ascii="Calibri" w:eastAsia="宋体" w:hAnsi="Calibri" w:cs="Times New Roman"/>
              </w:rPr>
            </w:pPr>
            <w:ins w:id="673" w:author="admin" w:date="2016-05-25T11:16:00Z">
              <w:r>
                <w:rPr>
                  <w:rFonts w:ascii="Calibri" w:eastAsia="宋体" w:hAnsi="Calibri" w:cs="Times New Roman" w:hint="eastAsia"/>
                </w:rPr>
                <w:t>string</w:t>
              </w:r>
            </w:ins>
          </w:p>
        </w:tc>
        <w:tc>
          <w:tcPr>
            <w:tcW w:w="1134" w:type="dxa"/>
          </w:tcPr>
          <w:p w:rsidR="00B42217" w:rsidRDefault="00B42217" w:rsidP="008D5D22">
            <w:pPr>
              <w:rPr>
                <w:ins w:id="674" w:author="admin" w:date="2016-05-25T11:16:00Z"/>
                <w:rFonts w:ascii="Calibri" w:eastAsia="宋体" w:hAnsi="Calibri" w:cs="Times New Roman"/>
              </w:rPr>
            </w:pPr>
            <w:ins w:id="675" w:author="admin" w:date="2016-05-25T11:16:00Z">
              <w:r>
                <w:rPr>
                  <w:rFonts w:ascii="Calibri" w:eastAsia="宋体" w:hAnsi="Calibri" w:cs="Times New Roman" w:hint="eastAsia"/>
                </w:rPr>
                <w:t>否</w:t>
              </w:r>
            </w:ins>
          </w:p>
        </w:tc>
        <w:tc>
          <w:tcPr>
            <w:tcW w:w="4303" w:type="dxa"/>
          </w:tcPr>
          <w:p w:rsidR="00B42217" w:rsidRDefault="00B42217" w:rsidP="008D5D22">
            <w:pPr>
              <w:rPr>
                <w:ins w:id="676" w:author="admin" w:date="2016-05-25T11:16:00Z"/>
                <w:rFonts w:ascii="Calibri" w:eastAsia="宋体" w:hAnsi="Calibri" w:cs="Times New Roman"/>
              </w:rPr>
            </w:pPr>
            <w:ins w:id="677" w:author="admin" w:date="2016-05-25T11:16:00Z">
              <w:r>
                <w:rPr>
                  <w:rFonts w:ascii="Calibri" w:eastAsia="宋体" w:hAnsi="Calibri" w:cs="Times New Roman" w:hint="eastAsia"/>
                </w:rPr>
                <w:t>回看录制格式。</w:t>
              </w:r>
              <w:proofErr w:type="gramStart"/>
              <w:r>
                <w:rPr>
                  <w:rFonts w:ascii="Calibri" w:eastAsia="宋体" w:hAnsi="Calibri" w:cs="Times New Roman" w:hint="eastAsia"/>
                </w:rPr>
                <w:t>枚举值</w:t>
              </w:r>
              <w:proofErr w:type="gramEnd"/>
              <w:r>
                <w:rPr>
                  <w:rFonts w:ascii="Calibri" w:eastAsia="宋体" w:hAnsi="Calibri" w:cs="Times New Roman" w:hint="eastAsia"/>
                </w:rPr>
                <w:t>为</w:t>
              </w:r>
              <w:proofErr w:type="spellStart"/>
              <w:r>
                <w:rPr>
                  <w:rFonts w:ascii="Calibri" w:eastAsia="宋体" w:hAnsi="Calibri" w:cs="Times New Roman" w:hint="eastAsia"/>
                </w:rPr>
                <w:t>flv</w:t>
              </w:r>
              <w:proofErr w:type="spellEnd"/>
              <w:r>
                <w:rPr>
                  <w:rFonts w:ascii="Calibri" w:eastAsia="宋体" w:hAnsi="Calibri" w:cs="Times New Roman" w:hint="eastAsia"/>
                </w:rPr>
                <w:t>、</w:t>
              </w:r>
              <w:proofErr w:type="spellStart"/>
              <w:r>
                <w:rPr>
                  <w:rFonts w:ascii="Calibri" w:eastAsia="宋体" w:hAnsi="Calibri" w:cs="Times New Roman" w:hint="eastAsia"/>
                </w:rPr>
                <w:t>hls</w:t>
              </w:r>
              <w:proofErr w:type="spellEnd"/>
              <w:r>
                <w:rPr>
                  <w:rFonts w:ascii="Calibri" w:eastAsia="宋体" w:hAnsi="Calibri" w:cs="Times New Roman" w:hint="eastAsia"/>
                </w:rPr>
                <w:t>、</w:t>
              </w:r>
              <w:r>
                <w:rPr>
                  <w:rFonts w:ascii="Calibri" w:eastAsia="宋体" w:hAnsi="Calibri" w:cs="Times New Roman" w:hint="eastAsia"/>
                </w:rPr>
                <w:t>mp4</w:t>
              </w:r>
            </w:ins>
          </w:p>
          <w:p w:rsidR="00B42217" w:rsidRDefault="00B42217" w:rsidP="008D5D22">
            <w:pPr>
              <w:rPr>
                <w:ins w:id="678" w:author="admin" w:date="2016-05-25T11:16:00Z"/>
                <w:rFonts w:ascii="Calibri" w:eastAsia="宋体" w:hAnsi="Calibri" w:cs="Times New Roman"/>
              </w:rPr>
            </w:pPr>
          </w:p>
          <w:p w:rsidR="00B42217" w:rsidRDefault="00B42217" w:rsidP="008D5D22">
            <w:pPr>
              <w:rPr>
                <w:ins w:id="679" w:author="admin" w:date="2016-05-25T11:16:00Z"/>
                <w:rFonts w:ascii="Calibri" w:eastAsia="宋体" w:hAnsi="Calibri" w:cs="Times New Roman"/>
              </w:rPr>
            </w:pPr>
            <w:ins w:id="680" w:author="admin" w:date="2016-05-25T11:16:00Z">
              <w:r>
                <w:rPr>
                  <w:rFonts w:ascii="Calibri" w:eastAsia="宋体" w:hAnsi="Calibri" w:cs="Times New Roman" w:hint="eastAsia"/>
                </w:rPr>
                <w:t>如果需要录制多种格式，使用</w:t>
              </w:r>
              <w:r>
                <w:rPr>
                  <w:rFonts w:ascii="Calibri" w:eastAsia="宋体" w:hAnsi="Calibri" w:cs="Times New Roman" w:hint="eastAsia"/>
                </w:rPr>
                <w:t>|</w:t>
              </w:r>
              <w:r>
                <w:rPr>
                  <w:rFonts w:ascii="Calibri" w:eastAsia="宋体" w:hAnsi="Calibri" w:cs="Times New Roman" w:hint="eastAsia"/>
                </w:rPr>
                <w:t>分隔。如</w:t>
              </w:r>
            </w:ins>
          </w:p>
          <w:p w:rsidR="00B42217" w:rsidRDefault="00B42217" w:rsidP="008D5D22">
            <w:pPr>
              <w:rPr>
                <w:ins w:id="681" w:author="admin" w:date="2016-05-25T11:16:00Z"/>
                <w:rFonts w:ascii="Calibri" w:eastAsia="宋体" w:hAnsi="Calibri" w:cs="Times New Roman"/>
              </w:rPr>
            </w:pPr>
            <w:ins w:id="682" w:author="admin" w:date="2016-05-25T11:16:00Z">
              <w:r>
                <w:rPr>
                  <w:rFonts w:ascii="Calibri" w:eastAsia="宋体" w:hAnsi="Calibri" w:cs="Times New Roman" w:hint="eastAsia"/>
                </w:rPr>
                <w:t>flv|hls|mp4</w:t>
              </w:r>
            </w:ins>
          </w:p>
        </w:tc>
      </w:tr>
    </w:tbl>
    <w:p w:rsidR="00B42217" w:rsidRDefault="00B42217" w:rsidP="00B42217">
      <w:pPr>
        <w:rPr>
          <w:ins w:id="683" w:author="admin" w:date="2016-05-25T11:16:00Z"/>
          <w:b/>
        </w:rPr>
      </w:pPr>
      <w:ins w:id="684" w:author="admin" w:date="2016-05-25T11:16:00Z">
        <w:r>
          <w:rPr>
            <w:rFonts w:hint="eastAsia"/>
            <w:b/>
          </w:rPr>
          <w:t>请求示例：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685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ins w:id="686" w:author="admin" w:date="2016-05-25T11:16:00Z"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post</w:t>
        </w:r>
        <w:proofErr w:type="gramEnd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 xml:space="preserve"> /</w:t>
        </w:r>
        <w:proofErr w:type="spellStart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webapi</w:t>
        </w:r>
        <w:proofErr w:type="spellEnd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/</w:t>
        </w:r>
        <w:proofErr w:type="spellStart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livechannel</w:t>
        </w:r>
        <w:proofErr w:type="spellEnd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/create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687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ins w:id="688" w:author="admin" w:date="2016-05-25T11:16:00Z"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host:</w:t>
        </w:r>
        <w:proofErr w:type="gramEnd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v.butel.com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689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690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{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691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692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token</w:t>
        </w:r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"HgIYOPcx5lN6gz8JsCFBNAWp2oQ=",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693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694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name</w:t>
        </w:r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"cctv-1",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695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696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recordfiletype</w:t>
        </w:r>
        <w:proofErr w:type="spellEnd"/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"flv|mp4"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697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698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}</w:t>
        </w:r>
      </w:ins>
    </w:p>
    <w:p w:rsidR="00B42217" w:rsidRDefault="00B42217" w:rsidP="00B42217">
      <w:pPr>
        <w:pStyle w:val="111"/>
        <w:ind w:left="841" w:firstLineChars="0" w:firstLine="0"/>
        <w:jc w:val="left"/>
        <w:rPr>
          <w:ins w:id="699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</w:p>
    <w:p w:rsidR="00B42217" w:rsidRDefault="00B42217" w:rsidP="00B42217">
      <w:pPr>
        <w:pStyle w:val="111"/>
        <w:numPr>
          <w:ilvl w:val="0"/>
          <w:numId w:val="6"/>
        </w:numPr>
        <w:ind w:firstLineChars="0"/>
        <w:jc w:val="left"/>
        <w:rPr>
          <w:ins w:id="700" w:author="admin" w:date="2016-05-25T11:16:00Z"/>
          <w:b/>
        </w:rPr>
      </w:pPr>
      <w:ins w:id="701" w:author="admin" w:date="2016-05-25T11:16:00Z">
        <w:r>
          <w:rPr>
            <w:rFonts w:hint="eastAsia"/>
            <w:b/>
          </w:rPr>
          <w:lastRenderedPageBreak/>
          <w:t>输出结果</w:t>
        </w:r>
      </w:ins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418"/>
        <w:gridCol w:w="4019"/>
      </w:tblGrid>
      <w:tr w:rsidR="00B42217" w:rsidTr="008D5D22">
        <w:trPr>
          <w:ins w:id="702" w:author="admin" w:date="2016-05-25T11:16:00Z"/>
        </w:trPr>
        <w:tc>
          <w:tcPr>
            <w:tcW w:w="2093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703" w:author="admin" w:date="2016-05-25T11:16:00Z"/>
                <w:rFonts w:ascii="Calibri" w:eastAsia="宋体" w:hAnsi="Calibri" w:cs="Times New Roman"/>
                <w:b/>
              </w:rPr>
            </w:pPr>
            <w:ins w:id="704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参数名称</w:t>
              </w:r>
            </w:ins>
          </w:p>
        </w:tc>
        <w:tc>
          <w:tcPr>
            <w:tcW w:w="992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705" w:author="admin" w:date="2016-05-25T11:16:00Z"/>
                <w:rFonts w:ascii="Calibri" w:eastAsia="宋体" w:hAnsi="Calibri" w:cs="Times New Roman"/>
                <w:b/>
              </w:rPr>
            </w:pPr>
            <w:ins w:id="706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类型</w:t>
              </w:r>
            </w:ins>
          </w:p>
        </w:tc>
        <w:tc>
          <w:tcPr>
            <w:tcW w:w="1418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707" w:author="admin" w:date="2016-05-25T11:16:00Z"/>
                <w:rFonts w:ascii="Calibri" w:eastAsia="宋体" w:hAnsi="Calibri" w:cs="Times New Roman"/>
                <w:b/>
              </w:rPr>
            </w:pPr>
            <w:ins w:id="708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是否必填</w:t>
              </w:r>
            </w:ins>
          </w:p>
        </w:tc>
        <w:tc>
          <w:tcPr>
            <w:tcW w:w="4019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709" w:author="admin" w:date="2016-05-25T11:16:00Z"/>
                <w:rFonts w:ascii="Calibri" w:eastAsia="宋体" w:hAnsi="Calibri" w:cs="Times New Roman"/>
                <w:b/>
              </w:rPr>
            </w:pPr>
            <w:ins w:id="710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备注</w:t>
              </w:r>
            </w:ins>
          </w:p>
        </w:tc>
      </w:tr>
      <w:tr w:rsidR="00B42217" w:rsidTr="008D5D22">
        <w:trPr>
          <w:ins w:id="711" w:author="admin" w:date="2016-05-25T11:16:00Z"/>
        </w:trPr>
        <w:tc>
          <w:tcPr>
            <w:tcW w:w="8522" w:type="dxa"/>
            <w:gridSpan w:val="4"/>
          </w:tcPr>
          <w:p w:rsidR="00B42217" w:rsidRDefault="00B42217" w:rsidP="008D5D22">
            <w:pPr>
              <w:pStyle w:val="10"/>
              <w:ind w:firstLineChars="0" w:firstLine="0"/>
              <w:jc w:val="center"/>
              <w:rPr>
                <w:ins w:id="712" w:author="admin" w:date="2016-05-25T11:16:00Z"/>
                <w:b/>
              </w:rPr>
            </w:pPr>
            <w:ins w:id="713" w:author="admin" w:date="2016-05-25T11:16:00Z">
              <w:r>
                <w:rPr>
                  <w:b/>
                </w:rPr>
                <w:t>state</w:t>
              </w:r>
            </w:ins>
          </w:p>
        </w:tc>
      </w:tr>
      <w:tr w:rsidR="00B42217" w:rsidTr="008D5D22">
        <w:trPr>
          <w:ins w:id="714" w:author="admin" w:date="2016-05-25T11:16:00Z"/>
        </w:trPr>
        <w:tc>
          <w:tcPr>
            <w:tcW w:w="2093" w:type="dxa"/>
            <w:shd w:val="clear" w:color="auto" w:fill="auto"/>
          </w:tcPr>
          <w:p w:rsidR="00B42217" w:rsidRDefault="00B42217" w:rsidP="008D5D22">
            <w:pPr>
              <w:rPr>
                <w:ins w:id="715" w:author="admin" w:date="2016-05-25T11:16:00Z"/>
              </w:rPr>
            </w:pPr>
            <w:proofErr w:type="spellStart"/>
            <w:ins w:id="716" w:author="admin" w:date="2016-05-25T11:16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rc</w:t>
              </w:r>
              <w:proofErr w:type="spellEnd"/>
            </w:ins>
          </w:p>
        </w:tc>
        <w:tc>
          <w:tcPr>
            <w:tcW w:w="992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717" w:author="admin" w:date="2016-05-25T11:16:00Z"/>
              </w:rPr>
            </w:pPr>
            <w:proofErr w:type="spellStart"/>
            <w:ins w:id="718" w:author="admin" w:date="2016-05-25T11:16:00Z">
              <w:r>
                <w:rPr>
                  <w:rFonts w:hint="eastAsia"/>
                </w:rPr>
                <w:t>int</w:t>
              </w:r>
              <w:proofErr w:type="spellEnd"/>
            </w:ins>
          </w:p>
        </w:tc>
        <w:tc>
          <w:tcPr>
            <w:tcW w:w="1418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719" w:author="admin" w:date="2016-05-25T11:16:00Z"/>
              </w:rPr>
            </w:pPr>
            <w:ins w:id="720" w:author="admin" w:date="2016-05-25T11:16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019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721" w:author="admin" w:date="2016-05-25T11:16:00Z"/>
              </w:rPr>
            </w:pPr>
            <w:ins w:id="722" w:author="admin" w:date="2016-05-25T11:16:00Z">
              <w:r>
                <w:rPr>
                  <w:rFonts w:hint="eastAsia"/>
                </w:rPr>
                <w:t>大于等于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：正确；小于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：错误</w:t>
              </w:r>
            </w:ins>
          </w:p>
        </w:tc>
      </w:tr>
      <w:tr w:rsidR="00B42217" w:rsidTr="008D5D22">
        <w:trPr>
          <w:ins w:id="723" w:author="admin" w:date="2016-05-25T11:16:00Z"/>
        </w:trPr>
        <w:tc>
          <w:tcPr>
            <w:tcW w:w="2093" w:type="dxa"/>
          </w:tcPr>
          <w:p w:rsidR="00B42217" w:rsidRDefault="00B42217" w:rsidP="008D5D22">
            <w:pPr>
              <w:rPr>
                <w:ins w:id="724" w:author="admin" w:date="2016-05-25T11:16:00Z"/>
              </w:rPr>
            </w:pPr>
            <w:proofErr w:type="spellStart"/>
            <w:ins w:id="725" w:author="admin" w:date="2016-05-25T11:16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msg</w:t>
              </w:r>
              <w:proofErr w:type="spellEnd"/>
            </w:ins>
          </w:p>
        </w:tc>
        <w:tc>
          <w:tcPr>
            <w:tcW w:w="992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726" w:author="admin" w:date="2016-05-25T11:16:00Z"/>
              </w:rPr>
            </w:pPr>
            <w:ins w:id="727" w:author="admin" w:date="2016-05-25T1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418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728" w:author="admin" w:date="2016-05-25T11:16:00Z"/>
              </w:rPr>
            </w:pPr>
            <w:ins w:id="729" w:author="admin" w:date="2016-05-25T11:16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4019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730" w:author="admin" w:date="2016-05-25T11:16:00Z"/>
              </w:rPr>
            </w:pPr>
            <w:ins w:id="731" w:author="admin" w:date="2016-05-25T11:16:00Z">
              <w:r>
                <w:rPr>
                  <w:rFonts w:hint="eastAsia"/>
                </w:rPr>
                <w:t>执行结果</w:t>
              </w:r>
            </w:ins>
          </w:p>
        </w:tc>
      </w:tr>
      <w:tr w:rsidR="00B42217" w:rsidTr="008D5D22">
        <w:trPr>
          <w:ins w:id="732" w:author="admin" w:date="2016-05-25T11:16:00Z"/>
        </w:trPr>
        <w:tc>
          <w:tcPr>
            <w:tcW w:w="8522" w:type="dxa"/>
            <w:gridSpan w:val="4"/>
          </w:tcPr>
          <w:p w:rsidR="00B42217" w:rsidRDefault="00B42217" w:rsidP="008D5D22">
            <w:pPr>
              <w:pStyle w:val="10"/>
              <w:ind w:firstLineChars="0" w:firstLine="0"/>
              <w:jc w:val="center"/>
              <w:rPr>
                <w:ins w:id="733" w:author="admin" w:date="2016-05-25T11:16:00Z"/>
              </w:rPr>
            </w:pPr>
            <w:ins w:id="734" w:author="admin" w:date="2016-05-25T11:16:00Z">
              <w:r>
                <w:rPr>
                  <w:rFonts w:ascii="新宋体" w:hAnsi="新宋体" w:cs="新宋体"/>
                  <w:b/>
                  <w:bCs/>
                  <w:color w:val="000000"/>
                  <w:kern w:val="0"/>
                  <w:sz w:val="19"/>
                  <w:szCs w:val="19"/>
                  <w:shd w:val="clear" w:color="auto" w:fill="E0E0E0"/>
                </w:rPr>
                <w:t>result</w:t>
              </w:r>
            </w:ins>
          </w:p>
        </w:tc>
      </w:tr>
      <w:tr w:rsidR="00B42217" w:rsidTr="008D5D22">
        <w:trPr>
          <w:ins w:id="735" w:author="admin" w:date="2016-05-25T11:16:00Z"/>
        </w:trPr>
        <w:tc>
          <w:tcPr>
            <w:tcW w:w="2093" w:type="dxa"/>
          </w:tcPr>
          <w:p w:rsidR="00B42217" w:rsidRDefault="00B42217" w:rsidP="008D5D22">
            <w:pPr>
              <w:rPr>
                <w:ins w:id="736" w:author="admin" w:date="2016-05-25T11:16:00Z"/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ins w:id="737" w:author="admin" w:date="2016-05-25T11:16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id</w:t>
              </w:r>
            </w:ins>
          </w:p>
        </w:tc>
        <w:tc>
          <w:tcPr>
            <w:tcW w:w="992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738" w:author="admin" w:date="2016-05-25T11:16:00Z"/>
              </w:rPr>
            </w:pPr>
            <w:proofErr w:type="spellStart"/>
            <w:ins w:id="739" w:author="admin" w:date="2016-05-25T11:16:00Z">
              <w:r>
                <w:rPr>
                  <w:rFonts w:hint="eastAsia"/>
                </w:rPr>
                <w:t>int</w:t>
              </w:r>
              <w:proofErr w:type="spellEnd"/>
            </w:ins>
          </w:p>
        </w:tc>
        <w:tc>
          <w:tcPr>
            <w:tcW w:w="1418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740" w:author="admin" w:date="2016-05-25T11:16:00Z"/>
              </w:rPr>
            </w:pPr>
            <w:ins w:id="741" w:author="admin" w:date="2016-05-25T11:16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019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742" w:author="admin" w:date="2016-05-25T11:16:00Z"/>
              </w:rPr>
            </w:pPr>
            <w:ins w:id="743" w:author="admin" w:date="2016-05-25T11:16:00Z">
              <w:r>
                <w:rPr>
                  <w:rFonts w:hint="eastAsia"/>
                </w:rPr>
                <w:t>频道编号</w:t>
              </w:r>
            </w:ins>
          </w:p>
        </w:tc>
      </w:tr>
      <w:tr w:rsidR="00B42217" w:rsidTr="008D5D22">
        <w:trPr>
          <w:ins w:id="744" w:author="admin" w:date="2016-05-25T11:16:00Z"/>
        </w:trPr>
        <w:tc>
          <w:tcPr>
            <w:tcW w:w="2093" w:type="dxa"/>
          </w:tcPr>
          <w:p w:rsidR="00B42217" w:rsidRDefault="00B42217" w:rsidP="008D5D22">
            <w:pPr>
              <w:rPr>
                <w:ins w:id="745" w:author="admin" w:date="2016-05-25T11:16:00Z"/>
                <w:rFonts w:ascii="宋体" w:hAnsi="宋体" w:cs="宋体"/>
                <w:kern w:val="0"/>
                <w:sz w:val="24"/>
              </w:rPr>
            </w:pPr>
            <w:ins w:id="746" w:author="admin" w:date="2016-05-25T11:16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name</w:t>
              </w:r>
            </w:ins>
          </w:p>
        </w:tc>
        <w:tc>
          <w:tcPr>
            <w:tcW w:w="992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747" w:author="admin" w:date="2016-05-25T11:16:00Z"/>
              </w:rPr>
            </w:pPr>
            <w:ins w:id="748" w:author="admin" w:date="2016-05-25T1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418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749" w:author="admin" w:date="2016-05-25T11:16:00Z"/>
              </w:rPr>
            </w:pPr>
            <w:ins w:id="750" w:author="admin" w:date="2016-05-25T11:16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019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751" w:author="admin" w:date="2016-05-25T11:16:00Z"/>
              </w:rPr>
            </w:pPr>
            <w:ins w:id="752" w:author="admin" w:date="2016-05-25T11:16:00Z">
              <w:r>
                <w:rPr>
                  <w:rFonts w:hint="eastAsia"/>
                </w:rPr>
                <w:t>频道名称</w:t>
              </w:r>
            </w:ins>
          </w:p>
        </w:tc>
      </w:tr>
      <w:tr w:rsidR="00B42217" w:rsidTr="008D5D22">
        <w:trPr>
          <w:ins w:id="753" w:author="admin" w:date="2016-05-25T11:16:00Z"/>
        </w:trPr>
        <w:tc>
          <w:tcPr>
            <w:tcW w:w="2093" w:type="dxa"/>
          </w:tcPr>
          <w:p w:rsidR="00B42217" w:rsidRDefault="00B42217" w:rsidP="008D5D22">
            <w:pPr>
              <w:rPr>
                <w:ins w:id="754" w:author="admin" w:date="2016-05-25T11:16:00Z"/>
                <w:rFonts w:ascii="宋体" w:hAnsi="宋体" w:cs="宋体"/>
                <w:kern w:val="0"/>
                <w:sz w:val="24"/>
              </w:rPr>
            </w:pPr>
            <w:proofErr w:type="spellStart"/>
            <w:ins w:id="755" w:author="admin" w:date="2016-05-25T11:16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pushstreamurl</w:t>
              </w:r>
              <w:proofErr w:type="spellEnd"/>
            </w:ins>
          </w:p>
        </w:tc>
        <w:tc>
          <w:tcPr>
            <w:tcW w:w="992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756" w:author="admin" w:date="2016-05-25T11:16:00Z"/>
              </w:rPr>
            </w:pPr>
            <w:ins w:id="757" w:author="admin" w:date="2016-05-25T1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418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758" w:author="admin" w:date="2016-05-25T11:16:00Z"/>
              </w:rPr>
            </w:pPr>
            <w:ins w:id="759" w:author="admin" w:date="2016-05-25T11:16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019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760" w:author="admin" w:date="2016-05-25T11:16:00Z"/>
              </w:rPr>
            </w:pPr>
            <w:proofErr w:type="gramStart"/>
            <w:ins w:id="761" w:author="admin" w:date="2016-05-25T11:16:00Z">
              <w:r>
                <w:rPr>
                  <w:rFonts w:hint="eastAsia"/>
                </w:rPr>
                <w:t>推流地址</w:t>
              </w:r>
              <w:proofErr w:type="gramEnd"/>
            </w:ins>
          </w:p>
        </w:tc>
      </w:tr>
      <w:tr w:rsidR="00B42217" w:rsidTr="008D5D22">
        <w:trPr>
          <w:ins w:id="762" w:author="admin" w:date="2016-05-25T11:16:00Z"/>
        </w:trPr>
        <w:tc>
          <w:tcPr>
            <w:tcW w:w="2093" w:type="dxa"/>
          </w:tcPr>
          <w:p w:rsidR="00B42217" w:rsidRDefault="00B42217" w:rsidP="008D5D22">
            <w:pPr>
              <w:rPr>
                <w:ins w:id="763" w:author="admin" w:date="2016-05-25T11:16:00Z"/>
                <w:rFonts w:ascii="宋体" w:hAnsi="宋体" w:cs="宋体"/>
                <w:kern w:val="0"/>
                <w:sz w:val="24"/>
              </w:rPr>
            </w:pPr>
            <w:proofErr w:type="spellStart"/>
            <w:ins w:id="764" w:author="admin" w:date="2016-05-25T11:16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playercode</w:t>
              </w:r>
              <w:proofErr w:type="spellEnd"/>
            </w:ins>
          </w:p>
        </w:tc>
        <w:tc>
          <w:tcPr>
            <w:tcW w:w="992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765" w:author="admin" w:date="2016-05-25T11:16:00Z"/>
              </w:rPr>
            </w:pPr>
            <w:ins w:id="766" w:author="admin" w:date="2016-05-25T1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418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767" w:author="admin" w:date="2016-05-25T11:16:00Z"/>
              </w:rPr>
            </w:pPr>
            <w:ins w:id="768" w:author="admin" w:date="2016-05-25T11:16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019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769" w:author="admin" w:date="2016-05-25T11:16:00Z"/>
              </w:rPr>
            </w:pPr>
            <w:ins w:id="770" w:author="admin" w:date="2016-05-25T11:16:00Z">
              <w:r>
                <w:rPr>
                  <w:rFonts w:hint="eastAsia"/>
                </w:rPr>
                <w:t>播放器集成代码</w:t>
              </w:r>
            </w:ins>
          </w:p>
        </w:tc>
      </w:tr>
      <w:tr w:rsidR="00B42217" w:rsidTr="008D5D22">
        <w:trPr>
          <w:ins w:id="771" w:author="admin" w:date="2016-05-25T11:16:00Z"/>
        </w:trPr>
        <w:tc>
          <w:tcPr>
            <w:tcW w:w="8522" w:type="dxa"/>
            <w:gridSpan w:val="4"/>
          </w:tcPr>
          <w:p w:rsidR="00B42217" w:rsidRDefault="00B42217" w:rsidP="008D5D22">
            <w:pPr>
              <w:pStyle w:val="10"/>
              <w:ind w:firstLineChars="0" w:firstLine="0"/>
              <w:jc w:val="center"/>
              <w:rPr>
                <w:ins w:id="772" w:author="admin" w:date="2016-05-25T11:16:00Z"/>
              </w:rPr>
            </w:pPr>
            <w:proofErr w:type="spellStart"/>
            <w:ins w:id="773" w:author="admin" w:date="2016-05-25T11:16:00Z">
              <w:r>
                <w:rPr>
                  <w:rFonts w:ascii="新宋体" w:hAnsi="新宋体" w:cs="新宋体" w:hint="eastAsia"/>
                  <w:b/>
                  <w:bCs/>
                  <w:color w:val="000000"/>
                  <w:kern w:val="0"/>
                  <w:sz w:val="19"/>
                  <w:szCs w:val="19"/>
                  <w:shd w:val="clear" w:color="auto" w:fill="E0E0E0"/>
                </w:rPr>
                <w:t>r</w:t>
              </w:r>
              <w:r>
                <w:rPr>
                  <w:rFonts w:ascii="新宋体" w:hAnsi="新宋体" w:cs="新宋体"/>
                  <w:b/>
                  <w:bCs/>
                  <w:color w:val="000000"/>
                  <w:kern w:val="0"/>
                  <w:sz w:val="19"/>
                  <w:szCs w:val="19"/>
                  <w:shd w:val="clear" w:color="auto" w:fill="E0E0E0"/>
                </w:rPr>
                <w:t>esult</w:t>
              </w:r>
              <w:r>
                <w:rPr>
                  <w:rFonts w:ascii="新宋体" w:hAnsi="新宋体" w:cs="新宋体" w:hint="eastAsia"/>
                  <w:b/>
                  <w:bCs/>
                  <w:color w:val="000000"/>
                  <w:kern w:val="0"/>
                  <w:sz w:val="19"/>
                  <w:szCs w:val="19"/>
                  <w:shd w:val="clear" w:color="auto" w:fill="E0E0E0"/>
                </w:rPr>
                <w:t>:</w:t>
              </w:r>
              <w:r>
                <w:rPr>
                  <w:rFonts w:ascii="新宋体" w:eastAsiaTheme="minorEastAsia" w:hAnsi="新宋体" w:cs="新宋体" w:hint="eastAsia"/>
                  <w:color w:val="000000"/>
                  <w:kern w:val="0"/>
                  <w:sz w:val="19"/>
                  <w:szCs w:val="19"/>
                </w:rPr>
                <w:t>playurls</w:t>
              </w:r>
              <w:proofErr w:type="spellEnd"/>
              <w:r>
                <w:rPr>
                  <w:rFonts w:ascii="宋体" w:hAnsi="宋体" w:cs="宋体" w:hint="eastAsia"/>
                  <w:kern w:val="0"/>
                  <w:sz w:val="24"/>
                  <w:szCs w:val="24"/>
                </w:rPr>
                <w:t>[]</w:t>
              </w:r>
            </w:ins>
          </w:p>
        </w:tc>
      </w:tr>
      <w:tr w:rsidR="00B42217" w:rsidTr="008D5D22">
        <w:trPr>
          <w:trHeight w:val="90"/>
          <w:ins w:id="774" w:author="admin" w:date="2016-05-25T11:16:00Z"/>
        </w:trPr>
        <w:tc>
          <w:tcPr>
            <w:tcW w:w="2093" w:type="dxa"/>
          </w:tcPr>
          <w:p w:rsidR="00B42217" w:rsidRDefault="00B42217" w:rsidP="008D5D22">
            <w:pPr>
              <w:rPr>
                <w:ins w:id="775" w:author="admin" w:date="2016-05-25T11:16:00Z"/>
                <w:rFonts w:ascii="宋体" w:hAnsi="宋体" w:cs="宋体"/>
                <w:kern w:val="0"/>
                <w:sz w:val="24"/>
              </w:rPr>
            </w:pPr>
            <w:proofErr w:type="spellStart"/>
            <w:ins w:id="776" w:author="admin" w:date="2016-05-25T11:16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url</w:t>
              </w:r>
              <w:proofErr w:type="spellEnd"/>
            </w:ins>
          </w:p>
        </w:tc>
        <w:tc>
          <w:tcPr>
            <w:tcW w:w="992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777" w:author="admin" w:date="2016-05-25T11:16:00Z"/>
              </w:rPr>
            </w:pPr>
            <w:ins w:id="778" w:author="admin" w:date="2016-05-25T1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418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779" w:author="admin" w:date="2016-05-25T11:16:00Z"/>
              </w:rPr>
            </w:pPr>
            <w:ins w:id="780" w:author="admin" w:date="2016-05-25T11:16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019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781" w:author="admin" w:date="2016-05-25T11:16:00Z"/>
              </w:rPr>
            </w:pPr>
            <w:ins w:id="782" w:author="admin" w:date="2016-05-25T11:16:00Z">
              <w:r>
                <w:rPr>
                  <w:rFonts w:ascii="新宋体" w:eastAsiaTheme="minorEastAsia" w:hAnsi="新宋体" w:cs="新宋体" w:hint="eastAsia"/>
                  <w:color w:val="000000"/>
                  <w:kern w:val="0"/>
                  <w:sz w:val="19"/>
                  <w:szCs w:val="19"/>
                </w:rPr>
                <w:t>播放地址</w:t>
              </w:r>
              <w:r>
                <w:rPr>
                  <w:rFonts w:hint="eastAsia"/>
                </w:rPr>
                <w:t>。</w:t>
              </w:r>
            </w:ins>
          </w:p>
          <w:p w:rsidR="00B42217" w:rsidRDefault="00B42217" w:rsidP="008D5D22">
            <w:pPr>
              <w:pStyle w:val="10"/>
              <w:ind w:firstLineChars="0" w:firstLine="0"/>
              <w:rPr>
                <w:ins w:id="783" w:author="admin" w:date="2016-05-25T11:16:00Z"/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</w:rPr>
            </w:pPr>
            <w:ins w:id="784" w:author="admin" w:date="2016-05-25T11:16:00Z">
              <w:r>
                <w:rPr>
                  <w:rFonts w:hint="eastAsia"/>
                </w:rPr>
                <w:t>注：播放</w:t>
              </w:r>
              <w:r>
                <w:rPr>
                  <w:rFonts w:ascii="新宋体" w:eastAsiaTheme="minorEastAsia" w:hAnsi="新宋体" w:cs="新宋体" w:hint="eastAsia"/>
                  <w:color w:val="000000"/>
                  <w:kern w:val="0"/>
                  <w:sz w:val="19"/>
                  <w:szCs w:val="19"/>
                </w:rPr>
                <w:t>地址</w:t>
              </w:r>
              <w:r>
                <w:rPr>
                  <w:rFonts w:hint="eastAsia"/>
                </w:rPr>
                <w:t>为</w:t>
              </w:r>
              <w:r>
                <w:rPr>
                  <w:rFonts w:hint="eastAsia"/>
                </w:rPr>
                <w:t>m3</w:t>
              </w:r>
              <w:r>
                <w:rPr>
                  <w:rFonts w:ascii="新宋体" w:eastAsiaTheme="minorEastAsia" w:hAnsi="新宋体" w:cs="新宋体" w:hint="eastAsia"/>
                  <w:color w:val="000000"/>
                  <w:kern w:val="0"/>
                  <w:sz w:val="19"/>
                  <w:szCs w:val="19"/>
                </w:rPr>
                <w:t>u8</w:t>
              </w:r>
              <w:r>
                <w:rPr>
                  <w:rFonts w:ascii="新宋体" w:eastAsiaTheme="minorEastAsia" w:hAnsi="新宋体" w:cs="新宋体" w:hint="eastAsia"/>
                  <w:color w:val="000000"/>
                  <w:kern w:val="0"/>
                  <w:sz w:val="19"/>
                  <w:szCs w:val="19"/>
                </w:rPr>
                <w:t>或</w:t>
              </w:r>
              <w:proofErr w:type="spellStart"/>
              <w:r>
                <w:rPr>
                  <w:rFonts w:ascii="新宋体" w:eastAsiaTheme="minorEastAsia" w:hAnsi="新宋体" w:cs="新宋体" w:hint="eastAsia"/>
                  <w:color w:val="000000"/>
                  <w:kern w:val="0"/>
                  <w:sz w:val="19"/>
                  <w:szCs w:val="19"/>
                </w:rPr>
                <w:t>flv</w:t>
              </w:r>
              <w:proofErr w:type="spellEnd"/>
              <w:r>
                <w:rPr>
                  <w:rFonts w:ascii="新宋体" w:eastAsiaTheme="minorEastAsia" w:hAnsi="新宋体" w:cs="新宋体" w:hint="eastAsia"/>
                  <w:color w:val="000000"/>
                  <w:kern w:val="0"/>
                  <w:sz w:val="19"/>
                  <w:szCs w:val="19"/>
                </w:rPr>
                <w:t>格式</w:t>
              </w:r>
            </w:ins>
          </w:p>
        </w:tc>
      </w:tr>
      <w:tr w:rsidR="00B42217" w:rsidTr="008D5D22">
        <w:trPr>
          <w:trHeight w:val="90"/>
          <w:ins w:id="785" w:author="admin" w:date="2016-05-25T11:16:00Z"/>
        </w:trPr>
        <w:tc>
          <w:tcPr>
            <w:tcW w:w="2093" w:type="dxa"/>
          </w:tcPr>
          <w:p w:rsidR="00B42217" w:rsidRDefault="00B42217" w:rsidP="008D5D22">
            <w:pPr>
              <w:rPr>
                <w:ins w:id="786" w:author="admin" w:date="2016-05-25T11:16:00Z"/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ins w:id="787" w:author="admin" w:date="2016-05-25T11:16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streamtype</w:t>
              </w:r>
              <w:proofErr w:type="spellEnd"/>
            </w:ins>
          </w:p>
        </w:tc>
        <w:tc>
          <w:tcPr>
            <w:tcW w:w="992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788" w:author="admin" w:date="2016-05-25T11:16:00Z"/>
              </w:rPr>
            </w:pPr>
            <w:ins w:id="789" w:author="admin" w:date="2016-05-25T1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418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790" w:author="admin" w:date="2016-05-25T11:16:00Z"/>
              </w:rPr>
            </w:pPr>
            <w:ins w:id="791" w:author="admin" w:date="2016-05-25T11:16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019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792" w:author="admin" w:date="2016-05-25T11:16:00Z"/>
              </w:rPr>
            </w:pPr>
            <w:ins w:id="793" w:author="admin" w:date="2016-05-25T11:16:00Z">
              <w:r>
                <w:rPr>
                  <w:rFonts w:hint="eastAsia"/>
                </w:rPr>
                <w:t>直播流格式。</w:t>
              </w:r>
            </w:ins>
          </w:p>
          <w:p w:rsidR="00B42217" w:rsidRDefault="00B42217" w:rsidP="008D5D22">
            <w:pPr>
              <w:pStyle w:val="10"/>
              <w:ind w:firstLineChars="0" w:firstLine="0"/>
              <w:rPr>
                <w:ins w:id="794" w:author="admin" w:date="2016-05-25T11:16:00Z"/>
              </w:rPr>
            </w:pPr>
            <w:ins w:id="795" w:author="admin" w:date="2016-05-25T11:16:00Z">
              <w:r>
                <w:rPr>
                  <w:rFonts w:hint="eastAsia"/>
                </w:rPr>
                <w:t>枚举值：</w:t>
              </w:r>
            </w:ins>
          </w:p>
          <w:p w:rsidR="00B42217" w:rsidRDefault="00B42217" w:rsidP="008D5D22">
            <w:pPr>
              <w:pStyle w:val="10"/>
              <w:ind w:firstLineChars="0" w:firstLine="0"/>
              <w:rPr>
                <w:ins w:id="796" w:author="admin" w:date="2016-05-25T11:16:00Z"/>
              </w:rPr>
            </w:pPr>
            <w:ins w:id="797" w:author="admin" w:date="2016-05-25T11:16:00Z">
              <w:r>
                <w:rPr>
                  <w:rFonts w:hint="eastAsia"/>
                </w:rPr>
                <w:t>m3u8</w:t>
              </w:r>
            </w:ins>
          </w:p>
          <w:p w:rsidR="00B42217" w:rsidRDefault="00B42217" w:rsidP="008D5D22">
            <w:pPr>
              <w:pStyle w:val="10"/>
              <w:ind w:firstLineChars="0" w:firstLine="0"/>
              <w:rPr>
                <w:ins w:id="798" w:author="admin" w:date="2016-05-25T11:16:00Z"/>
              </w:rPr>
            </w:pPr>
            <w:proofErr w:type="spellStart"/>
            <w:ins w:id="799" w:author="admin" w:date="2016-05-25T11:16:00Z">
              <w:r>
                <w:rPr>
                  <w:rFonts w:hint="eastAsia"/>
                </w:rPr>
                <w:t>flv</w:t>
              </w:r>
              <w:proofErr w:type="spellEnd"/>
            </w:ins>
          </w:p>
        </w:tc>
      </w:tr>
    </w:tbl>
    <w:p w:rsidR="00B42217" w:rsidRDefault="00B42217" w:rsidP="00B42217">
      <w:pPr>
        <w:pStyle w:val="10"/>
        <w:ind w:firstLineChars="0" w:firstLine="0"/>
        <w:jc w:val="left"/>
        <w:rPr>
          <w:ins w:id="800" w:author="admin" w:date="2016-05-25T11:16:00Z"/>
          <w:b/>
        </w:rPr>
      </w:pPr>
      <w:ins w:id="801" w:author="admin" w:date="2016-05-25T11:16:00Z">
        <w:r>
          <w:rPr>
            <w:rFonts w:hint="eastAsia"/>
            <w:b/>
          </w:rPr>
          <w:t>响应结果示例：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802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803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{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804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805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state</w:t>
        </w:r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{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806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807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rc</w:t>
        </w:r>
        <w:proofErr w:type="spellEnd"/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0,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808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809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msg</w:t>
        </w:r>
        <w:proofErr w:type="spellEnd"/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"ok"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810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811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 xml:space="preserve">    },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812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813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result</w:t>
        </w:r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{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814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815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id</w:t>
        </w:r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2341,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816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817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name</w:t>
        </w:r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"cctv-1",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818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819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pushstreamurl</w:t>
        </w:r>
        <w:proofErr w:type="spellEnd"/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"http://210.23.242.11/live/cctv-1",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820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821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playercode</w:t>
        </w:r>
        <w:proofErr w:type="spellEnd"/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"&lt;script type='text/</w:t>
        </w:r>
        <w:proofErr w:type="spell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javascript</w:t>
        </w:r>
        <w:proofErr w:type="spell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 xml:space="preserve">' </w:t>
        </w:r>
        <w:proofErr w:type="spell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src</w:t>
        </w:r>
        <w:proofErr w:type="spell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=''&gt;....&lt;/script&gt;",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822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823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playurls</w:t>
        </w:r>
        <w:proofErr w:type="spellEnd"/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[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824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825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 xml:space="preserve">            {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826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827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url</w:t>
        </w:r>
        <w:proofErr w:type="spellEnd"/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"http://v.butel.com/sff32fd34g.flv",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828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829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streamtype</w:t>
        </w:r>
        <w:proofErr w:type="spellEnd"/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"</w:t>
        </w:r>
        <w:proofErr w:type="spell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flv</w:t>
        </w:r>
        <w:proofErr w:type="spell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830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831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 xml:space="preserve">            },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832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833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 xml:space="preserve">            {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834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835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url</w:t>
        </w:r>
        <w:proofErr w:type="spellEnd"/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"http://v.butel.com/sff32fd34g.m3u8",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836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837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streamtype</w:t>
        </w:r>
        <w:proofErr w:type="spellEnd"/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"m3u8"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838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839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 xml:space="preserve">            }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840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841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 xml:space="preserve">        ]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842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843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 xml:space="preserve">    }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844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845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}</w:t>
        </w:r>
      </w:ins>
    </w:p>
    <w:p w:rsidR="00B42217" w:rsidRDefault="00B42217" w:rsidP="00B42217">
      <w:pPr>
        <w:pStyle w:val="111"/>
        <w:ind w:firstLineChars="0"/>
        <w:jc w:val="left"/>
        <w:rPr>
          <w:ins w:id="846" w:author="admin" w:date="2016-05-25T11:16:00Z"/>
          <w:b/>
        </w:rPr>
      </w:pPr>
    </w:p>
    <w:p w:rsidR="00B42217" w:rsidRDefault="00B42217" w:rsidP="00B42217">
      <w:pPr>
        <w:pStyle w:val="4"/>
        <w:tabs>
          <w:tab w:val="clear" w:pos="432"/>
          <w:tab w:val="clear" w:pos="1573"/>
          <w:tab w:val="left" w:pos="864"/>
        </w:tabs>
        <w:ind w:left="864"/>
        <w:rPr>
          <w:ins w:id="847" w:author="admin" w:date="2016-05-25T11:16:00Z"/>
        </w:rPr>
      </w:pPr>
      <w:ins w:id="848" w:author="admin" w:date="2016-05-25T11:16:00Z">
        <w:r>
          <w:rPr>
            <w:rFonts w:hint="eastAsia"/>
          </w:rPr>
          <w:t>关闭直播</w:t>
        </w:r>
      </w:ins>
    </w:p>
    <w:p w:rsidR="00B42217" w:rsidRDefault="00B42217" w:rsidP="00B42217">
      <w:pPr>
        <w:pStyle w:val="10"/>
        <w:numPr>
          <w:ilvl w:val="0"/>
          <w:numId w:val="4"/>
        </w:numPr>
        <w:ind w:firstLineChars="0"/>
        <w:rPr>
          <w:ins w:id="849" w:author="admin" w:date="2016-05-25T11:16:00Z"/>
          <w:color w:val="0000FF"/>
        </w:rPr>
      </w:pPr>
      <w:ins w:id="850" w:author="admin" w:date="2016-05-25T11:16:00Z">
        <w:r>
          <w:rPr>
            <w:rFonts w:hint="eastAsia"/>
            <w:b/>
          </w:rPr>
          <w:t>接口签名：</w:t>
        </w:r>
        <w:proofErr w:type="spellStart"/>
        <w:r>
          <w:rPr>
            <w:rFonts w:ascii="新宋体" w:hAnsi="新宋体" w:cs="新宋体" w:hint="eastAsia"/>
            <w:bCs/>
            <w:color w:val="000000"/>
            <w:kern w:val="0"/>
            <w:sz w:val="19"/>
            <w:szCs w:val="19"/>
            <w:highlight w:val="white"/>
          </w:rPr>
          <w:t>livechannel</w:t>
        </w:r>
        <w:proofErr w:type="spellEnd"/>
        <w:r>
          <w:rPr>
            <w:rFonts w:ascii="新宋体" w:hAnsi="新宋体" w:cs="新宋体" w:hint="eastAsia"/>
            <w:bCs/>
            <w:color w:val="000000"/>
            <w:kern w:val="0"/>
            <w:sz w:val="19"/>
            <w:szCs w:val="19"/>
            <w:highlight w:val="white"/>
          </w:rPr>
          <w:t>/close</w:t>
        </w:r>
      </w:ins>
    </w:p>
    <w:p w:rsidR="00B42217" w:rsidRDefault="00B42217" w:rsidP="00B42217">
      <w:pPr>
        <w:pStyle w:val="10"/>
        <w:numPr>
          <w:ilvl w:val="0"/>
          <w:numId w:val="4"/>
        </w:numPr>
        <w:ind w:firstLineChars="0"/>
        <w:rPr>
          <w:ins w:id="851" w:author="admin" w:date="2016-05-25T11:16:00Z"/>
          <w:color w:val="0000FF"/>
        </w:rPr>
      </w:pPr>
      <w:ins w:id="852" w:author="admin" w:date="2016-05-25T11:16:00Z">
        <w:r>
          <w:rPr>
            <w:rFonts w:hint="eastAsia"/>
            <w:b/>
          </w:rPr>
          <w:lastRenderedPageBreak/>
          <w:t>协议：</w:t>
        </w:r>
        <w:r>
          <w:rPr>
            <w:rFonts w:hint="eastAsia"/>
            <w:color w:val="0000FF"/>
          </w:rPr>
          <w:t xml:space="preserve">http post + </w:t>
        </w:r>
        <w:proofErr w:type="spellStart"/>
        <w:r>
          <w:rPr>
            <w:rFonts w:hint="eastAsia"/>
            <w:color w:val="0000FF"/>
          </w:rPr>
          <w:t>json</w:t>
        </w:r>
        <w:proofErr w:type="spellEnd"/>
      </w:ins>
    </w:p>
    <w:p w:rsidR="00B42217" w:rsidRDefault="00B42217" w:rsidP="00B42217">
      <w:pPr>
        <w:pStyle w:val="10"/>
        <w:numPr>
          <w:ilvl w:val="0"/>
          <w:numId w:val="4"/>
        </w:numPr>
        <w:ind w:firstLineChars="0"/>
        <w:rPr>
          <w:ins w:id="853" w:author="admin" w:date="2016-05-25T11:16:00Z"/>
          <w:color w:val="0000FF"/>
        </w:rPr>
      </w:pPr>
      <w:ins w:id="854" w:author="admin" w:date="2016-05-25T11:16:00Z">
        <w:r>
          <w:rPr>
            <w:rFonts w:hint="eastAsia"/>
            <w:b/>
          </w:rPr>
          <w:t>调用方向：</w:t>
        </w:r>
        <w:r>
          <w:rPr>
            <w:rFonts w:hint="eastAsia"/>
            <w:bCs/>
          </w:rPr>
          <w:t>第三方平台—</w:t>
        </w:r>
        <w:r>
          <w:rPr>
            <w:rFonts w:hint="eastAsia"/>
            <w:bCs/>
          </w:rPr>
          <w:t>&gt;</w:t>
        </w:r>
        <w:proofErr w:type="gramStart"/>
        <w:r>
          <w:rPr>
            <w:rFonts w:hint="eastAsia"/>
            <w:bCs/>
          </w:rPr>
          <w:t>极</w:t>
        </w:r>
        <w:proofErr w:type="gramEnd"/>
        <w:r>
          <w:rPr>
            <w:rFonts w:hint="eastAsia"/>
            <w:bCs/>
          </w:rPr>
          <w:t>频道</w:t>
        </w:r>
        <w:proofErr w:type="spellStart"/>
        <w:r>
          <w:rPr>
            <w:rFonts w:hint="eastAsia"/>
            <w:bCs/>
          </w:rPr>
          <w:t>PaaS</w:t>
        </w:r>
        <w:proofErr w:type="spellEnd"/>
      </w:ins>
    </w:p>
    <w:p w:rsidR="00B42217" w:rsidRDefault="00B42217" w:rsidP="00B42217">
      <w:pPr>
        <w:pStyle w:val="10"/>
        <w:numPr>
          <w:ilvl w:val="0"/>
          <w:numId w:val="4"/>
        </w:numPr>
        <w:ind w:firstLineChars="0"/>
        <w:rPr>
          <w:ins w:id="855" w:author="admin" w:date="2016-05-25T11:16:00Z"/>
        </w:rPr>
      </w:pPr>
      <w:ins w:id="856" w:author="admin" w:date="2016-05-25T11:16:00Z">
        <w:r>
          <w:rPr>
            <w:rFonts w:hint="eastAsia"/>
            <w:b/>
          </w:rPr>
          <w:t>接口描述：</w:t>
        </w:r>
        <w:r>
          <w:rPr>
            <w:rFonts w:hint="eastAsia"/>
          </w:rPr>
          <w:t>关闭直播频道。</w:t>
        </w:r>
      </w:ins>
    </w:p>
    <w:p w:rsidR="00B42217" w:rsidRDefault="00B42217" w:rsidP="00B42217">
      <w:pPr>
        <w:pStyle w:val="ListParagraph1"/>
        <w:numPr>
          <w:ilvl w:val="0"/>
          <w:numId w:val="5"/>
        </w:numPr>
        <w:ind w:firstLineChars="0"/>
        <w:rPr>
          <w:ins w:id="857" w:author="admin" w:date="2016-05-25T11:16:00Z"/>
        </w:rPr>
      </w:pPr>
      <w:ins w:id="858" w:author="admin" w:date="2016-05-25T11:16:00Z">
        <w:r>
          <w:rPr>
            <w:rFonts w:hint="eastAsia"/>
            <w:b/>
          </w:rPr>
          <w:t>功能说明：</w:t>
        </w:r>
        <w:r>
          <w:rPr>
            <w:rFonts w:ascii="Times New Roman" w:hAnsi="Times New Roman" w:hint="eastAsia"/>
            <w:szCs w:val="20"/>
          </w:rPr>
          <w:t>关闭一个直播频道，释放直播资源。</w:t>
        </w:r>
      </w:ins>
    </w:p>
    <w:p w:rsidR="00B42217" w:rsidRDefault="00B42217" w:rsidP="00B42217">
      <w:pPr>
        <w:rPr>
          <w:ins w:id="859" w:author="admin" w:date="2016-05-25T11:16:00Z"/>
        </w:rPr>
      </w:pPr>
    </w:p>
    <w:p w:rsidR="00B42217" w:rsidRDefault="00B42217" w:rsidP="00B42217">
      <w:pPr>
        <w:pStyle w:val="ListParagraph1"/>
        <w:numPr>
          <w:ilvl w:val="0"/>
          <w:numId w:val="5"/>
        </w:numPr>
        <w:ind w:firstLineChars="0"/>
        <w:rPr>
          <w:ins w:id="860" w:author="admin" w:date="2016-05-25T11:16:00Z"/>
          <w:b/>
        </w:rPr>
      </w:pPr>
      <w:ins w:id="861" w:author="admin" w:date="2016-05-25T11:16:00Z">
        <w:r>
          <w:rPr>
            <w:rFonts w:hint="eastAsia"/>
            <w:b/>
          </w:rPr>
          <w:t>输入参数</w:t>
        </w:r>
      </w:ins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955"/>
        <w:gridCol w:w="1134"/>
        <w:gridCol w:w="4303"/>
      </w:tblGrid>
      <w:tr w:rsidR="00B42217" w:rsidTr="008D5D22">
        <w:trPr>
          <w:ins w:id="862" w:author="admin" w:date="2016-05-25T11:16:00Z"/>
        </w:trPr>
        <w:tc>
          <w:tcPr>
            <w:tcW w:w="2130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863" w:author="admin" w:date="2016-05-25T11:16:00Z"/>
                <w:rFonts w:ascii="Calibri" w:eastAsia="宋体" w:hAnsi="Calibri" w:cs="Times New Roman"/>
                <w:b/>
              </w:rPr>
            </w:pPr>
            <w:ins w:id="864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参数名称</w:t>
              </w:r>
            </w:ins>
          </w:p>
        </w:tc>
        <w:tc>
          <w:tcPr>
            <w:tcW w:w="955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865" w:author="admin" w:date="2016-05-25T11:16:00Z"/>
                <w:rFonts w:ascii="Calibri" w:eastAsia="宋体" w:hAnsi="Calibri" w:cs="Times New Roman"/>
                <w:b/>
              </w:rPr>
            </w:pPr>
            <w:ins w:id="866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类型</w:t>
              </w:r>
            </w:ins>
          </w:p>
        </w:tc>
        <w:tc>
          <w:tcPr>
            <w:tcW w:w="1134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867" w:author="admin" w:date="2016-05-25T11:16:00Z"/>
                <w:rFonts w:ascii="Calibri" w:eastAsia="宋体" w:hAnsi="Calibri" w:cs="Times New Roman"/>
                <w:b/>
              </w:rPr>
            </w:pPr>
            <w:ins w:id="868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是否必填</w:t>
              </w:r>
            </w:ins>
          </w:p>
        </w:tc>
        <w:tc>
          <w:tcPr>
            <w:tcW w:w="4303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869" w:author="admin" w:date="2016-05-25T11:16:00Z"/>
                <w:rFonts w:ascii="Calibri" w:eastAsia="宋体" w:hAnsi="Calibri" w:cs="Times New Roman"/>
                <w:b/>
              </w:rPr>
            </w:pPr>
            <w:ins w:id="870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备注</w:t>
              </w:r>
            </w:ins>
          </w:p>
        </w:tc>
      </w:tr>
      <w:tr w:rsidR="00B42217" w:rsidTr="008D5D22">
        <w:trPr>
          <w:ins w:id="871" w:author="admin" w:date="2016-05-25T11:16:00Z"/>
        </w:trPr>
        <w:tc>
          <w:tcPr>
            <w:tcW w:w="2130" w:type="dxa"/>
          </w:tcPr>
          <w:p w:rsidR="00B42217" w:rsidRDefault="00B42217" w:rsidP="008D5D22">
            <w:pPr>
              <w:rPr>
                <w:ins w:id="872" w:author="admin" w:date="2016-05-25T11:16:00Z"/>
                <w:rFonts w:ascii="Calibri" w:eastAsia="宋体" w:hAnsi="Calibri" w:cs="Times New Roman"/>
              </w:rPr>
            </w:pPr>
            <w:ins w:id="873" w:author="admin" w:date="2016-05-25T11:16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token</w:t>
              </w:r>
            </w:ins>
          </w:p>
        </w:tc>
        <w:tc>
          <w:tcPr>
            <w:tcW w:w="955" w:type="dxa"/>
          </w:tcPr>
          <w:p w:rsidR="00B42217" w:rsidRDefault="00B42217" w:rsidP="008D5D22">
            <w:pPr>
              <w:rPr>
                <w:ins w:id="874" w:author="admin" w:date="2016-05-25T11:16:00Z"/>
                <w:rFonts w:ascii="Calibri" w:eastAsia="宋体" w:hAnsi="Calibri" w:cs="Times New Roman"/>
              </w:rPr>
            </w:pPr>
            <w:ins w:id="875" w:author="admin" w:date="2016-05-25T11:16:00Z">
              <w:r>
                <w:rPr>
                  <w:rFonts w:ascii="Calibri" w:eastAsia="宋体" w:hAnsi="Calibri" w:cs="Times New Roman"/>
                </w:rPr>
                <w:t>S</w:t>
              </w:r>
              <w:r>
                <w:rPr>
                  <w:rFonts w:ascii="Calibri" w:eastAsia="宋体" w:hAnsi="Calibri" w:cs="Times New Roman" w:hint="eastAsia"/>
                </w:rPr>
                <w:t>tring</w:t>
              </w:r>
            </w:ins>
          </w:p>
        </w:tc>
        <w:tc>
          <w:tcPr>
            <w:tcW w:w="1134" w:type="dxa"/>
          </w:tcPr>
          <w:p w:rsidR="00B42217" w:rsidRDefault="00B42217" w:rsidP="008D5D22">
            <w:pPr>
              <w:rPr>
                <w:ins w:id="876" w:author="admin" w:date="2016-05-25T11:16:00Z"/>
                <w:rFonts w:ascii="Calibri" w:eastAsia="宋体" w:hAnsi="Calibri" w:cs="Times New Roman"/>
              </w:rPr>
            </w:pPr>
            <w:ins w:id="877" w:author="admin" w:date="2016-05-25T11:16:00Z">
              <w:r>
                <w:rPr>
                  <w:rFonts w:ascii="Calibri" w:eastAsia="宋体" w:hAnsi="Calibri" w:cs="Times New Roman" w:hint="eastAsia"/>
                </w:rPr>
                <w:t>是</w:t>
              </w:r>
            </w:ins>
          </w:p>
        </w:tc>
        <w:tc>
          <w:tcPr>
            <w:tcW w:w="4303" w:type="dxa"/>
          </w:tcPr>
          <w:p w:rsidR="00B42217" w:rsidRDefault="00B42217" w:rsidP="008D5D22">
            <w:pPr>
              <w:rPr>
                <w:ins w:id="878" w:author="admin" w:date="2016-05-25T11:16:00Z"/>
                <w:rFonts w:ascii="Calibri" w:eastAsia="宋体" w:hAnsi="Calibri" w:cs="Times New Roman"/>
              </w:rPr>
            </w:pPr>
            <w:ins w:id="879" w:author="admin" w:date="2016-05-25T11:16:00Z">
              <w:r>
                <w:rPr>
                  <w:rFonts w:ascii="Calibri" w:eastAsia="宋体" w:hAnsi="Calibri" w:cs="Times New Roman" w:hint="eastAsia"/>
                </w:rPr>
                <w:t>接口授权信息</w:t>
              </w:r>
            </w:ins>
          </w:p>
        </w:tc>
      </w:tr>
      <w:tr w:rsidR="00B42217" w:rsidTr="008D5D22">
        <w:trPr>
          <w:ins w:id="880" w:author="admin" w:date="2016-05-25T11:16:00Z"/>
        </w:trPr>
        <w:tc>
          <w:tcPr>
            <w:tcW w:w="2130" w:type="dxa"/>
          </w:tcPr>
          <w:p w:rsidR="00B42217" w:rsidRDefault="00B42217" w:rsidP="008D5D22">
            <w:pPr>
              <w:rPr>
                <w:ins w:id="881" w:author="admin" w:date="2016-05-25T11:16:00Z"/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ins w:id="882" w:author="admin" w:date="2016-05-25T11:16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channelid</w:t>
              </w:r>
              <w:proofErr w:type="spellEnd"/>
            </w:ins>
          </w:p>
        </w:tc>
        <w:tc>
          <w:tcPr>
            <w:tcW w:w="955" w:type="dxa"/>
          </w:tcPr>
          <w:p w:rsidR="00B42217" w:rsidRDefault="00B42217" w:rsidP="008D5D22">
            <w:pPr>
              <w:rPr>
                <w:ins w:id="883" w:author="admin" w:date="2016-05-25T11:16:00Z"/>
                <w:rFonts w:ascii="Calibri" w:eastAsia="宋体" w:hAnsi="Calibri" w:cs="Times New Roman"/>
              </w:rPr>
            </w:pPr>
            <w:proofErr w:type="spellStart"/>
            <w:ins w:id="884" w:author="admin" w:date="2016-05-25T11:16:00Z">
              <w:r>
                <w:rPr>
                  <w:rFonts w:ascii="Calibri" w:eastAsia="宋体" w:hAnsi="Calibri" w:cs="Times New Roman" w:hint="eastAsia"/>
                </w:rPr>
                <w:t>int</w:t>
              </w:r>
              <w:proofErr w:type="spellEnd"/>
            </w:ins>
          </w:p>
        </w:tc>
        <w:tc>
          <w:tcPr>
            <w:tcW w:w="1134" w:type="dxa"/>
          </w:tcPr>
          <w:p w:rsidR="00B42217" w:rsidRDefault="00B42217" w:rsidP="008D5D22">
            <w:pPr>
              <w:rPr>
                <w:ins w:id="885" w:author="admin" w:date="2016-05-25T11:16:00Z"/>
                <w:rFonts w:ascii="Calibri" w:eastAsia="宋体" w:hAnsi="Calibri" w:cs="Times New Roman"/>
              </w:rPr>
            </w:pPr>
            <w:ins w:id="886" w:author="admin" w:date="2016-05-25T11:16:00Z">
              <w:r>
                <w:rPr>
                  <w:rFonts w:ascii="Calibri" w:eastAsia="宋体" w:hAnsi="Calibri" w:cs="Times New Roman" w:hint="eastAsia"/>
                </w:rPr>
                <w:t>是</w:t>
              </w:r>
            </w:ins>
          </w:p>
        </w:tc>
        <w:tc>
          <w:tcPr>
            <w:tcW w:w="4303" w:type="dxa"/>
          </w:tcPr>
          <w:p w:rsidR="00B42217" w:rsidRDefault="00B42217" w:rsidP="008D5D22">
            <w:pPr>
              <w:rPr>
                <w:ins w:id="887" w:author="admin" w:date="2016-05-25T11:16:00Z"/>
                <w:rFonts w:ascii="Calibri" w:eastAsia="宋体" w:hAnsi="Calibri" w:cs="Times New Roman"/>
              </w:rPr>
            </w:pPr>
            <w:ins w:id="888" w:author="admin" w:date="2016-05-25T11:16:00Z">
              <w:r>
                <w:rPr>
                  <w:rFonts w:ascii="Calibri" w:eastAsia="宋体" w:hAnsi="Calibri" w:cs="Times New Roman" w:hint="eastAsia"/>
                </w:rPr>
                <w:t>频道编号，对应于管理系统编号</w:t>
              </w:r>
            </w:ins>
          </w:p>
        </w:tc>
      </w:tr>
    </w:tbl>
    <w:p w:rsidR="00B42217" w:rsidRDefault="00B42217" w:rsidP="00B42217">
      <w:pPr>
        <w:rPr>
          <w:ins w:id="889" w:author="admin" w:date="2016-05-25T11:16:00Z"/>
          <w:b/>
        </w:rPr>
      </w:pPr>
      <w:ins w:id="890" w:author="admin" w:date="2016-05-25T11:16:00Z">
        <w:r>
          <w:rPr>
            <w:rFonts w:hint="eastAsia"/>
            <w:b/>
          </w:rPr>
          <w:t>请求示例：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891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ins w:id="892" w:author="admin" w:date="2016-05-25T11:16:00Z"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post</w:t>
        </w:r>
        <w:proofErr w:type="gramEnd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 xml:space="preserve"> /</w:t>
        </w:r>
        <w:proofErr w:type="spellStart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webapi</w:t>
        </w:r>
        <w:proofErr w:type="spellEnd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/</w:t>
        </w:r>
        <w:proofErr w:type="spellStart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livechannel</w:t>
        </w:r>
        <w:proofErr w:type="spellEnd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/close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893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ins w:id="894" w:author="admin" w:date="2016-05-25T11:16:00Z"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host:</w:t>
        </w:r>
        <w:proofErr w:type="gramEnd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v.butel.com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895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896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{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897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898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token</w:t>
        </w:r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"HgIYOPcx5lN6gz8JsCFBNAWp2oQ=",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899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900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channelid</w:t>
        </w:r>
        <w:proofErr w:type="spellEnd"/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 xml:space="preserve">": </w:t>
        </w:r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2341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901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902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}</w:t>
        </w:r>
      </w:ins>
    </w:p>
    <w:p w:rsidR="00B42217" w:rsidRDefault="00B42217" w:rsidP="00B42217">
      <w:pPr>
        <w:pStyle w:val="111"/>
        <w:ind w:left="841" w:firstLineChars="0" w:firstLine="0"/>
        <w:jc w:val="left"/>
        <w:rPr>
          <w:ins w:id="903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</w:p>
    <w:p w:rsidR="00B42217" w:rsidRDefault="00B42217" w:rsidP="00B42217">
      <w:pPr>
        <w:pStyle w:val="111"/>
        <w:numPr>
          <w:ilvl w:val="0"/>
          <w:numId w:val="6"/>
        </w:numPr>
        <w:ind w:firstLineChars="0"/>
        <w:jc w:val="left"/>
        <w:rPr>
          <w:ins w:id="904" w:author="admin" w:date="2016-05-25T11:16:00Z"/>
          <w:b/>
        </w:rPr>
      </w:pPr>
      <w:ins w:id="905" w:author="admin" w:date="2016-05-25T11:16:00Z">
        <w:r>
          <w:rPr>
            <w:rFonts w:hint="eastAsia"/>
            <w:b/>
          </w:rPr>
          <w:t>输出结果</w:t>
        </w:r>
      </w:ins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418"/>
        <w:gridCol w:w="4019"/>
      </w:tblGrid>
      <w:tr w:rsidR="00B42217" w:rsidTr="008D5D22">
        <w:trPr>
          <w:ins w:id="906" w:author="admin" w:date="2016-05-25T11:16:00Z"/>
        </w:trPr>
        <w:tc>
          <w:tcPr>
            <w:tcW w:w="2093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907" w:author="admin" w:date="2016-05-25T11:16:00Z"/>
                <w:rFonts w:ascii="Calibri" w:eastAsia="宋体" w:hAnsi="Calibri" w:cs="Times New Roman"/>
                <w:b/>
              </w:rPr>
            </w:pPr>
            <w:ins w:id="908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参数名称</w:t>
              </w:r>
            </w:ins>
          </w:p>
        </w:tc>
        <w:tc>
          <w:tcPr>
            <w:tcW w:w="992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909" w:author="admin" w:date="2016-05-25T11:16:00Z"/>
                <w:rFonts w:ascii="Calibri" w:eastAsia="宋体" w:hAnsi="Calibri" w:cs="Times New Roman"/>
                <w:b/>
              </w:rPr>
            </w:pPr>
            <w:ins w:id="910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类型</w:t>
              </w:r>
            </w:ins>
          </w:p>
        </w:tc>
        <w:tc>
          <w:tcPr>
            <w:tcW w:w="1418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911" w:author="admin" w:date="2016-05-25T11:16:00Z"/>
                <w:rFonts w:ascii="Calibri" w:eastAsia="宋体" w:hAnsi="Calibri" w:cs="Times New Roman"/>
                <w:b/>
              </w:rPr>
            </w:pPr>
            <w:ins w:id="912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是否必填</w:t>
              </w:r>
            </w:ins>
          </w:p>
        </w:tc>
        <w:tc>
          <w:tcPr>
            <w:tcW w:w="4019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913" w:author="admin" w:date="2016-05-25T11:16:00Z"/>
                <w:rFonts w:ascii="Calibri" w:eastAsia="宋体" w:hAnsi="Calibri" w:cs="Times New Roman"/>
                <w:b/>
              </w:rPr>
            </w:pPr>
            <w:ins w:id="914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备注</w:t>
              </w:r>
            </w:ins>
          </w:p>
        </w:tc>
      </w:tr>
      <w:tr w:rsidR="00B42217" w:rsidTr="008D5D22">
        <w:trPr>
          <w:ins w:id="915" w:author="admin" w:date="2016-05-25T11:16:00Z"/>
        </w:trPr>
        <w:tc>
          <w:tcPr>
            <w:tcW w:w="8522" w:type="dxa"/>
            <w:gridSpan w:val="4"/>
          </w:tcPr>
          <w:p w:rsidR="00B42217" w:rsidRDefault="00B42217" w:rsidP="008D5D22">
            <w:pPr>
              <w:pStyle w:val="10"/>
              <w:ind w:firstLineChars="0" w:firstLine="0"/>
              <w:jc w:val="center"/>
              <w:rPr>
                <w:ins w:id="916" w:author="admin" w:date="2016-05-25T11:16:00Z"/>
                <w:b/>
              </w:rPr>
            </w:pPr>
            <w:ins w:id="917" w:author="admin" w:date="2016-05-25T11:16:00Z">
              <w:r>
                <w:rPr>
                  <w:b/>
                </w:rPr>
                <w:t>State</w:t>
              </w:r>
            </w:ins>
          </w:p>
        </w:tc>
      </w:tr>
      <w:tr w:rsidR="00B42217" w:rsidTr="008D5D22">
        <w:trPr>
          <w:ins w:id="918" w:author="admin" w:date="2016-05-25T11:16:00Z"/>
        </w:trPr>
        <w:tc>
          <w:tcPr>
            <w:tcW w:w="2093" w:type="dxa"/>
            <w:shd w:val="clear" w:color="auto" w:fill="auto"/>
          </w:tcPr>
          <w:p w:rsidR="00B42217" w:rsidRDefault="00B42217" w:rsidP="008D5D22">
            <w:pPr>
              <w:rPr>
                <w:ins w:id="919" w:author="admin" w:date="2016-05-25T11:16:00Z"/>
              </w:rPr>
            </w:pPr>
            <w:proofErr w:type="spellStart"/>
            <w:ins w:id="920" w:author="admin" w:date="2016-05-25T11:16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rc</w:t>
              </w:r>
              <w:proofErr w:type="spellEnd"/>
            </w:ins>
          </w:p>
        </w:tc>
        <w:tc>
          <w:tcPr>
            <w:tcW w:w="992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921" w:author="admin" w:date="2016-05-25T11:16:00Z"/>
              </w:rPr>
            </w:pPr>
            <w:proofErr w:type="spellStart"/>
            <w:ins w:id="922" w:author="admin" w:date="2016-05-25T11:16:00Z">
              <w:r>
                <w:rPr>
                  <w:rFonts w:hint="eastAsia"/>
                </w:rPr>
                <w:t>int</w:t>
              </w:r>
              <w:proofErr w:type="spellEnd"/>
            </w:ins>
          </w:p>
        </w:tc>
        <w:tc>
          <w:tcPr>
            <w:tcW w:w="1418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923" w:author="admin" w:date="2016-05-25T11:16:00Z"/>
              </w:rPr>
            </w:pPr>
            <w:ins w:id="924" w:author="admin" w:date="2016-05-25T11:16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019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925" w:author="admin" w:date="2016-05-25T11:16:00Z"/>
              </w:rPr>
            </w:pPr>
            <w:ins w:id="926" w:author="admin" w:date="2016-05-25T11:16:00Z">
              <w:r>
                <w:rPr>
                  <w:rFonts w:hint="eastAsia"/>
                </w:rPr>
                <w:t>大于等于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：正确；小于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：错误</w:t>
              </w:r>
            </w:ins>
          </w:p>
        </w:tc>
      </w:tr>
      <w:tr w:rsidR="00B42217" w:rsidTr="008D5D22">
        <w:trPr>
          <w:ins w:id="927" w:author="admin" w:date="2016-05-25T11:16:00Z"/>
        </w:trPr>
        <w:tc>
          <w:tcPr>
            <w:tcW w:w="2093" w:type="dxa"/>
          </w:tcPr>
          <w:p w:rsidR="00B42217" w:rsidRDefault="00B42217" w:rsidP="008D5D22">
            <w:pPr>
              <w:rPr>
                <w:ins w:id="928" w:author="admin" w:date="2016-05-25T11:16:00Z"/>
              </w:rPr>
            </w:pPr>
            <w:proofErr w:type="spellStart"/>
            <w:ins w:id="929" w:author="admin" w:date="2016-05-25T11:16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msg</w:t>
              </w:r>
              <w:proofErr w:type="spellEnd"/>
            </w:ins>
          </w:p>
        </w:tc>
        <w:tc>
          <w:tcPr>
            <w:tcW w:w="992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930" w:author="admin" w:date="2016-05-25T11:16:00Z"/>
              </w:rPr>
            </w:pPr>
            <w:ins w:id="931" w:author="admin" w:date="2016-05-25T1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418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932" w:author="admin" w:date="2016-05-25T11:16:00Z"/>
              </w:rPr>
            </w:pPr>
            <w:ins w:id="933" w:author="admin" w:date="2016-05-25T11:16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4019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934" w:author="admin" w:date="2016-05-25T11:16:00Z"/>
              </w:rPr>
            </w:pPr>
          </w:p>
        </w:tc>
      </w:tr>
    </w:tbl>
    <w:p w:rsidR="00B42217" w:rsidRDefault="00B42217" w:rsidP="00B42217">
      <w:pPr>
        <w:pStyle w:val="10"/>
        <w:ind w:firstLineChars="0" w:firstLine="0"/>
        <w:jc w:val="left"/>
        <w:rPr>
          <w:ins w:id="935" w:author="admin" w:date="2016-05-25T11:16:00Z"/>
          <w:b/>
        </w:rPr>
      </w:pPr>
      <w:ins w:id="936" w:author="admin" w:date="2016-05-25T11:16:00Z">
        <w:r>
          <w:rPr>
            <w:rFonts w:hint="eastAsia"/>
            <w:b/>
          </w:rPr>
          <w:t>响应结果示例：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937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938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{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939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940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state</w:t>
        </w:r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{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941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942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rc</w:t>
        </w:r>
        <w:proofErr w:type="spellEnd"/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0,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943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944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msg</w:t>
        </w:r>
        <w:proofErr w:type="spellEnd"/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"ok"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945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946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 xml:space="preserve">    }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947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948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}</w:t>
        </w:r>
      </w:ins>
    </w:p>
    <w:p w:rsidR="00B42217" w:rsidRDefault="00B42217" w:rsidP="00B42217">
      <w:pPr>
        <w:pStyle w:val="111"/>
        <w:ind w:left="841" w:firstLineChars="0" w:firstLine="0"/>
        <w:jc w:val="left"/>
        <w:rPr>
          <w:ins w:id="949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</w:p>
    <w:p w:rsidR="00B42217" w:rsidRDefault="00B42217" w:rsidP="00B42217">
      <w:pPr>
        <w:pStyle w:val="4"/>
        <w:tabs>
          <w:tab w:val="clear" w:pos="432"/>
          <w:tab w:val="clear" w:pos="1573"/>
          <w:tab w:val="left" w:pos="864"/>
        </w:tabs>
        <w:ind w:left="864"/>
        <w:rPr>
          <w:ins w:id="950" w:author="admin" w:date="2016-05-25T11:16:00Z"/>
        </w:rPr>
      </w:pPr>
      <w:ins w:id="951" w:author="admin" w:date="2016-05-25T11:16:00Z">
        <w:r>
          <w:rPr>
            <w:rFonts w:hint="eastAsia"/>
          </w:rPr>
          <w:t>启动直播</w:t>
        </w:r>
      </w:ins>
    </w:p>
    <w:p w:rsidR="00B42217" w:rsidRDefault="00B42217" w:rsidP="00B42217">
      <w:pPr>
        <w:pStyle w:val="10"/>
        <w:numPr>
          <w:ilvl w:val="0"/>
          <w:numId w:val="4"/>
        </w:numPr>
        <w:ind w:firstLineChars="0"/>
        <w:rPr>
          <w:ins w:id="952" w:author="admin" w:date="2016-05-25T11:16:00Z"/>
          <w:color w:val="0000FF"/>
        </w:rPr>
      </w:pPr>
      <w:ins w:id="953" w:author="admin" w:date="2016-05-25T11:16:00Z">
        <w:r>
          <w:rPr>
            <w:rFonts w:hint="eastAsia"/>
            <w:b/>
          </w:rPr>
          <w:t>接口签名：</w:t>
        </w:r>
        <w:proofErr w:type="spellStart"/>
        <w:r>
          <w:rPr>
            <w:rFonts w:ascii="新宋体" w:hAnsi="新宋体" w:cs="新宋体" w:hint="eastAsia"/>
            <w:bCs/>
            <w:color w:val="000000"/>
            <w:kern w:val="0"/>
            <w:sz w:val="19"/>
            <w:szCs w:val="19"/>
            <w:highlight w:val="white"/>
          </w:rPr>
          <w:t>livechannel</w:t>
        </w:r>
        <w:proofErr w:type="spellEnd"/>
        <w:r>
          <w:rPr>
            <w:rFonts w:ascii="新宋体" w:hAnsi="新宋体" w:cs="新宋体" w:hint="eastAsia"/>
            <w:bCs/>
            <w:color w:val="000000"/>
            <w:kern w:val="0"/>
            <w:sz w:val="19"/>
            <w:szCs w:val="19"/>
            <w:highlight w:val="white"/>
          </w:rPr>
          <w:t>/start</w:t>
        </w:r>
      </w:ins>
    </w:p>
    <w:p w:rsidR="00B42217" w:rsidRDefault="00B42217" w:rsidP="00B42217">
      <w:pPr>
        <w:pStyle w:val="10"/>
        <w:numPr>
          <w:ilvl w:val="0"/>
          <w:numId w:val="4"/>
        </w:numPr>
        <w:ind w:firstLineChars="0"/>
        <w:rPr>
          <w:ins w:id="954" w:author="admin" w:date="2016-05-25T11:16:00Z"/>
          <w:color w:val="0000FF"/>
        </w:rPr>
      </w:pPr>
      <w:ins w:id="955" w:author="admin" w:date="2016-05-25T11:16:00Z">
        <w:r>
          <w:rPr>
            <w:rFonts w:hint="eastAsia"/>
            <w:b/>
          </w:rPr>
          <w:t>协议：</w:t>
        </w:r>
        <w:r>
          <w:rPr>
            <w:rFonts w:hint="eastAsia"/>
            <w:color w:val="0000FF"/>
          </w:rPr>
          <w:t xml:space="preserve">http post + </w:t>
        </w:r>
        <w:proofErr w:type="spellStart"/>
        <w:r>
          <w:rPr>
            <w:rFonts w:hint="eastAsia"/>
            <w:color w:val="0000FF"/>
          </w:rPr>
          <w:t>json</w:t>
        </w:r>
        <w:proofErr w:type="spellEnd"/>
      </w:ins>
    </w:p>
    <w:p w:rsidR="00B42217" w:rsidRDefault="00B42217" w:rsidP="00B42217">
      <w:pPr>
        <w:pStyle w:val="10"/>
        <w:numPr>
          <w:ilvl w:val="0"/>
          <w:numId w:val="4"/>
        </w:numPr>
        <w:ind w:firstLineChars="0"/>
        <w:rPr>
          <w:ins w:id="956" w:author="admin" w:date="2016-05-25T11:16:00Z"/>
          <w:color w:val="0000FF"/>
        </w:rPr>
      </w:pPr>
      <w:ins w:id="957" w:author="admin" w:date="2016-05-25T11:16:00Z">
        <w:r>
          <w:rPr>
            <w:rFonts w:hint="eastAsia"/>
            <w:b/>
          </w:rPr>
          <w:t>调用方向：</w:t>
        </w:r>
        <w:r>
          <w:rPr>
            <w:rFonts w:hint="eastAsia"/>
            <w:bCs/>
          </w:rPr>
          <w:t>第三方平台—</w:t>
        </w:r>
        <w:r>
          <w:rPr>
            <w:rFonts w:hint="eastAsia"/>
            <w:bCs/>
          </w:rPr>
          <w:t>&gt;</w:t>
        </w:r>
        <w:proofErr w:type="gramStart"/>
        <w:r>
          <w:rPr>
            <w:rFonts w:hint="eastAsia"/>
            <w:bCs/>
          </w:rPr>
          <w:t>极</w:t>
        </w:r>
        <w:proofErr w:type="gramEnd"/>
        <w:r>
          <w:rPr>
            <w:rFonts w:hint="eastAsia"/>
            <w:bCs/>
          </w:rPr>
          <w:t>频道</w:t>
        </w:r>
        <w:proofErr w:type="spellStart"/>
        <w:r>
          <w:rPr>
            <w:rFonts w:hint="eastAsia"/>
            <w:bCs/>
          </w:rPr>
          <w:t>PaaS</w:t>
        </w:r>
        <w:proofErr w:type="spellEnd"/>
      </w:ins>
    </w:p>
    <w:p w:rsidR="00B42217" w:rsidRDefault="00B42217" w:rsidP="00B42217">
      <w:pPr>
        <w:pStyle w:val="10"/>
        <w:numPr>
          <w:ilvl w:val="0"/>
          <w:numId w:val="4"/>
        </w:numPr>
        <w:ind w:firstLineChars="0"/>
        <w:rPr>
          <w:ins w:id="958" w:author="admin" w:date="2016-05-25T11:16:00Z"/>
        </w:rPr>
      </w:pPr>
      <w:ins w:id="959" w:author="admin" w:date="2016-05-25T11:16:00Z">
        <w:r>
          <w:rPr>
            <w:rFonts w:hint="eastAsia"/>
            <w:b/>
          </w:rPr>
          <w:t>接口描述：启动一个</w:t>
        </w:r>
        <w:r>
          <w:rPr>
            <w:rFonts w:hint="eastAsia"/>
          </w:rPr>
          <w:t>直播频道。</w:t>
        </w:r>
      </w:ins>
    </w:p>
    <w:p w:rsidR="00B42217" w:rsidRDefault="00B42217" w:rsidP="00B42217">
      <w:pPr>
        <w:pStyle w:val="ListParagraph1"/>
        <w:numPr>
          <w:ilvl w:val="0"/>
          <w:numId w:val="5"/>
        </w:numPr>
        <w:ind w:firstLineChars="0"/>
        <w:rPr>
          <w:ins w:id="960" w:author="admin" w:date="2016-05-25T11:16:00Z"/>
        </w:rPr>
      </w:pPr>
      <w:ins w:id="961" w:author="admin" w:date="2016-05-25T11:16:00Z">
        <w:r>
          <w:rPr>
            <w:rFonts w:hint="eastAsia"/>
            <w:b/>
          </w:rPr>
          <w:t>功能说明：启动</w:t>
        </w:r>
        <w:r>
          <w:rPr>
            <w:rFonts w:ascii="Times New Roman" w:hAnsi="Times New Roman" w:hint="eastAsia"/>
            <w:szCs w:val="20"/>
          </w:rPr>
          <w:t>一个直播频道，每次启动频道都会</w:t>
        </w:r>
        <w:proofErr w:type="gramStart"/>
        <w:r>
          <w:rPr>
            <w:rFonts w:ascii="Times New Roman" w:hAnsi="Times New Roman" w:hint="eastAsia"/>
            <w:szCs w:val="20"/>
          </w:rPr>
          <w:t>返回推流地址</w:t>
        </w:r>
        <w:proofErr w:type="gramEnd"/>
        <w:r>
          <w:rPr>
            <w:rFonts w:ascii="Times New Roman" w:hAnsi="Times New Roman" w:hint="eastAsia"/>
            <w:szCs w:val="20"/>
          </w:rPr>
          <w:t>。</w:t>
        </w:r>
      </w:ins>
    </w:p>
    <w:p w:rsidR="00B42217" w:rsidRDefault="00B42217" w:rsidP="00B42217">
      <w:pPr>
        <w:rPr>
          <w:ins w:id="962" w:author="admin" w:date="2016-05-25T11:16:00Z"/>
        </w:rPr>
      </w:pPr>
    </w:p>
    <w:p w:rsidR="00B42217" w:rsidRDefault="00B42217" w:rsidP="00B42217">
      <w:pPr>
        <w:pStyle w:val="ListParagraph1"/>
        <w:numPr>
          <w:ilvl w:val="0"/>
          <w:numId w:val="5"/>
        </w:numPr>
        <w:ind w:firstLineChars="0"/>
        <w:rPr>
          <w:ins w:id="963" w:author="admin" w:date="2016-05-25T11:16:00Z"/>
          <w:b/>
        </w:rPr>
      </w:pPr>
      <w:ins w:id="964" w:author="admin" w:date="2016-05-25T11:16:00Z">
        <w:r>
          <w:rPr>
            <w:rFonts w:hint="eastAsia"/>
            <w:b/>
          </w:rPr>
          <w:t>输入参数</w:t>
        </w:r>
      </w:ins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955"/>
        <w:gridCol w:w="1134"/>
        <w:gridCol w:w="4303"/>
      </w:tblGrid>
      <w:tr w:rsidR="00B42217" w:rsidTr="008D5D22">
        <w:trPr>
          <w:ins w:id="965" w:author="admin" w:date="2016-05-25T11:16:00Z"/>
        </w:trPr>
        <w:tc>
          <w:tcPr>
            <w:tcW w:w="2130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966" w:author="admin" w:date="2016-05-25T11:16:00Z"/>
                <w:rFonts w:ascii="Calibri" w:eastAsia="宋体" w:hAnsi="Calibri" w:cs="Times New Roman"/>
                <w:b/>
              </w:rPr>
            </w:pPr>
            <w:ins w:id="967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参数名称</w:t>
              </w:r>
            </w:ins>
          </w:p>
        </w:tc>
        <w:tc>
          <w:tcPr>
            <w:tcW w:w="955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968" w:author="admin" w:date="2016-05-25T11:16:00Z"/>
                <w:rFonts w:ascii="Calibri" w:eastAsia="宋体" w:hAnsi="Calibri" w:cs="Times New Roman"/>
                <w:b/>
              </w:rPr>
            </w:pPr>
            <w:ins w:id="969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类型</w:t>
              </w:r>
            </w:ins>
          </w:p>
        </w:tc>
        <w:tc>
          <w:tcPr>
            <w:tcW w:w="1134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970" w:author="admin" w:date="2016-05-25T11:16:00Z"/>
                <w:rFonts w:ascii="Calibri" w:eastAsia="宋体" w:hAnsi="Calibri" w:cs="Times New Roman"/>
                <w:b/>
              </w:rPr>
            </w:pPr>
            <w:ins w:id="971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是否必填</w:t>
              </w:r>
            </w:ins>
          </w:p>
        </w:tc>
        <w:tc>
          <w:tcPr>
            <w:tcW w:w="4303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972" w:author="admin" w:date="2016-05-25T11:16:00Z"/>
                <w:rFonts w:ascii="Calibri" w:eastAsia="宋体" w:hAnsi="Calibri" w:cs="Times New Roman"/>
                <w:b/>
              </w:rPr>
            </w:pPr>
            <w:ins w:id="973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备注</w:t>
              </w:r>
            </w:ins>
          </w:p>
        </w:tc>
      </w:tr>
      <w:tr w:rsidR="00B42217" w:rsidTr="008D5D22">
        <w:trPr>
          <w:ins w:id="974" w:author="admin" w:date="2016-05-25T11:16:00Z"/>
        </w:trPr>
        <w:tc>
          <w:tcPr>
            <w:tcW w:w="2130" w:type="dxa"/>
          </w:tcPr>
          <w:p w:rsidR="00B42217" w:rsidRDefault="00B42217" w:rsidP="008D5D22">
            <w:pPr>
              <w:rPr>
                <w:ins w:id="975" w:author="admin" w:date="2016-05-25T11:16:00Z"/>
                <w:rFonts w:ascii="Calibri" w:eastAsia="宋体" w:hAnsi="Calibri" w:cs="Times New Roman"/>
              </w:rPr>
            </w:pPr>
            <w:ins w:id="976" w:author="admin" w:date="2016-05-25T11:16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token</w:t>
              </w:r>
            </w:ins>
          </w:p>
        </w:tc>
        <w:tc>
          <w:tcPr>
            <w:tcW w:w="955" w:type="dxa"/>
          </w:tcPr>
          <w:p w:rsidR="00B42217" w:rsidRDefault="00B42217" w:rsidP="008D5D22">
            <w:pPr>
              <w:rPr>
                <w:ins w:id="977" w:author="admin" w:date="2016-05-25T11:16:00Z"/>
                <w:rFonts w:ascii="Calibri" w:eastAsia="宋体" w:hAnsi="Calibri" w:cs="Times New Roman"/>
              </w:rPr>
            </w:pPr>
            <w:ins w:id="978" w:author="admin" w:date="2016-05-25T11:16:00Z">
              <w:r>
                <w:rPr>
                  <w:rFonts w:ascii="Calibri" w:eastAsia="宋体" w:hAnsi="Calibri" w:cs="Times New Roman"/>
                </w:rPr>
                <w:t>S</w:t>
              </w:r>
              <w:r>
                <w:rPr>
                  <w:rFonts w:ascii="Calibri" w:eastAsia="宋体" w:hAnsi="Calibri" w:cs="Times New Roman" w:hint="eastAsia"/>
                </w:rPr>
                <w:t>tring</w:t>
              </w:r>
            </w:ins>
          </w:p>
        </w:tc>
        <w:tc>
          <w:tcPr>
            <w:tcW w:w="1134" w:type="dxa"/>
          </w:tcPr>
          <w:p w:rsidR="00B42217" w:rsidRDefault="00B42217" w:rsidP="008D5D22">
            <w:pPr>
              <w:rPr>
                <w:ins w:id="979" w:author="admin" w:date="2016-05-25T11:16:00Z"/>
                <w:rFonts w:ascii="Calibri" w:eastAsia="宋体" w:hAnsi="Calibri" w:cs="Times New Roman"/>
              </w:rPr>
            </w:pPr>
            <w:ins w:id="980" w:author="admin" w:date="2016-05-25T11:16:00Z">
              <w:r>
                <w:rPr>
                  <w:rFonts w:ascii="Calibri" w:eastAsia="宋体" w:hAnsi="Calibri" w:cs="Times New Roman" w:hint="eastAsia"/>
                </w:rPr>
                <w:t>是</w:t>
              </w:r>
            </w:ins>
          </w:p>
        </w:tc>
        <w:tc>
          <w:tcPr>
            <w:tcW w:w="4303" w:type="dxa"/>
          </w:tcPr>
          <w:p w:rsidR="00B42217" w:rsidRDefault="00B42217" w:rsidP="008D5D22">
            <w:pPr>
              <w:rPr>
                <w:ins w:id="981" w:author="admin" w:date="2016-05-25T11:16:00Z"/>
                <w:rFonts w:ascii="Calibri" w:eastAsia="宋体" w:hAnsi="Calibri" w:cs="Times New Roman"/>
              </w:rPr>
            </w:pPr>
            <w:ins w:id="982" w:author="admin" w:date="2016-05-25T11:16:00Z">
              <w:r>
                <w:rPr>
                  <w:rFonts w:ascii="Calibri" w:eastAsia="宋体" w:hAnsi="Calibri" w:cs="Times New Roman" w:hint="eastAsia"/>
                </w:rPr>
                <w:t>接口授权信息</w:t>
              </w:r>
            </w:ins>
          </w:p>
        </w:tc>
      </w:tr>
      <w:tr w:rsidR="00B42217" w:rsidTr="008D5D22">
        <w:trPr>
          <w:ins w:id="983" w:author="admin" w:date="2016-05-25T11:16:00Z"/>
        </w:trPr>
        <w:tc>
          <w:tcPr>
            <w:tcW w:w="2130" w:type="dxa"/>
          </w:tcPr>
          <w:p w:rsidR="00B42217" w:rsidRDefault="00B42217" w:rsidP="008D5D22">
            <w:pPr>
              <w:rPr>
                <w:ins w:id="984" w:author="admin" w:date="2016-05-25T11:16:00Z"/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ins w:id="985" w:author="admin" w:date="2016-05-25T11:16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channelid</w:t>
              </w:r>
              <w:proofErr w:type="spellEnd"/>
            </w:ins>
          </w:p>
        </w:tc>
        <w:tc>
          <w:tcPr>
            <w:tcW w:w="955" w:type="dxa"/>
          </w:tcPr>
          <w:p w:rsidR="00B42217" w:rsidRDefault="00B42217" w:rsidP="008D5D22">
            <w:pPr>
              <w:rPr>
                <w:ins w:id="986" w:author="admin" w:date="2016-05-25T11:16:00Z"/>
                <w:rFonts w:ascii="Calibri" w:eastAsia="宋体" w:hAnsi="Calibri" w:cs="Times New Roman"/>
              </w:rPr>
            </w:pPr>
            <w:proofErr w:type="spellStart"/>
            <w:ins w:id="987" w:author="admin" w:date="2016-05-25T11:16:00Z">
              <w:r>
                <w:rPr>
                  <w:rFonts w:ascii="Calibri" w:eastAsia="宋体" w:hAnsi="Calibri" w:cs="Times New Roman" w:hint="eastAsia"/>
                </w:rPr>
                <w:t>int</w:t>
              </w:r>
              <w:proofErr w:type="spellEnd"/>
            </w:ins>
          </w:p>
        </w:tc>
        <w:tc>
          <w:tcPr>
            <w:tcW w:w="1134" w:type="dxa"/>
          </w:tcPr>
          <w:p w:rsidR="00B42217" w:rsidRDefault="00B42217" w:rsidP="008D5D22">
            <w:pPr>
              <w:rPr>
                <w:ins w:id="988" w:author="admin" w:date="2016-05-25T11:16:00Z"/>
                <w:rFonts w:ascii="Calibri" w:eastAsia="宋体" w:hAnsi="Calibri" w:cs="Times New Roman"/>
              </w:rPr>
            </w:pPr>
            <w:ins w:id="989" w:author="admin" w:date="2016-05-25T11:16:00Z">
              <w:r>
                <w:rPr>
                  <w:rFonts w:ascii="Calibri" w:eastAsia="宋体" w:hAnsi="Calibri" w:cs="Times New Roman" w:hint="eastAsia"/>
                </w:rPr>
                <w:t>是</w:t>
              </w:r>
            </w:ins>
          </w:p>
        </w:tc>
        <w:tc>
          <w:tcPr>
            <w:tcW w:w="4303" w:type="dxa"/>
          </w:tcPr>
          <w:p w:rsidR="00B42217" w:rsidRDefault="00B42217" w:rsidP="008D5D22">
            <w:pPr>
              <w:rPr>
                <w:ins w:id="990" w:author="admin" w:date="2016-05-25T11:16:00Z"/>
                <w:rFonts w:ascii="Calibri" w:eastAsia="宋体" w:hAnsi="Calibri" w:cs="Times New Roman"/>
              </w:rPr>
            </w:pPr>
            <w:ins w:id="991" w:author="admin" w:date="2016-05-25T11:16:00Z">
              <w:r>
                <w:rPr>
                  <w:rFonts w:ascii="Calibri" w:eastAsia="宋体" w:hAnsi="Calibri" w:cs="Times New Roman" w:hint="eastAsia"/>
                </w:rPr>
                <w:t>频道编号，对应于管理系统编号</w:t>
              </w:r>
            </w:ins>
          </w:p>
        </w:tc>
      </w:tr>
    </w:tbl>
    <w:p w:rsidR="00B42217" w:rsidRDefault="00B42217" w:rsidP="00B42217">
      <w:pPr>
        <w:rPr>
          <w:ins w:id="992" w:author="admin" w:date="2016-05-25T11:16:00Z"/>
          <w:b/>
        </w:rPr>
      </w:pPr>
      <w:ins w:id="993" w:author="admin" w:date="2016-05-25T11:16:00Z">
        <w:r>
          <w:rPr>
            <w:rFonts w:hint="eastAsia"/>
            <w:b/>
          </w:rPr>
          <w:t>请求示例：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994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ins w:id="995" w:author="admin" w:date="2016-05-25T11:16:00Z"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post</w:t>
        </w:r>
        <w:proofErr w:type="gramEnd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 xml:space="preserve"> /</w:t>
        </w:r>
        <w:proofErr w:type="spellStart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webapi</w:t>
        </w:r>
        <w:proofErr w:type="spellEnd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/</w:t>
        </w:r>
        <w:proofErr w:type="spellStart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livechannel</w:t>
        </w:r>
        <w:proofErr w:type="spellEnd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/start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996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ins w:id="997" w:author="admin" w:date="2016-05-25T11:16:00Z"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lastRenderedPageBreak/>
          <w:t>host:</w:t>
        </w:r>
        <w:proofErr w:type="gramEnd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v.butel.com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998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999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{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1000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1001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token</w:t>
        </w:r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"HgIYOPcx5lN6gz8JsCFBNAWp2oQ=",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1002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1003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channelid</w:t>
        </w:r>
        <w:proofErr w:type="spellEnd"/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 xml:space="preserve">": </w:t>
        </w:r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2341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1004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1005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}</w:t>
        </w:r>
      </w:ins>
    </w:p>
    <w:p w:rsidR="00B42217" w:rsidRDefault="00B42217" w:rsidP="00B42217">
      <w:pPr>
        <w:pStyle w:val="111"/>
        <w:ind w:left="841" w:firstLineChars="0" w:firstLine="0"/>
        <w:jc w:val="left"/>
        <w:rPr>
          <w:ins w:id="1006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</w:p>
    <w:p w:rsidR="00B42217" w:rsidRDefault="00B42217" w:rsidP="00B42217">
      <w:pPr>
        <w:pStyle w:val="111"/>
        <w:numPr>
          <w:ilvl w:val="0"/>
          <w:numId w:val="6"/>
        </w:numPr>
        <w:ind w:firstLineChars="0"/>
        <w:jc w:val="left"/>
        <w:rPr>
          <w:ins w:id="1007" w:author="admin" w:date="2016-05-25T11:16:00Z"/>
          <w:b/>
        </w:rPr>
      </w:pPr>
      <w:ins w:id="1008" w:author="admin" w:date="2016-05-25T11:16:00Z">
        <w:r>
          <w:rPr>
            <w:rFonts w:hint="eastAsia"/>
            <w:b/>
          </w:rPr>
          <w:t>输出结果</w:t>
        </w:r>
      </w:ins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418"/>
        <w:gridCol w:w="4019"/>
      </w:tblGrid>
      <w:tr w:rsidR="00B42217" w:rsidTr="008D5D22">
        <w:trPr>
          <w:ins w:id="1009" w:author="admin" w:date="2016-05-25T11:16:00Z"/>
        </w:trPr>
        <w:tc>
          <w:tcPr>
            <w:tcW w:w="2093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1010" w:author="admin" w:date="2016-05-25T11:16:00Z"/>
                <w:rFonts w:ascii="Calibri" w:eastAsia="宋体" w:hAnsi="Calibri" w:cs="Times New Roman"/>
                <w:b/>
              </w:rPr>
            </w:pPr>
            <w:ins w:id="1011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参数名称</w:t>
              </w:r>
            </w:ins>
          </w:p>
        </w:tc>
        <w:tc>
          <w:tcPr>
            <w:tcW w:w="992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1012" w:author="admin" w:date="2016-05-25T11:16:00Z"/>
                <w:rFonts w:ascii="Calibri" w:eastAsia="宋体" w:hAnsi="Calibri" w:cs="Times New Roman"/>
                <w:b/>
              </w:rPr>
            </w:pPr>
            <w:ins w:id="1013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类型</w:t>
              </w:r>
            </w:ins>
          </w:p>
        </w:tc>
        <w:tc>
          <w:tcPr>
            <w:tcW w:w="1418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1014" w:author="admin" w:date="2016-05-25T11:16:00Z"/>
                <w:rFonts w:ascii="Calibri" w:eastAsia="宋体" w:hAnsi="Calibri" w:cs="Times New Roman"/>
                <w:b/>
              </w:rPr>
            </w:pPr>
            <w:ins w:id="1015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是否必填</w:t>
              </w:r>
            </w:ins>
          </w:p>
        </w:tc>
        <w:tc>
          <w:tcPr>
            <w:tcW w:w="4019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1016" w:author="admin" w:date="2016-05-25T11:16:00Z"/>
                <w:rFonts w:ascii="Calibri" w:eastAsia="宋体" w:hAnsi="Calibri" w:cs="Times New Roman"/>
                <w:b/>
              </w:rPr>
            </w:pPr>
            <w:ins w:id="1017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备注</w:t>
              </w:r>
            </w:ins>
          </w:p>
        </w:tc>
      </w:tr>
      <w:tr w:rsidR="00B42217" w:rsidTr="008D5D22">
        <w:trPr>
          <w:ins w:id="1018" w:author="admin" w:date="2016-05-25T11:16:00Z"/>
        </w:trPr>
        <w:tc>
          <w:tcPr>
            <w:tcW w:w="8522" w:type="dxa"/>
            <w:gridSpan w:val="4"/>
          </w:tcPr>
          <w:p w:rsidR="00B42217" w:rsidRDefault="00B42217" w:rsidP="008D5D22">
            <w:pPr>
              <w:pStyle w:val="10"/>
              <w:ind w:firstLineChars="0" w:firstLine="0"/>
              <w:jc w:val="center"/>
              <w:rPr>
                <w:ins w:id="1019" w:author="admin" w:date="2016-05-25T11:16:00Z"/>
                <w:b/>
              </w:rPr>
            </w:pPr>
            <w:ins w:id="1020" w:author="admin" w:date="2016-05-25T11:16:00Z">
              <w:r>
                <w:rPr>
                  <w:b/>
                </w:rPr>
                <w:t>state</w:t>
              </w:r>
            </w:ins>
          </w:p>
        </w:tc>
      </w:tr>
      <w:tr w:rsidR="00B42217" w:rsidTr="008D5D22">
        <w:trPr>
          <w:ins w:id="1021" w:author="admin" w:date="2016-05-25T11:16:00Z"/>
        </w:trPr>
        <w:tc>
          <w:tcPr>
            <w:tcW w:w="2093" w:type="dxa"/>
            <w:shd w:val="clear" w:color="auto" w:fill="auto"/>
          </w:tcPr>
          <w:p w:rsidR="00B42217" w:rsidRDefault="00B42217" w:rsidP="008D5D22">
            <w:pPr>
              <w:rPr>
                <w:ins w:id="1022" w:author="admin" w:date="2016-05-25T11:16:00Z"/>
              </w:rPr>
            </w:pPr>
            <w:proofErr w:type="spellStart"/>
            <w:ins w:id="1023" w:author="admin" w:date="2016-05-25T11:16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rc</w:t>
              </w:r>
              <w:proofErr w:type="spellEnd"/>
            </w:ins>
          </w:p>
        </w:tc>
        <w:tc>
          <w:tcPr>
            <w:tcW w:w="992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1024" w:author="admin" w:date="2016-05-25T11:16:00Z"/>
              </w:rPr>
            </w:pPr>
            <w:proofErr w:type="spellStart"/>
            <w:ins w:id="1025" w:author="admin" w:date="2016-05-25T11:16:00Z">
              <w:r>
                <w:rPr>
                  <w:rFonts w:hint="eastAsia"/>
                </w:rPr>
                <w:t>int</w:t>
              </w:r>
              <w:proofErr w:type="spellEnd"/>
            </w:ins>
          </w:p>
        </w:tc>
        <w:tc>
          <w:tcPr>
            <w:tcW w:w="1418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1026" w:author="admin" w:date="2016-05-25T11:16:00Z"/>
              </w:rPr>
            </w:pPr>
            <w:ins w:id="1027" w:author="admin" w:date="2016-05-25T11:16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019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1028" w:author="admin" w:date="2016-05-25T11:16:00Z"/>
              </w:rPr>
            </w:pPr>
            <w:ins w:id="1029" w:author="admin" w:date="2016-05-25T11:16:00Z">
              <w:r>
                <w:rPr>
                  <w:rFonts w:hint="eastAsia"/>
                </w:rPr>
                <w:t>大于等于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：正确；小于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：错误</w:t>
              </w:r>
            </w:ins>
          </w:p>
        </w:tc>
      </w:tr>
      <w:tr w:rsidR="00B42217" w:rsidTr="008D5D22">
        <w:trPr>
          <w:ins w:id="1030" w:author="admin" w:date="2016-05-25T11:16:00Z"/>
        </w:trPr>
        <w:tc>
          <w:tcPr>
            <w:tcW w:w="2093" w:type="dxa"/>
          </w:tcPr>
          <w:p w:rsidR="00B42217" w:rsidRDefault="00B42217" w:rsidP="008D5D22">
            <w:pPr>
              <w:rPr>
                <w:ins w:id="1031" w:author="admin" w:date="2016-05-25T11:16:00Z"/>
              </w:rPr>
            </w:pPr>
            <w:proofErr w:type="spellStart"/>
            <w:ins w:id="1032" w:author="admin" w:date="2016-05-25T11:16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msg</w:t>
              </w:r>
              <w:proofErr w:type="spellEnd"/>
            </w:ins>
          </w:p>
        </w:tc>
        <w:tc>
          <w:tcPr>
            <w:tcW w:w="992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1033" w:author="admin" w:date="2016-05-25T11:16:00Z"/>
              </w:rPr>
            </w:pPr>
            <w:ins w:id="1034" w:author="admin" w:date="2016-05-25T1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418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1035" w:author="admin" w:date="2016-05-25T11:16:00Z"/>
              </w:rPr>
            </w:pPr>
            <w:ins w:id="1036" w:author="admin" w:date="2016-05-25T11:16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4019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1037" w:author="admin" w:date="2016-05-25T11:16:00Z"/>
              </w:rPr>
            </w:pPr>
          </w:p>
        </w:tc>
      </w:tr>
      <w:tr w:rsidR="00B42217" w:rsidTr="008D5D22">
        <w:trPr>
          <w:ins w:id="1038" w:author="admin" w:date="2016-05-25T11:16:00Z"/>
        </w:trPr>
        <w:tc>
          <w:tcPr>
            <w:tcW w:w="8522" w:type="dxa"/>
            <w:gridSpan w:val="4"/>
          </w:tcPr>
          <w:p w:rsidR="00B42217" w:rsidRDefault="00B42217" w:rsidP="008D5D22">
            <w:pPr>
              <w:pStyle w:val="10"/>
              <w:ind w:firstLineChars="0" w:firstLine="0"/>
              <w:jc w:val="center"/>
              <w:rPr>
                <w:ins w:id="1039" w:author="admin" w:date="2016-05-25T11:16:00Z"/>
              </w:rPr>
            </w:pPr>
            <w:ins w:id="1040" w:author="admin" w:date="2016-05-25T11:16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result</w:t>
              </w:r>
            </w:ins>
          </w:p>
        </w:tc>
      </w:tr>
      <w:tr w:rsidR="00B42217" w:rsidTr="008D5D22">
        <w:trPr>
          <w:ins w:id="1041" w:author="admin" w:date="2016-05-25T11:16:00Z"/>
        </w:trPr>
        <w:tc>
          <w:tcPr>
            <w:tcW w:w="2093" w:type="dxa"/>
          </w:tcPr>
          <w:p w:rsidR="00B42217" w:rsidRDefault="00B42217" w:rsidP="008D5D22">
            <w:pPr>
              <w:rPr>
                <w:ins w:id="1042" w:author="admin" w:date="2016-05-25T11:16:00Z"/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ins w:id="1043" w:author="admin" w:date="2016-05-25T11:16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pushstreamurl</w:t>
              </w:r>
              <w:proofErr w:type="spellEnd"/>
            </w:ins>
          </w:p>
        </w:tc>
        <w:tc>
          <w:tcPr>
            <w:tcW w:w="992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1044" w:author="admin" w:date="2016-05-25T11:16:00Z"/>
              </w:rPr>
            </w:pPr>
            <w:ins w:id="1045" w:author="admin" w:date="2016-05-25T1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418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1046" w:author="admin" w:date="2016-05-25T11:16:00Z"/>
              </w:rPr>
            </w:pPr>
            <w:ins w:id="1047" w:author="admin" w:date="2016-05-25T11:16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019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1048" w:author="admin" w:date="2016-05-25T11:16:00Z"/>
              </w:rPr>
            </w:pPr>
            <w:proofErr w:type="gramStart"/>
            <w:ins w:id="1049" w:author="admin" w:date="2016-05-25T11:16:00Z">
              <w:r>
                <w:rPr>
                  <w:rFonts w:hint="eastAsia"/>
                </w:rPr>
                <w:t>推流地址</w:t>
              </w:r>
              <w:proofErr w:type="gramEnd"/>
            </w:ins>
          </w:p>
        </w:tc>
      </w:tr>
    </w:tbl>
    <w:p w:rsidR="00B42217" w:rsidRDefault="00B42217" w:rsidP="00B42217">
      <w:pPr>
        <w:pStyle w:val="10"/>
        <w:ind w:firstLineChars="0" w:firstLine="0"/>
        <w:jc w:val="left"/>
        <w:rPr>
          <w:ins w:id="1050" w:author="admin" w:date="2016-05-25T11:16:00Z"/>
          <w:b/>
        </w:rPr>
      </w:pPr>
      <w:ins w:id="1051" w:author="admin" w:date="2016-05-25T11:16:00Z">
        <w:r>
          <w:rPr>
            <w:rFonts w:hint="eastAsia"/>
            <w:b/>
          </w:rPr>
          <w:t>响应结果示例：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1052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1053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{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1054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1055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state</w:t>
        </w:r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{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1056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1057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rc</w:t>
        </w:r>
        <w:proofErr w:type="spellEnd"/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0,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1058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1059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msg</w:t>
        </w:r>
        <w:proofErr w:type="spellEnd"/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"ok"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1060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1061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 xml:space="preserve">    },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1062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1063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result</w:t>
        </w:r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{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1064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1065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pushstreamurl</w:t>
        </w:r>
        <w:proofErr w:type="spellEnd"/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"http://v.butel.com/live/cctv-1"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1066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1067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 xml:space="preserve">    }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1068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1069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}</w:t>
        </w:r>
      </w:ins>
    </w:p>
    <w:p w:rsidR="00B42217" w:rsidRDefault="00B42217" w:rsidP="00B42217">
      <w:pPr>
        <w:rPr>
          <w:ins w:id="1070" w:author="admin" w:date="2016-05-25T11:16:00Z"/>
        </w:rPr>
      </w:pPr>
    </w:p>
    <w:p w:rsidR="00B42217" w:rsidRDefault="00B42217" w:rsidP="00B42217">
      <w:pPr>
        <w:pStyle w:val="4"/>
        <w:tabs>
          <w:tab w:val="clear" w:pos="432"/>
          <w:tab w:val="clear" w:pos="1573"/>
          <w:tab w:val="left" w:pos="864"/>
        </w:tabs>
        <w:ind w:left="864"/>
        <w:rPr>
          <w:ins w:id="1071" w:author="admin" w:date="2016-05-25T11:16:00Z"/>
        </w:rPr>
      </w:pPr>
      <w:ins w:id="1072" w:author="admin" w:date="2016-05-25T11:16:00Z">
        <w:r>
          <w:rPr>
            <w:rFonts w:hint="eastAsia"/>
          </w:rPr>
          <w:t>停止直播</w:t>
        </w:r>
      </w:ins>
    </w:p>
    <w:p w:rsidR="00B42217" w:rsidRDefault="00B42217" w:rsidP="00B42217">
      <w:pPr>
        <w:pStyle w:val="10"/>
        <w:numPr>
          <w:ilvl w:val="0"/>
          <w:numId w:val="4"/>
        </w:numPr>
        <w:ind w:firstLineChars="0"/>
        <w:rPr>
          <w:ins w:id="1073" w:author="admin" w:date="2016-05-25T11:16:00Z"/>
          <w:color w:val="0000FF"/>
        </w:rPr>
      </w:pPr>
      <w:ins w:id="1074" w:author="admin" w:date="2016-05-25T11:16:00Z">
        <w:r>
          <w:rPr>
            <w:rFonts w:hint="eastAsia"/>
            <w:b/>
          </w:rPr>
          <w:t>接口签名：</w:t>
        </w:r>
        <w:proofErr w:type="spellStart"/>
        <w:r>
          <w:rPr>
            <w:rFonts w:ascii="新宋体" w:hAnsi="新宋体" w:cs="新宋体" w:hint="eastAsia"/>
            <w:bCs/>
            <w:color w:val="000000"/>
            <w:kern w:val="0"/>
            <w:sz w:val="19"/>
            <w:szCs w:val="19"/>
            <w:highlight w:val="white"/>
          </w:rPr>
          <w:t>livechannel</w:t>
        </w:r>
        <w:proofErr w:type="spellEnd"/>
        <w:r>
          <w:rPr>
            <w:rFonts w:ascii="新宋体" w:hAnsi="新宋体" w:cs="新宋体" w:hint="eastAsia"/>
            <w:bCs/>
            <w:color w:val="000000"/>
            <w:kern w:val="0"/>
            <w:sz w:val="19"/>
            <w:szCs w:val="19"/>
            <w:highlight w:val="white"/>
          </w:rPr>
          <w:t>/stop</w:t>
        </w:r>
      </w:ins>
    </w:p>
    <w:p w:rsidR="00B42217" w:rsidRDefault="00B42217" w:rsidP="00B42217">
      <w:pPr>
        <w:pStyle w:val="10"/>
        <w:numPr>
          <w:ilvl w:val="0"/>
          <w:numId w:val="4"/>
        </w:numPr>
        <w:ind w:firstLineChars="0"/>
        <w:rPr>
          <w:ins w:id="1075" w:author="admin" w:date="2016-05-25T11:16:00Z"/>
          <w:color w:val="0000FF"/>
        </w:rPr>
      </w:pPr>
      <w:ins w:id="1076" w:author="admin" w:date="2016-05-25T11:16:00Z">
        <w:r>
          <w:rPr>
            <w:rFonts w:hint="eastAsia"/>
            <w:b/>
          </w:rPr>
          <w:t>协议：</w:t>
        </w:r>
        <w:r>
          <w:rPr>
            <w:rFonts w:hint="eastAsia"/>
            <w:color w:val="0000FF"/>
          </w:rPr>
          <w:t xml:space="preserve">http post + </w:t>
        </w:r>
        <w:proofErr w:type="spellStart"/>
        <w:r>
          <w:rPr>
            <w:rFonts w:hint="eastAsia"/>
            <w:color w:val="0000FF"/>
          </w:rPr>
          <w:t>json</w:t>
        </w:r>
        <w:proofErr w:type="spellEnd"/>
      </w:ins>
    </w:p>
    <w:p w:rsidR="00B42217" w:rsidRDefault="00B42217" w:rsidP="00B42217">
      <w:pPr>
        <w:pStyle w:val="10"/>
        <w:numPr>
          <w:ilvl w:val="0"/>
          <w:numId w:val="4"/>
        </w:numPr>
        <w:ind w:firstLineChars="0"/>
        <w:rPr>
          <w:ins w:id="1077" w:author="admin" w:date="2016-05-25T11:16:00Z"/>
          <w:color w:val="0000FF"/>
        </w:rPr>
      </w:pPr>
      <w:ins w:id="1078" w:author="admin" w:date="2016-05-25T11:16:00Z">
        <w:r>
          <w:rPr>
            <w:rFonts w:hint="eastAsia"/>
            <w:b/>
          </w:rPr>
          <w:t>调用方向：</w:t>
        </w:r>
        <w:r>
          <w:rPr>
            <w:rFonts w:hint="eastAsia"/>
            <w:bCs/>
          </w:rPr>
          <w:t>第三方平台—</w:t>
        </w:r>
        <w:r>
          <w:rPr>
            <w:rFonts w:hint="eastAsia"/>
            <w:bCs/>
          </w:rPr>
          <w:t>&gt;</w:t>
        </w:r>
        <w:proofErr w:type="gramStart"/>
        <w:r>
          <w:rPr>
            <w:rFonts w:hint="eastAsia"/>
            <w:bCs/>
          </w:rPr>
          <w:t>极</w:t>
        </w:r>
        <w:proofErr w:type="gramEnd"/>
        <w:r>
          <w:rPr>
            <w:rFonts w:hint="eastAsia"/>
            <w:bCs/>
          </w:rPr>
          <w:t>频道</w:t>
        </w:r>
        <w:proofErr w:type="spellStart"/>
        <w:r>
          <w:rPr>
            <w:rFonts w:hint="eastAsia"/>
            <w:bCs/>
          </w:rPr>
          <w:t>PaaS</w:t>
        </w:r>
        <w:proofErr w:type="spellEnd"/>
      </w:ins>
    </w:p>
    <w:p w:rsidR="00B42217" w:rsidRDefault="00B42217" w:rsidP="00B42217">
      <w:pPr>
        <w:pStyle w:val="10"/>
        <w:numPr>
          <w:ilvl w:val="0"/>
          <w:numId w:val="4"/>
        </w:numPr>
        <w:ind w:firstLineChars="0"/>
        <w:rPr>
          <w:ins w:id="1079" w:author="admin" w:date="2016-05-25T11:16:00Z"/>
        </w:rPr>
      </w:pPr>
      <w:ins w:id="1080" w:author="admin" w:date="2016-05-25T11:16:00Z">
        <w:r>
          <w:rPr>
            <w:rFonts w:hint="eastAsia"/>
            <w:b/>
          </w:rPr>
          <w:t>接口描述：</w:t>
        </w:r>
        <w:r>
          <w:rPr>
            <w:rFonts w:hint="eastAsia"/>
            <w:bCs/>
          </w:rPr>
          <w:t>停止一个</w:t>
        </w:r>
        <w:r>
          <w:rPr>
            <w:rFonts w:hint="eastAsia"/>
          </w:rPr>
          <w:t>直播频道。</w:t>
        </w:r>
      </w:ins>
    </w:p>
    <w:p w:rsidR="00B42217" w:rsidRDefault="00B42217" w:rsidP="00B42217">
      <w:pPr>
        <w:pStyle w:val="ListParagraph1"/>
        <w:numPr>
          <w:ilvl w:val="0"/>
          <w:numId w:val="5"/>
        </w:numPr>
        <w:ind w:firstLineChars="0"/>
        <w:rPr>
          <w:ins w:id="1081" w:author="admin" w:date="2016-05-25T11:16:00Z"/>
        </w:rPr>
      </w:pPr>
      <w:ins w:id="1082" w:author="admin" w:date="2016-05-25T11:16:00Z">
        <w:r>
          <w:rPr>
            <w:rFonts w:hint="eastAsia"/>
            <w:b/>
          </w:rPr>
          <w:t>功能说明：</w:t>
        </w:r>
        <w:r>
          <w:rPr>
            <w:rFonts w:hint="eastAsia"/>
            <w:bCs/>
          </w:rPr>
          <w:t>停止</w:t>
        </w:r>
        <w:r>
          <w:rPr>
            <w:rFonts w:ascii="Times New Roman" w:hAnsi="Times New Roman" w:hint="eastAsia"/>
            <w:bCs/>
            <w:szCs w:val="20"/>
          </w:rPr>
          <w:t>一个直播频道。</w:t>
        </w:r>
      </w:ins>
    </w:p>
    <w:p w:rsidR="00B42217" w:rsidRDefault="00B42217" w:rsidP="00B42217">
      <w:pPr>
        <w:rPr>
          <w:ins w:id="1083" w:author="admin" w:date="2016-05-25T11:16:00Z"/>
        </w:rPr>
      </w:pPr>
    </w:p>
    <w:p w:rsidR="00B42217" w:rsidRDefault="00B42217" w:rsidP="00B42217">
      <w:pPr>
        <w:pStyle w:val="ListParagraph1"/>
        <w:numPr>
          <w:ilvl w:val="0"/>
          <w:numId w:val="5"/>
        </w:numPr>
        <w:ind w:firstLineChars="0"/>
        <w:rPr>
          <w:ins w:id="1084" w:author="admin" w:date="2016-05-25T11:16:00Z"/>
          <w:b/>
        </w:rPr>
      </w:pPr>
      <w:ins w:id="1085" w:author="admin" w:date="2016-05-25T11:16:00Z">
        <w:r>
          <w:rPr>
            <w:rFonts w:hint="eastAsia"/>
            <w:b/>
          </w:rPr>
          <w:t>输入参数</w:t>
        </w:r>
      </w:ins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955"/>
        <w:gridCol w:w="1134"/>
        <w:gridCol w:w="4303"/>
      </w:tblGrid>
      <w:tr w:rsidR="00B42217" w:rsidTr="008D5D22">
        <w:trPr>
          <w:ins w:id="1086" w:author="admin" w:date="2016-05-25T11:16:00Z"/>
        </w:trPr>
        <w:tc>
          <w:tcPr>
            <w:tcW w:w="2130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1087" w:author="admin" w:date="2016-05-25T11:16:00Z"/>
                <w:rFonts w:ascii="Calibri" w:eastAsia="宋体" w:hAnsi="Calibri" w:cs="Times New Roman"/>
                <w:b/>
              </w:rPr>
            </w:pPr>
            <w:ins w:id="1088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参数名称</w:t>
              </w:r>
            </w:ins>
          </w:p>
        </w:tc>
        <w:tc>
          <w:tcPr>
            <w:tcW w:w="955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1089" w:author="admin" w:date="2016-05-25T11:16:00Z"/>
                <w:rFonts w:ascii="Calibri" w:eastAsia="宋体" w:hAnsi="Calibri" w:cs="Times New Roman"/>
                <w:b/>
              </w:rPr>
            </w:pPr>
            <w:ins w:id="1090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类型</w:t>
              </w:r>
            </w:ins>
          </w:p>
        </w:tc>
        <w:tc>
          <w:tcPr>
            <w:tcW w:w="1134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1091" w:author="admin" w:date="2016-05-25T11:16:00Z"/>
                <w:rFonts w:ascii="Calibri" w:eastAsia="宋体" w:hAnsi="Calibri" w:cs="Times New Roman"/>
                <w:b/>
              </w:rPr>
            </w:pPr>
            <w:ins w:id="1092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是否必填</w:t>
              </w:r>
            </w:ins>
          </w:p>
        </w:tc>
        <w:tc>
          <w:tcPr>
            <w:tcW w:w="4303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1093" w:author="admin" w:date="2016-05-25T11:16:00Z"/>
                <w:rFonts w:ascii="Calibri" w:eastAsia="宋体" w:hAnsi="Calibri" w:cs="Times New Roman"/>
                <w:b/>
              </w:rPr>
            </w:pPr>
            <w:ins w:id="1094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备注</w:t>
              </w:r>
            </w:ins>
          </w:p>
        </w:tc>
      </w:tr>
      <w:tr w:rsidR="00B42217" w:rsidTr="008D5D22">
        <w:trPr>
          <w:ins w:id="1095" w:author="admin" w:date="2016-05-25T11:16:00Z"/>
        </w:trPr>
        <w:tc>
          <w:tcPr>
            <w:tcW w:w="2130" w:type="dxa"/>
          </w:tcPr>
          <w:p w:rsidR="00B42217" w:rsidRDefault="00B42217" w:rsidP="008D5D22">
            <w:pPr>
              <w:rPr>
                <w:ins w:id="1096" w:author="admin" w:date="2016-05-25T11:16:00Z"/>
                <w:rFonts w:ascii="Calibri" w:eastAsia="宋体" w:hAnsi="Calibri" w:cs="Times New Roman"/>
              </w:rPr>
            </w:pPr>
            <w:ins w:id="1097" w:author="admin" w:date="2016-05-25T11:16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token</w:t>
              </w:r>
            </w:ins>
          </w:p>
        </w:tc>
        <w:tc>
          <w:tcPr>
            <w:tcW w:w="955" w:type="dxa"/>
          </w:tcPr>
          <w:p w:rsidR="00B42217" w:rsidRDefault="00B42217" w:rsidP="008D5D22">
            <w:pPr>
              <w:rPr>
                <w:ins w:id="1098" w:author="admin" w:date="2016-05-25T11:16:00Z"/>
                <w:rFonts w:ascii="Calibri" w:eastAsia="宋体" w:hAnsi="Calibri" w:cs="Times New Roman"/>
              </w:rPr>
            </w:pPr>
            <w:ins w:id="1099" w:author="admin" w:date="2016-05-25T11:16:00Z">
              <w:r>
                <w:rPr>
                  <w:rFonts w:ascii="Calibri" w:eastAsia="宋体" w:hAnsi="Calibri" w:cs="Times New Roman"/>
                </w:rPr>
                <w:t>S</w:t>
              </w:r>
              <w:r>
                <w:rPr>
                  <w:rFonts w:ascii="Calibri" w:eastAsia="宋体" w:hAnsi="Calibri" w:cs="Times New Roman" w:hint="eastAsia"/>
                </w:rPr>
                <w:t>tring</w:t>
              </w:r>
            </w:ins>
          </w:p>
        </w:tc>
        <w:tc>
          <w:tcPr>
            <w:tcW w:w="1134" w:type="dxa"/>
          </w:tcPr>
          <w:p w:rsidR="00B42217" w:rsidRDefault="00B42217" w:rsidP="008D5D22">
            <w:pPr>
              <w:rPr>
                <w:ins w:id="1100" w:author="admin" w:date="2016-05-25T11:16:00Z"/>
                <w:rFonts w:ascii="Calibri" w:eastAsia="宋体" w:hAnsi="Calibri" w:cs="Times New Roman"/>
              </w:rPr>
            </w:pPr>
            <w:ins w:id="1101" w:author="admin" w:date="2016-05-25T11:16:00Z">
              <w:r>
                <w:rPr>
                  <w:rFonts w:ascii="Calibri" w:eastAsia="宋体" w:hAnsi="Calibri" w:cs="Times New Roman" w:hint="eastAsia"/>
                </w:rPr>
                <w:t>是</w:t>
              </w:r>
            </w:ins>
          </w:p>
        </w:tc>
        <w:tc>
          <w:tcPr>
            <w:tcW w:w="4303" w:type="dxa"/>
          </w:tcPr>
          <w:p w:rsidR="00B42217" w:rsidRDefault="00B42217" w:rsidP="008D5D22">
            <w:pPr>
              <w:rPr>
                <w:ins w:id="1102" w:author="admin" w:date="2016-05-25T11:16:00Z"/>
                <w:rFonts w:ascii="Calibri" w:eastAsia="宋体" w:hAnsi="Calibri" w:cs="Times New Roman"/>
              </w:rPr>
            </w:pPr>
            <w:ins w:id="1103" w:author="admin" w:date="2016-05-25T11:16:00Z">
              <w:r>
                <w:rPr>
                  <w:rFonts w:ascii="Calibri" w:eastAsia="宋体" w:hAnsi="Calibri" w:cs="Times New Roman" w:hint="eastAsia"/>
                </w:rPr>
                <w:t>接口授权信息</w:t>
              </w:r>
            </w:ins>
          </w:p>
        </w:tc>
      </w:tr>
      <w:tr w:rsidR="00B42217" w:rsidTr="008D5D22">
        <w:trPr>
          <w:ins w:id="1104" w:author="admin" w:date="2016-05-25T11:16:00Z"/>
        </w:trPr>
        <w:tc>
          <w:tcPr>
            <w:tcW w:w="2130" w:type="dxa"/>
          </w:tcPr>
          <w:p w:rsidR="00B42217" w:rsidRDefault="00B42217" w:rsidP="008D5D22">
            <w:pPr>
              <w:rPr>
                <w:ins w:id="1105" w:author="admin" w:date="2016-05-25T11:16:00Z"/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ins w:id="1106" w:author="admin" w:date="2016-05-25T11:16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channelid</w:t>
              </w:r>
              <w:proofErr w:type="spellEnd"/>
            </w:ins>
          </w:p>
        </w:tc>
        <w:tc>
          <w:tcPr>
            <w:tcW w:w="955" w:type="dxa"/>
          </w:tcPr>
          <w:p w:rsidR="00B42217" w:rsidRDefault="00B42217" w:rsidP="008D5D22">
            <w:pPr>
              <w:rPr>
                <w:ins w:id="1107" w:author="admin" w:date="2016-05-25T11:16:00Z"/>
                <w:rFonts w:ascii="Calibri" w:eastAsia="宋体" w:hAnsi="Calibri" w:cs="Times New Roman"/>
              </w:rPr>
            </w:pPr>
            <w:proofErr w:type="spellStart"/>
            <w:ins w:id="1108" w:author="admin" w:date="2016-05-25T11:16:00Z">
              <w:r>
                <w:rPr>
                  <w:rFonts w:ascii="Calibri" w:eastAsia="宋体" w:hAnsi="Calibri" w:cs="Times New Roman" w:hint="eastAsia"/>
                </w:rPr>
                <w:t>int</w:t>
              </w:r>
              <w:proofErr w:type="spellEnd"/>
            </w:ins>
          </w:p>
        </w:tc>
        <w:tc>
          <w:tcPr>
            <w:tcW w:w="1134" w:type="dxa"/>
          </w:tcPr>
          <w:p w:rsidR="00B42217" w:rsidRDefault="00B42217" w:rsidP="008D5D22">
            <w:pPr>
              <w:rPr>
                <w:ins w:id="1109" w:author="admin" w:date="2016-05-25T11:16:00Z"/>
                <w:rFonts w:ascii="Calibri" w:eastAsia="宋体" w:hAnsi="Calibri" w:cs="Times New Roman"/>
              </w:rPr>
            </w:pPr>
            <w:ins w:id="1110" w:author="admin" w:date="2016-05-25T11:16:00Z">
              <w:r>
                <w:rPr>
                  <w:rFonts w:ascii="Calibri" w:eastAsia="宋体" w:hAnsi="Calibri" w:cs="Times New Roman" w:hint="eastAsia"/>
                </w:rPr>
                <w:t>是</w:t>
              </w:r>
            </w:ins>
          </w:p>
        </w:tc>
        <w:tc>
          <w:tcPr>
            <w:tcW w:w="4303" w:type="dxa"/>
          </w:tcPr>
          <w:p w:rsidR="00B42217" w:rsidRDefault="00B42217" w:rsidP="008D5D22">
            <w:pPr>
              <w:rPr>
                <w:ins w:id="1111" w:author="admin" w:date="2016-05-25T11:16:00Z"/>
                <w:rFonts w:ascii="Calibri" w:eastAsia="宋体" w:hAnsi="Calibri" w:cs="Times New Roman"/>
              </w:rPr>
            </w:pPr>
            <w:ins w:id="1112" w:author="admin" w:date="2016-05-25T11:16:00Z">
              <w:r>
                <w:rPr>
                  <w:rFonts w:ascii="Calibri" w:eastAsia="宋体" w:hAnsi="Calibri" w:cs="Times New Roman" w:hint="eastAsia"/>
                </w:rPr>
                <w:t>频道编号，对应于管理系统编号</w:t>
              </w:r>
            </w:ins>
          </w:p>
        </w:tc>
      </w:tr>
    </w:tbl>
    <w:p w:rsidR="00B42217" w:rsidRDefault="00B42217" w:rsidP="00B42217">
      <w:pPr>
        <w:rPr>
          <w:ins w:id="1113" w:author="admin" w:date="2016-05-25T11:16:00Z"/>
          <w:b/>
        </w:rPr>
      </w:pPr>
      <w:ins w:id="1114" w:author="admin" w:date="2016-05-25T11:16:00Z">
        <w:r>
          <w:rPr>
            <w:rFonts w:hint="eastAsia"/>
            <w:b/>
          </w:rPr>
          <w:t>请求示例：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1115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ins w:id="1116" w:author="admin" w:date="2016-05-25T11:16:00Z"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post</w:t>
        </w:r>
        <w:proofErr w:type="gramEnd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 xml:space="preserve"> /</w:t>
        </w:r>
        <w:proofErr w:type="spellStart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webapi</w:t>
        </w:r>
        <w:proofErr w:type="spellEnd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/</w:t>
        </w:r>
        <w:proofErr w:type="spellStart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livechannel</w:t>
        </w:r>
        <w:proofErr w:type="spellEnd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/stop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1117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ins w:id="1118" w:author="admin" w:date="2016-05-25T11:16:00Z"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host:</w:t>
        </w:r>
        <w:proofErr w:type="gramEnd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v.butel.com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1119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1120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{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1121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1122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token</w:t>
        </w:r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"HgIYOPcx5lN6gz8JsCFBNAWp2oQ=",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1123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1124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channelid</w:t>
        </w:r>
        <w:proofErr w:type="spellEnd"/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 xml:space="preserve">": </w:t>
        </w:r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2341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1125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1126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}</w:t>
        </w:r>
      </w:ins>
    </w:p>
    <w:p w:rsidR="00B42217" w:rsidRDefault="00B42217" w:rsidP="00B42217">
      <w:pPr>
        <w:pStyle w:val="111"/>
        <w:ind w:left="841" w:firstLineChars="0" w:firstLine="0"/>
        <w:jc w:val="left"/>
        <w:rPr>
          <w:ins w:id="1127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</w:p>
    <w:p w:rsidR="00B42217" w:rsidRDefault="00B42217" w:rsidP="00B42217">
      <w:pPr>
        <w:pStyle w:val="111"/>
        <w:numPr>
          <w:ilvl w:val="0"/>
          <w:numId w:val="6"/>
        </w:numPr>
        <w:ind w:firstLineChars="0"/>
        <w:jc w:val="left"/>
        <w:rPr>
          <w:ins w:id="1128" w:author="admin" w:date="2016-05-25T11:16:00Z"/>
          <w:b/>
        </w:rPr>
      </w:pPr>
      <w:ins w:id="1129" w:author="admin" w:date="2016-05-25T11:16:00Z">
        <w:r>
          <w:rPr>
            <w:rFonts w:hint="eastAsia"/>
            <w:b/>
          </w:rPr>
          <w:lastRenderedPageBreak/>
          <w:t>输出结果</w:t>
        </w:r>
      </w:ins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418"/>
        <w:gridCol w:w="4019"/>
      </w:tblGrid>
      <w:tr w:rsidR="00B42217" w:rsidTr="008D5D22">
        <w:trPr>
          <w:ins w:id="1130" w:author="admin" w:date="2016-05-25T11:16:00Z"/>
        </w:trPr>
        <w:tc>
          <w:tcPr>
            <w:tcW w:w="2093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1131" w:author="admin" w:date="2016-05-25T11:16:00Z"/>
                <w:rFonts w:ascii="Calibri" w:eastAsia="宋体" w:hAnsi="Calibri" w:cs="Times New Roman"/>
                <w:b/>
              </w:rPr>
            </w:pPr>
            <w:ins w:id="1132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参数名称</w:t>
              </w:r>
            </w:ins>
          </w:p>
        </w:tc>
        <w:tc>
          <w:tcPr>
            <w:tcW w:w="992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1133" w:author="admin" w:date="2016-05-25T11:16:00Z"/>
                <w:rFonts w:ascii="Calibri" w:eastAsia="宋体" w:hAnsi="Calibri" w:cs="Times New Roman"/>
                <w:b/>
              </w:rPr>
            </w:pPr>
            <w:ins w:id="1134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类型</w:t>
              </w:r>
            </w:ins>
          </w:p>
        </w:tc>
        <w:tc>
          <w:tcPr>
            <w:tcW w:w="1418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1135" w:author="admin" w:date="2016-05-25T11:16:00Z"/>
                <w:rFonts w:ascii="Calibri" w:eastAsia="宋体" w:hAnsi="Calibri" w:cs="Times New Roman"/>
                <w:b/>
              </w:rPr>
            </w:pPr>
            <w:ins w:id="1136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是否必填</w:t>
              </w:r>
            </w:ins>
          </w:p>
        </w:tc>
        <w:tc>
          <w:tcPr>
            <w:tcW w:w="4019" w:type="dxa"/>
            <w:shd w:val="clear" w:color="auto" w:fill="DDD9C3"/>
          </w:tcPr>
          <w:p w:rsidR="00B42217" w:rsidRDefault="00B42217" w:rsidP="008D5D22">
            <w:pPr>
              <w:jc w:val="center"/>
              <w:rPr>
                <w:ins w:id="1137" w:author="admin" w:date="2016-05-25T11:16:00Z"/>
                <w:rFonts w:ascii="Calibri" w:eastAsia="宋体" w:hAnsi="Calibri" w:cs="Times New Roman"/>
                <w:b/>
              </w:rPr>
            </w:pPr>
            <w:ins w:id="1138" w:author="admin" w:date="2016-05-25T11:16:00Z">
              <w:r>
                <w:rPr>
                  <w:rFonts w:ascii="Calibri" w:eastAsia="宋体" w:hAnsi="Calibri" w:cs="Times New Roman" w:hint="eastAsia"/>
                  <w:b/>
                </w:rPr>
                <w:t>备注</w:t>
              </w:r>
            </w:ins>
          </w:p>
        </w:tc>
      </w:tr>
      <w:tr w:rsidR="00B42217" w:rsidTr="008D5D22">
        <w:trPr>
          <w:ins w:id="1139" w:author="admin" w:date="2016-05-25T11:16:00Z"/>
        </w:trPr>
        <w:tc>
          <w:tcPr>
            <w:tcW w:w="8522" w:type="dxa"/>
            <w:gridSpan w:val="4"/>
          </w:tcPr>
          <w:p w:rsidR="00B42217" w:rsidRDefault="00B42217" w:rsidP="008D5D22">
            <w:pPr>
              <w:pStyle w:val="10"/>
              <w:ind w:firstLineChars="0" w:firstLine="0"/>
              <w:jc w:val="center"/>
              <w:rPr>
                <w:ins w:id="1140" w:author="admin" w:date="2016-05-25T11:16:00Z"/>
                <w:b/>
              </w:rPr>
            </w:pPr>
            <w:ins w:id="1141" w:author="admin" w:date="2016-05-25T11:16:00Z">
              <w:r>
                <w:rPr>
                  <w:b/>
                </w:rPr>
                <w:t>state</w:t>
              </w:r>
            </w:ins>
          </w:p>
        </w:tc>
      </w:tr>
      <w:tr w:rsidR="00B42217" w:rsidTr="008D5D22">
        <w:trPr>
          <w:ins w:id="1142" w:author="admin" w:date="2016-05-25T11:16:00Z"/>
        </w:trPr>
        <w:tc>
          <w:tcPr>
            <w:tcW w:w="2093" w:type="dxa"/>
            <w:shd w:val="clear" w:color="auto" w:fill="auto"/>
          </w:tcPr>
          <w:p w:rsidR="00B42217" w:rsidRDefault="00B42217" w:rsidP="008D5D22">
            <w:pPr>
              <w:rPr>
                <w:ins w:id="1143" w:author="admin" w:date="2016-05-25T11:16:00Z"/>
              </w:rPr>
            </w:pPr>
            <w:proofErr w:type="spellStart"/>
            <w:ins w:id="1144" w:author="admin" w:date="2016-05-25T11:16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rc</w:t>
              </w:r>
              <w:proofErr w:type="spellEnd"/>
            </w:ins>
          </w:p>
        </w:tc>
        <w:tc>
          <w:tcPr>
            <w:tcW w:w="992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1145" w:author="admin" w:date="2016-05-25T11:16:00Z"/>
              </w:rPr>
            </w:pPr>
            <w:proofErr w:type="spellStart"/>
            <w:ins w:id="1146" w:author="admin" w:date="2016-05-25T11:16:00Z">
              <w:r>
                <w:rPr>
                  <w:rFonts w:hint="eastAsia"/>
                </w:rPr>
                <w:t>int</w:t>
              </w:r>
              <w:proofErr w:type="spellEnd"/>
            </w:ins>
          </w:p>
        </w:tc>
        <w:tc>
          <w:tcPr>
            <w:tcW w:w="1418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1147" w:author="admin" w:date="2016-05-25T11:16:00Z"/>
              </w:rPr>
            </w:pPr>
            <w:ins w:id="1148" w:author="admin" w:date="2016-05-25T11:16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019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1149" w:author="admin" w:date="2016-05-25T11:16:00Z"/>
              </w:rPr>
            </w:pPr>
            <w:ins w:id="1150" w:author="admin" w:date="2016-05-25T11:16:00Z">
              <w:r>
                <w:rPr>
                  <w:rFonts w:hint="eastAsia"/>
                </w:rPr>
                <w:t>大于等于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：正确；小于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：错误</w:t>
              </w:r>
            </w:ins>
          </w:p>
        </w:tc>
      </w:tr>
      <w:tr w:rsidR="00B42217" w:rsidTr="008D5D22">
        <w:trPr>
          <w:ins w:id="1151" w:author="admin" w:date="2016-05-25T11:16:00Z"/>
        </w:trPr>
        <w:tc>
          <w:tcPr>
            <w:tcW w:w="2093" w:type="dxa"/>
          </w:tcPr>
          <w:p w:rsidR="00B42217" w:rsidRDefault="00B42217" w:rsidP="008D5D22">
            <w:pPr>
              <w:rPr>
                <w:ins w:id="1152" w:author="admin" w:date="2016-05-25T11:16:00Z"/>
              </w:rPr>
            </w:pPr>
            <w:proofErr w:type="spellStart"/>
            <w:ins w:id="1153" w:author="admin" w:date="2016-05-25T11:16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msg</w:t>
              </w:r>
              <w:proofErr w:type="spellEnd"/>
            </w:ins>
          </w:p>
        </w:tc>
        <w:tc>
          <w:tcPr>
            <w:tcW w:w="992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1154" w:author="admin" w:date="2016-05-25T11:16:00Z"/>
              </w:rPr>
            </w:pPr>
            <w:ins w:id="1155" w:author="admin" w:date="2016-05-25T1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418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1156" w:author="admin" w:date="2016-05-25T11:16:00Z"/>
              </w:rPr>
            </w:pPr>
            <w:ins w:id="1157" w:author="admin" w:date="2016-05-25T11:16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4019" w:type="dxa"/>
          </w:tcPr>
          <w:p w:rsidR="00B42217" w:rsidRDefault="00B42217" w:rsidP="008D5D22">
            <w:pPr>
              <w:pStyle w:val="10"/>
              <w:ind w:firstLineChars="0" w:firstLine="0"/>
              <w:rPr>
                <w:ins w:id="1158" w:author="admin" w:date="2016-05-25T11:16:00Z"/>
              </w:rPr>
            </w:pPr>
          </w:p>
        </w:tc>
      </w:tr>
    </w:tbl>
    <w:p w:rsidR="00B42217" w:rsidRDefault="00B42217" w:rsidP="00B42217">
      <w:pPr>
        <w:pStyle w:val="10"/>
        <w:ind w:firstLineChars="0" w:firstLine="0"/>
        <w:jc w:val="left"/>
        <w:rPr>
          <w:ins w:id="1159" w:author="admin" w:date="2016-05-25T11:16:00Z"/>
          <w:b/>
        </w:rPr>
      </w:pPr>
      <w:ins w:id="1160" w:author="admin" w:date="2016-05-25T11:16:00Z">
        <w:r>
          <w:rPr>
            <w:rFonts w:hint="eastAsia"/>
            <w:b/>
          </w:rPr>
          <w:t>响应结果示例：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1161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1162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{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1163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1164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state</w:t>
        </w:r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{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1165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1166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rc</w:t>
        </w:r>
        <w:proofErr w:type="spellEnd"/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0,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1167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1168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msg</w:t>
        </w:r>
        <w:proofErr w:type="spellEnd"/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"ok"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1169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1170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 xml:space="preserve">    }</w:t>
        </w:r>
      </w:ins>
    </w:p>
    <w:p w:rsidR="00B42217" w:rsidRDefault="00B42217" w:rsidP="00B42217">
      <w:pPr>
        <w:pStyle w:val="10"/>
        <w:ind w:firstLineChars="0" w:firstLine="0"/>
        <w:jc w:val="left"/>
        <w:rPr>
          <w:ins w:id="1171" w:author="admin" w:date="2016-05-25T11:16:00Z"/>
          <w:rFonts w:ascii="新宋体" w:hAnsi="新宋体" w:cs="新宋体"/>
          <w:color w:val="000000"/>
          <w:kern w:val="0"/>
          <w:sz w:val="19"/>
          <w:szCs w:val="19"/>
        </w:rPr>
      </w:pPr>
      <w:ins w:id="1172" w:author="admin" w:date="2016-05-25T11:16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}</w:t>
        </w:r>
      </w:ins>
    </w:p>
    <w:p w:rsidR="00B42217" w:rsidRDefault="00B42217" w:rsidP="00B42217">
      <w:pPr>
        <w:rPr>
          <w:ins w:id="1173" w:author="admin" w:date="2016-05-25T11:16:00Z"/>
        </w:rPr>
      </w:pPr>
    </w:p>
    <w:p w:rsidR="00B773D2" w:rsidRDefault="00B773D2" w:rsidP="00B773D2">
      <w:pPr>
        <w:pStyle w:val="3"/>
        <w:rPr>
          <w:ins w:id="1174" w:author="admin" w:date="2016-05-25T11:50:00Z"/>
        </w:rPr>
      </w:pPr>
      <w:ins w:id="1175" w:author="admin" w:date="2016-05-25T11:50:00Z">
        <w:r>
          <w:rPr>
            <w:rFonts w:hint="eastAsia"/>
          </w:rPr>
          <w:t>录制管理</w:t>
        </w:r>
      </w:ins>
    </w:p>
    <w:p w:rsidR="00B773D2" w:rsidRDefault="00B773D2" w:rsidP="00B773D2">
      <w:pPr>
        <w:pStyle w:val="4"/>
        <w:tabs>
          <w:tab w:val="clear" w:pos="1573"/>
          <w:tab w:val="left" w:pos="864"/>
        </w:tabs>
        <w:ind w:left="864"/>
        <w:rPr>
          <w:ins w:id="1176" w:author="admin" w:date="2016-05-25T11:50:00Z"/>
        </w:rPr>
      </w:pPr>
      <w:commentRangeStart w:id="1177"/>
      <w:ins w:id="1178" w:author="admin" w:date="2016-05-25T11:50:00Z">
        <w:r>
          <w:rPr>
            <w:rFonts w:hint="eastAsia"/>
          </w:rPr>
          <w:t>启动录制</w:t>
        </w:r>
        <w:commentRangeEnd w:id="1177"/>
        <w:r>
          <w:commentReference w:id="1177"/>
        </w:r>
      </w:ins>
    </w:p>
    <w:p w:rsidR="00B773D2" w:rsidRDefault="00B773D2" w:rsidP="00B773D2">
      <w:pPr>
        <w:pStyle w:val="10"/>
        <w:numPr>
          <w:ilvl w:val="0"/>
          <w:numId w:val="4"/>
        </w:numPr>
        <w:ind w:firstLineChars="0"/>
        <w:rPr>
          <w:ins w:id="1179" w:author="admin" w:date="2016-05-25T11:50:00Z"/>
          <w:bCs/>
          <w:color w:val="0000FF"/>
        </w:rPr>
      </w:pPr>
      <w:ins w:id="1180" w:author="admin" w:date="2016-05-25T11:50:00Z">
        <w:r>
          <w:rPr>
            <w:rFonts w:hint="eastAsia"/>
            <w:b/>
          </w:rPr>
          <w:t>接口签名：</w:t>
        </w:r>
        <w:proofErr w:type="spellStart"/>
        <w:r>
          <w:rPr>
            <w:rFonts w:ascii="新宋体" w:hAnsi="新宋体" w:cs="新宋体" w:hint="eastAsia"/>
            <w:bCs/>
            <w:color w:val="000000"/>
            <w:kern w:val="0"/>
            <w:sz w:val="19"/>
            <w:szCs w:val="19"/>
            <w:highlight w:val="white"/>
          </w:rPr>
          <w:t>livechannel</w:t>
        </w:r>
        <w:proofErr w:type="spellEnd"/>
        <w:r>
          <w:rPr>
            <w:rFonts w:ascii="新宋体" w:hAnsi="新宋体" w:cs="新宋体" w:hint="eastAsia"/>
            <w:bCs/>
            <w:color w:val="000000"/>
            <w:kern w:val="0"/>
            <w:sz w:val="19"/>
            <w:szCs w:val="19"/>
            <w:highlight w:val="white"/>
          </w:rPr>
          <w:t>/</w:t>
        </w:r>
        <w:proofErr w:type="spellStart"/>
        <w:r>
          <w:rPr>
            <w:rFonts w:ascii="新宋体" w:hAnsi="新宋体" w:cs="新宋体" w:hint="eastAsia"/>
            <w:bCs/>
            <w:color w:val="000000"/>
            <w:kern w:val="0"/>
            <w:sz w:val="19"/>
            <w:szCs w:val="19"/>
            <w:highlight w:val="white"/>
          </w:rPr>
          <w:t>startrecord</w:t>
        </w:r>
        <w:proofErr w:type="spellEnd"/>
      </w:ins>
    </w:p>
    <w:p w:rsidR="00B773D2" w:rsidRDefault="00B773D2" w:rsidP="00B773D2">
      <w:pPr>
        <w:pStyle w:val="10"/>
        <w:numPr>
          <w:ilvl w:val="0"/>
          <w:numId w:val="4"/>
        </w:numPr>
        <w:ind w:firstLineChars="0"/>
        <w:rPr>
          <w:ins w:id="1181" w:author="admin" w:date="2016-05-25T11:50:00Z"/>
          <w:color w:val="0000FF"/>
        </w:rPr>
      </w:pPr>
      <w:ins w:id="1182" w:author="admin" w:date="2016-05-25T11:50:00Z">
        <w:r>
          <w:rPr>
            <w:rFonts w:hint="eastAsia"/>
            <w:b/>
          </w:rPr>
          <w:t>协议：</w:t>
        </w:r>
        <w:r>
          <w:rPr>
            <w:rFonts w:hint="eastAsia"/>
            <w:color w:val="0000FF"/>
          </w:rPr>
          <w:t xml:space="preserve">http post + </w:t>
        </w:r>
        <w:proofErr w:type="spellStart"/>
        <w:r>
          <w:rPr>
            <w:rFonts w:hint="eastAsia"/>
            <w:color w:val="0000FF"/>
          </w:rPr>
          <w:t>json</w:t>
        </w:r>
        <w:proofErr w:type="spellEnd"/>
      </w:ins>
    </w:p>
    <w:p w:rsidR="00B773D2" w:rsidRDefault="00B773D2" w:rsidP="00B773D2">
      <w:pPr>
        <w:pStyle w:val="10"/>
        <w:numPr>
          <w:ilvl w:val="0"/>
          <w:numId w:val="4"/>
        </w:numPr>
        <w:ind w:firstLineChars="0"/>
        <w:rPr>
          <w:ins w:id="1183" w:author="admin" w:date="2016-05-25T11:50:00Z"/>
          <w:color w:val="0000FF"/>
        </w:rPr>
      </w:pPr>
      <w:ins w:id="1184" w:author="admin" w:date="2016-05-25T11:50:00Z">
        <w:r>
          <w:rPr>
            <w:rFonts w:hint="eastAsia"/>
            <w:b/>
          </w:rPr>
          <w:t>调用方向：</w:t>
        </w:r>
        <w:r>
          <w:rPr>
            <w:rFonts w:hint="eastAsia"/>
            <w:bCs/>
          </w:rPr>
          <w:t>第三方平台—</w:t>
        </w:r>
        <w:r>
          <w:rPr>
            <w:rFonts w:hint="eastAsia"/>
            <w:bCs/>
          </w:rPr>
          <w:t>&gt;</w:t>
        </w:r>
        <w:proofErr w:type="gramStart"/>
        <w:r>
          <w:rPr>
            <w:rFonts w:hint="eastAsia"/>
            <w:bCs/>
          </w:rPr>
          <w:t>极</w:t>
        </w:r>
        <w:proofErr w:type="gramEnd"/>
        <w:r>
          <w:rPr>
            <w:rFonts w:hint="eastAsia"/>
            <w:bCs/>
          </w:rPr>
          <w:t>频道</w:t>
        </w:r>
        <w:proofErr w:type="spellStart"/>
        <w:r>
          <w:rPr>
            <w:rFonts w:hint="eastAsia"/>
            <w:bCs/>
          </w:rPr>
          <w:t>PaaS</w:t>
        </w:r>
        <w:proofErr w:type="spellEnd"/>
      </w:ins>
    </w:p>
    <w:p w:rsidR="00B773D2" w:rsidRDefault="00B773D2" w:rsidP="00B773D2">
      <w:pPr>
        <w:pStyle w:val="10"/>
        <w:numPr>
          <w:ilvl w:val="0"/>
          <w:numId w:val="4"/>
        </w:numPr>
        <w:ind w:firstLineChars="0"/>
        <w:rPr>
          <w:ins w:id="1185" w:author="admin" w:date="2016-05-25T11:50:00Z"/>
        </w:rPr>
      </w:pPr>
      <w:ins w:id="1186" w:author="admin" w:date="2016-05-25T11:50:00Z">
        <w:r>
          <w:rPr>
            <w:rFonts w:hint="eastAsia"/>
            <w:b/>
          </w:rPr>
          <w:t>接口描述：</w:t>
        </w:r>
        <w:r>
          <w:rPr>
            <w:rFonts w:hint="eastAsia"/>
          </w:rPr>
          <w:t>启动频道录制。根据创建频道时的输入参数</w:t>
        </w:r>
        <w:proofErr w:type="spellStart"/>
        <w:r>
          <w:rPr>
            <w:rFonts w:hint="eastAsia"/>
          </w:rPr>
          <w:t>recordfiletype</w:t>
        </w:r>
        <w:proofErr w:type="spellEnd"/>
        <w:r>
          <w:rPr>
            <w:rFonts w:hint="eastAsia"/>
          </w:rPr>
          <w:t>决定录制格式</w:t>
        </w:r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。</w:t>
        </w:r>
      </w:ins>
    </w:p>
    <w:p w:rsidR="00B773D2" w:rsidRDefault="00B773D2" w:rsidP="00B773D2">
      <w:pPr>
        <w:pStyle w:val="ListParagraph1"/>
        <w:numPr>
          <w:ilvl w:val="0"/>
          <w:numId w:val="5"/>
        </w:numPr>
        <w:ind w:firstLineChars="0"/>
        <w:rPr>
          <w:ins w:id="1187" w:author="admin" w:date="2016-05-25T11:50:00Z"/>
        </w:rPr>
      </w:pPr>
      <w:ins w:id="1188" w:author="admin" w:date="2016-05-25T11:50:00Z">
        <w:r>
          <w:rPr>
            <w:rFonts w:hint="eastAsia"/>
            <w:b/>
          </w:rPr>
          <w:t>功能说明：</w:t>
        </w:r>
      </w:ins>
    </w:p>
    <w:p w:rsidR="00B773D2" w:rsidRDefault="00B773D2" w:rsidP="00B773D2">
      <w:pPr>
        <w:rPr>
          <w:ins w:id="1189" w:author="admin" w:date="2016-05-25T11:50:00Z"/>
        </w:rPr>
      </w:pPr>
    </w:p>
    <w:p w:rsidR="00B773D2" w:rsidRDefault="00B773D2" w:rsidP="00B773D2">
      <w:pPr>
        <w:pStyle w:val="ListParagraph1"/>
        <w:numPr>
          <w:ilvl w:val="0"/>
          <w:numId w:val="5"/>
        </w:numPr>
        <w:ind w:firstLineChars="0"/>
        <w:rPr>
          <w:ins w:id="1190" w:author="admin" w:date="2016-05-25T11:50:00Z"/>
          <w:b/>
        </w:rPr>
      </w:pPr>
      <w:ins w:id="1191" w:author="admin" w:date="2016-05-25T11:50:00Z">
        <w:r>
          <w:rPr>
            <w:rFonts w:hint="eastAsia"/>
            <w:b/>
          </w:rPr>
          <w:t>输入参数</w:t>
        </w:r>
      </w:ins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955"/>
        <w:gridCol w:w="1134"/>
        <w:gridCol w:w="4303"/>
      </w:tblGrid>
      <w:tr w:rsidR="00B773D2" w:rsidTr="008D5D22">
        <w:trPr>
          <w:ins w:id="1192" w:author="admin" w:date="2016-05-25T11:50:00Z"/>
        </w:trPr>
        <w:tc>
          <w:tcPr>
            <w:tcW w:w="2130" w:type="dxa"/>
            <w:shd w:val="clear" w:color="auto" w:fill="DDD9C3"/>
          </w:tcPr>
          <w:p w:rsidR="00B773D2" w:rsidRDefault="00B773D2" w:rsidP="008D5D22">
            <w:pPr>
              <w:jc w:val="center"/>
              <w:rPr>
                <w:ins w:id="1193" w:author="admin" w:date="2016-05-25T11:50:00Z"/>
                <w:rFonts w:ascii="Calibri" w:eastAsia="宋体" w:hAnsi="Calibri" w:cs="Times New Roman"/>
                <w:b/>
              </w:rPr>
            </w:pPr>
            <w:ins w:id="1194" w:author="admin" w:date="2016-05-25T11:50:00Z">
              <w:r>
                <w:rPr>
                  <w:rFonts w:ascii="Calibri" w:eastAsia="宋体" w:hAnsi="Calibri" w:cs="Times New Roman" w:hint="eastAsia"/>
                  <w:b/>
                </w:rPr>
                <w:t>参数名称</w:t>
              </w:r>
            </w:ins>
          </w:p>
        </w:tc>
        <w:tc>
          <w:tcPr>
            <w:tcW w:w="955" w:type="dxa"/>
            <w:shd w:val="clear" w:color="auto" w:fill="DDD9C3"/>
          </w:tcPr>
          <w:p w:rsidR="00B773D2" w:rsidRDefault="00B773D2" w:rsidP="008D5D22">
            <w:pPr>
              <w:jc w:val="center"/>
              <w:rPr>
                <w:ins w:id="1195" w:author="admin" w:date="2016-05-25T11:50:00Z"/>
                <w:rFonts w:ascii="Calibri" w:eastAsia="宋体" w:hAnsi="Calibri" w:cs="Times New Roman"/>
                <w:b/>
              </w:rPr>
            </w:pPr>
            <w:ins w:id="1196" w:author="admin" w:date="2016-05-25T11:50:00Z">
              <w:r>
                <w:rPr>
                  <w:rFonts w:ascii="Calibri" w:eastAsia="宋体" w:hAnsi="Calibri" w:cs="Times New Roman" w:hint="eastAsia"/>
                  <w:b/>
                </w:rPr>
                <w:t>类型</w:t>
              </w:r>
            </w:ins>
          </w:p>
        </w:tc>
        <w:tc>
          <w:tcPr>
            <w:tcW w:w="1134" w:type="dxa"/>
            <w:shd w:val="clear" w:color="auto" w:fill="DDD9C3"/>
          </w:tcPr>
          <w:p w:rsidR="00B773D2" w:rsidRDefault="00B773D2" w:rsidP="008D5D22">
            <w:pPr>
              <w:jc w:val="center"/>
              <w:rPr>
                <w:ins w:id="1197" w:author="admin" w:date="2016-05-25T11:50:00Z"/>
                <w:rFonts w:ascii="Calibri" w:eastAsia="宋体" w:hAnsi="Calibri" w:cs="Times New Roman"/>
                <w:b/>
              </w:rPr>
            </w:pPr>
            <w:ins w:id="1198" w:author="admin" w:date="2016-05-25T11:50:00Z">
              <w:r>
                <w:rPr>
                  <w:rFonts w:ascii="Calibri" w:eastAsia="宋体" w:hAnsi="Calibri" w:cs="Times New Roman" w:hint="eastAsia"/>
                  <w:b/>
                </w:rPr>
                <w:t>是否必填</w:t>
              </w:r>
            </w:ins>
          </w:p>
        </w:tc>
        <w:tc>
          <w:tcPr>
            <w:tcW w:w="4303" w:type="dxa"/>
            <w:shd w:val="clear" w:color="auto" w:fill="DDD9C3"/>
          </w:tcPr>
          <w:p w:rsidR="00B773D2" w:rsidRDefault="00B773D2" w:rsidP="008D5D22">
            <w:pPr>
              <w:jc w:val="center"/>
              <w:rPr>
                <w:ins w:id="1199" w:author="admin" w:date="2016-05-25T11:50:00Z"/>
                <w:rFonts w:ascii="Calibri" w:eastAsia="宋体" w:hAnsi="Calibri" w:cs="Times New Roman"/>
                <w:b/>
              </w:rPr>
            </w:pPr>
            <w:ins w:id="1200" w:author="admin" w:date="2016-05-25T11:50:00Z">
              <w:r>
                <w:rPr>
                  <w:rFonts w:ascii="Calibri" w:eastAsia="宋体" w:hAnsi="Calibri" w:cs="Times New Roman" w:hint="eastAsia"/>
                  <w:b/>
                </w:rPr>
                <w:t>备注</w:t>
              </w:r>
            </w:ins>
          </w:p>
        </w:tc>
      </w:tr>
      <w:tr w:rsidR="00B773D2" w:rsidTr="008D5D22">
        <w:trPr>
          <w:ins w:id="1201" w:author="admin" w:date="2016-05-25T11:50:00Z"/>
        </w:trPr>
        <w:tc>
          <w:tcPr>
            <w:tcW w:w="2130" w:type="dxa"/>
          </w:tcPr>
          <w:p w:rsidR="00B773D2" w:rsidRDefault="00B773D2" w:rsidP="008D5D22">
            <w:pPr>
              <w:rPr>
                <w:ins w:id="1202" w:author="admin" w:date="2016-05-25T11:50:00Z"/>
                <w:rFonts w:ascii="Calibri" w:eastAsia="宋体" w:hAnsi="Calibri" w:cs="Times New Roman"/>
              </w:rPr>
            </w:pPr>
            <w:ins w:id="1203" w:author="admin" w:date="2016-05-25T11:50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token</w:t>
              </w:r>
            </w:ins>
          </w:p>
        </w:tc>
        <w:tc>
          <w:tcPr>
            <w:tcW w:w="955" w:type="dxa"/>
          </w:tcPr>
          <w:p w:rsidR="00B773D2" w:rsidRDefault="00B773D2" w:rsidP="008D5D22">
            <w:pPr>
              <w:rPr>
                <w:ins w:id="1204" w:author="admin" w:date="2016-05-25T11:50:00Z"/>
                <w:rFonts w:ascii="Calibri" w:eastAsia="宋体" w:hAnsi="Calibri" w:cs="Times New Roman"/>
              </w:rPr>
            </w:pPr>
            <w:ins w:id="1205" w:author="admin" w:date="2016-05-25T11:50:00Z">
              <w:r>
                <w:rPr>
                  <w:rFonts w:ascii="Calibri" w:eastAsia="宋体" w:hAnsi="Calibri" w:cs="Times New Roman"/>
                </w:rPr>
                <w:t>S</w:t>
              </w:r>
              <w:r>
                <w:rPr>
                  <w:rFonts w:ascii="Calibri" w:eastAsia="宋体" w:hAnsi="Calibri" w:cs="Times New Roman" w:hint="eastAsia"/>
                </w:rPr>
                <w:t>tring</w:t>
              </w:r>
            </w:ins>
          </w:p>
        </w:tc>
        <w:tc>
          <w:tcPr>
            <w:tcW w:w="1134" w:type="dxa"/>
          </w:tcPr>
          <w:p w:rsidR="00B773D2" w:rsidRDefault="00B773D2" w:rsidP="008D5D22">
            <w:pPr>
              <w:rPr>
                <w:ins w:id="1206" w:author="admin" w:date="2016-05-25T11:50:00Z"/>
                <w:rFonts w:ascii="Calibri" w:eastAsia="宋体" w:hAnsi="Calibri" w:cs="Times New Roman"/>
              </w:rPr>
            </w:pPr>
            <w:ins w:id="1207" w:author="admin" w:date="2016-05-25T11:50:00Z">
              <w:r>
                <w:rPr>
                  <w:rFonts w:ascii="Calibri" w:eastAsia="宋体" w:hAnsi="Calibri" w:cs="Times New Roman" w:hint="eastAsia"/>
                </w:rPr>
                <w:t>是</w:t>
              </w:r>
            </w:ins>
          </w:p>
        </w:tc>
        <w:tc>
          <w:tcPr>
            <w:tcW w:w="4303" w:type="dxa"/>
          </w:tcPr>
          <w:p w:rsidR="00B773D2" w:rsidRDefault="00B773D2" w:rsidP="008D5D22">
            <w:pPr>
              <w:rPr>
                <w:ins w:id="1208" w:author="admin" w:date="2016-05-25T11:50:00Z"/>
                <w:rFonts w:ascii="Calibri" w:eastAsia="宋体" w:hAnsi="Calibri" w:cs="Times New Roman"/>
              </w:rPr>
            </w:pPr>
            <w:ins w:id="1209" w:author="admin" w:date="2016-05-25T11:50:00Z">
              <w:r>
                <w:rPr>
                  <w:rFonts w:ascii="Calibri" w:eastAsia="宋体" w:hAnsi="Calibri" w:cs="Times New Roman" w:hint="eastAsia"/>
                </w:rPr>
                <w:t>接口授权信息</w:t>
              </w:r>
            </w:ins>
          </w:p>
        </w:tc>
      </w:tr>
      <w:tr w:rsidR="00B773D2" w:rsidTr="008D5D22">
        <w:trPr>
          <w:ins w:id="1210" w:author="admin" w:date="2016-05-25T11:50:00Z"/>
        </w:trPr>
        <w:tc>
          <w:tcPr>
            <w:tcW w:w="2130" w:type="dxa"/>
          </w:tcPr>
          <w:p w:rsidR="00B773D2" w:rsidRDefault="00B773D2" w:rsidP="008D5D22">
            <w:pPr>
              <w:rPr>
                <w:ins w:id="1211" w:author="admin" w:date="2016-05-25T11:50:00Z"/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ins w:id="1212" w:author="admin" w:date="2016-05-25T11:50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channelid</w:t>
              </w:r>
              <w:proofErr w:type="spellEnd"/>
            </w:ins>
          </w:p>
        </w:tc>
        <w:tc>
          <w:tcPr>
            <w:tcW w:w="955" w:type="dxa"/>
          </w:tcPr>
          <w:p w:rsidR="00B773D2" w:rsidRDefault="00B773D2" w:rsidP="008D5D22">
            <w:pPr>
              <w:rPr>
                <w:ins w:id="1213" w:author="admin" w:date="2016-05-25T11:50:00Z"/>
                <w:rFonts w:ascii="Calibri" w:eastAsia="宋体" w:hAnsi="Calibri" w:cs="Times New Roman"/>
              </w:rPr>
            </w:pPr>
            <w:proofErr w:type="spellStart"/>
            <w:ins w:id="1214" w:author="admin" w:date="2016-05-25T11:50:00Z">
              <w:r>
                <w:rPr>
                  <w:rFonts w:ascii="Calibri" w:eastAsia="宋体" w:hAnsi="Calibri" w:cs="Times New Roman" w:hint="eastAsia"/>
                </w:rPr>
                <w:t>int</w:t>
              </w:r>
              <w:proofErr w:type="spellEnd"/>
            </w:ins>
          </w:p>
        </w:tc>
        <w:tc>
          <w:tcPr>
            <w:tcW w:w="1134" w:type="dxa"/>
          </w:tcPr>
          <w:p w:rsidR="00B773D2" w:rsidRDefault="00B773D2" w:rsidP="008D5D22">
            <w:pPr>
              <w:rPr>
                <w:ins w:id="1215" w:author="admin" w:date="2016-05-25T11:50:00Z"/>
                <w:rFonts w:ascii="Calibri" w:eastAsia="宋体" w:hAnsi="Calibri" w:cs="Times New Roman"/>
              </w:rPr>
            </w:pPr>
            <w:ins w:id="1216" w:author="admin" w:date="2016-05-25T11:50:00Z">
              <w:r>
                <w:rPr>
                  <w:rFonts w:ascii="Calibri" w:eastAsia="宋体" w:hAnsi="Calibri" w:cs="Times New Roman" w:hint="eastAsia"/>
                </w:rPr>
                <w:t>是</w:t>
              </w:r>
            </w:ins>
          </w:p>
        </w:tc>
        <w:tc>
          <w:tcPr>
            <w:tcW w:w="4303" w:type="dxa"/>
          </w:tcPr>
          <w:p w:rsidR="00B773D2" w:rsidRDefault="00B773D2" w:rsidP="008D5D22">
            <w:pPr>
              <w:rPr>
                <w:ins w:id="1217" w:author="admin" w:date="2016-05-25T11:50:00Z"/>
                <w:rFonts w:ascii="Calibri" w:eastAsia="宋体" w:hAnsi="Calibri" w:cs="Times New Roman"/>
              </w:rPr>
            </w:pPr>
            <w:ins w:id="1218" w:author="admin" w:date="2016-05-25T11:50:00Z">
              <w:r>
                <w:rPr>
                  <w:rFonts w:ascii="Calibri" w:eastAsia="宋体" w:hAnsi="Calibri" w:cs="Times New Roman" w:hint="eastAsia"/>
                </w:rPr>
                <w:t>“创建直播”接口返回的频道编号。</w:t>
              </w:r>
            </w:ins>
          </w:p>
        </w:tc>
      </w:tr>
      <w:tr w:rsidR="00B773D2" w:rsidTr="008D5D22">
        <w:trPr>
          <w:ins w:id="1219" w:author="admin" w:date="2016-05-25T11:50:00Z"/>
        </w:trPr>
        <w:tc>
          <w:tcPr>
            <w:tcW w:w="2130" w:type="dxa"/>
          </w:tcPr>
          <w:p w:rsidR="00B773D2" w:rsidRDefault="00B773D2" w:rsidP="008D5D22">
            <w:pPr>
              <w:rPr>
                <w:ins w:id="1220" w:author="admin" w:date="2016-05-25T11:50:00Z"/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ins w:id="1221" w:author="admin" w:date="2016-05-25T11:50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context</w:t>
              </w:r>
            </w:ins>
          </w:p>
        </w:tc>
        <w:tc>
          <w:tcPr>
            <w:tcW w:w="955" w:type="dxa"/>
          </w:tcPr>
          <w:p w:rsidR="00B773D2" w:rsidRDefault="00B773D2" w:rsidP="008D5D22">
            <w:pPr>
              <w:rPr>
                <w:ins w:id="1222" w:author="admin" w:date="2016-05-25T11:50:00Z"/>
                <w:rFonts w:ascii="Calibri" w:eastAsia="宋体" w:hAnsi="Calibri" w:cs="Times New Roman"/>
              </w:rPr>
            </w:pPr>
            <w:ins w:id="1223" w:author="admin" w:date="2016-05-25T11:50:00Z">
              <w:r>
                <w:rPr>
                  <w:rFonts w:ascii="Calibri" w:eastAsia="宋体" w:hAnsi="Calibri" w:cs="Times New Roman" w:hint="eastAsia"/>
                </w:rPr>
                <w:t>string</w:t>
              </w:r>
            </w:ins>
          </w:p>
        </w:tc>
        <w:tc>
          <w:tcPr>
            <w:tcW w:w="1134" w:type="dxa"/>
          </w:tcPr>
          <w:p w:rsidR="00B773D2" w:rsidRDefault="00B773D2" w:rsidP="008D5D22">
            <w:pPr>
              <w:rPr>
                <w:ins w:id="1224" w:author="admin" w:date="2016-05-25T11:50:00Z"/>
                <w:rFonts w:ascii="Calibri" w:eastAsia="宋体" w:hAnsi="Calibri" w:cs="Times New Roman"/>
              </w:rPr>
            </w:pPr>
            <w:ins w:id="1225" w:author="admin" w:date="2016-05-25T11:50:00Z">
              <w:r>
                <w:rPr>
                  <w:rFonts w:ascii="Calibri" w:eastAsia="宋体" w:hAnsi="Calibri" w:cs="Times New Roman" w:hint="eastAsia"/>
                </w:rPr>
                <w:t>是</w:t>
              </w:r>
            </w:ins>
          </w:p>
        </w:tc>
        <w:tc>
          <w:tcPr>
            <w:tcW w:w="4303" w:type="dxa"/>
          </w:tcPr>
          <w:p w:rsidR="00B773D2" w:rsidRDefault="00B773D2" w:rsidP="008D5D22">
            <w:pPr>
              <w:rPr>
                <w:ins w:id="1226" w:author="admin" w:date="2016-05-25T11:50:00Z"/>
                <w:rFonts w:ascii="Calibri" w:eastAsia="宋体" w:hAnsi="Calibri" w:cs="Times New Roman"/>
              </w:rPr>
            </w:pPr>
            <w:ins w:id="1227" w:author="admin" w:date="2016-05-25T11:50:00Z">
              <w:r>
                <w:rPr>
                  <w:rFonts w:ascii="Calibri" w:eastAsia="宋体" w:hAnsi="Calibri" w:cs="Times New Roman" w:hint="eastAsia"/>
                </w:rPr>
                <w:t>业务系统的上下文信息</w:t>
              </w:r>
            </w:ins>
          </w:p>
        </w:tc>
      </w:tr>
      <w:tr w:rsidR="00B773D2" w:rsidTr="008D5D22">
        <w:trPr>
          <w:ins w:id="1228" w:author="admin" w:date="2016-05-25T11:50:00Z"/>
        </w:trPr>
        <w:tc>
          <w:tcPr>
            <w:tcW w:w="2130" w:type="dxa"/>
          </w:tcPr>
          <w:p w:rsidR="00B773D2" w:rsidRDefault="00B773D2" w:rsidP="008D5D22">
            <w:pPr>
              <w:rPr>
                <w:ins w:id="1229" w:author="admin" w:date="2016-05-25T11:50:00Z"/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ins w:id="1230" w:author="admin" w:date="2016-05-25T11:50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callbackurl</w:t>
              </w:r>
              <w:proofErr w:type="spellEnd"/>
            </w:ins>
          </w:p>
        </w:tc>
        <w:tc>
          <w:tcPr>
            <w:tcW w:w="955" w:type="dxa"/>
          </w:tcPr>
          <w:p w:rsidR="00B773D2" w:rsidRDefault="00B773D2" w:rsidP="008D5D22">
            <w:pPr>
              <w:rPr>
                <w:ins w:id="1231" w:author="admin" w:date="2016-05-25T11:50:00Z"/>
                <w:rFonts w:ascii="Calibri" w:eastAsia="宋体" w:hAnsi="Calibri" w:cs="Times New Roman"/>
              </w:rPr>
            </w:pPr>
            <w:ins w:id="1232" w:author="admin" w:date="2016-05-25T11:50:00Z">
              <w:r>
                <w:rPr>
                  <w:rFonts w:ascii="Calibri" w:eastAsia="宋体" w:hAnsi="Calibri" w:cs="Times New Roman" w:hint="eastAsia"/>
                </w:rPr>
                <w:t>string</w:t>
              </w:r>
            </w:ins>
          </w:p>
        </w:tc>
        <w:tc>
          <w:tcPr>
            <w:tcW w:w="1134" w:type="dxa"/>
          </w:tcPr>
          <w:p w:rsidR="00B773D2" w:rsidRDefault="00B773D2" w:rsidP="008D5D22">
            <w:pPr>
              <w:rPr>
                <w:ins w:id="1233" w:author="admin" w:date="2016-05-25T11:50:00Z"/>
                <w:rFonts w:ascii="Calibri" w:eastAsia="宋体" w:hAnsi="Calibri" w:cs="Times New Roman"/>
              </w:rPr>
            </w:pPr>
            <w:ins w:id="1234" w:author="admin" w:date="2016-05-25T11:50:00Z">
              <w:r>
                <w:rPr>
                  <w:rFonts w:ascii="Calibri" w:eastAsia="宋体" w:hAnsi="Calibri" w:cs="Times New Roman" w:hint="eastAsia"/>
                </w:rPr>
                <w:t>否</w:t>
              </w:r>
            </w:ins>
          </w:p>
        </w:tc>
        <w:tc>
          <w:tcPr>
            <w:tcW w:w="4303" w:type="dxa"/>
          </w:tcPr>
          <w:p w:rsidR="00B773D2" w:rsidRDefault="00B773D2" w:rsidP="008D5D22">
            <w:pPr>
              <w:rPr>
                <w:ins w:id="1235" w:author="admin" w:date="2016-05-25T11:50:00Z"/>
                <w:rFonts w:ascii="Calibri" w:eastAsia="宋体" w:hAnsi="Calibri" w:cs="Times New Roman"/>
              </w:rPr>
            </w:pPr>
            <w:ins w:id="1236" w:author="admin" w:date="2016-05-25T11:50:00Z">
              <w:r>
                <w:rPr>
                  <w:rFonts w:ascii="Calibri" w:eastAsia="宋体" w:hAnsi="Calibri" w:cs="Times New Roman" w:hint="eastAsia"/>
                </w:rPr>
                <w:t>录制结果通知接口。如果不为空，</w:t>
              </w:r>
              <w:proofErr w:type="gramStart"/>
              <w:r>
                <w:rPr>
                  <w:rFonts w:ascii="Calibri" w:eastAsia="宋体" w:hAnsi="Calibri" w:cs="Times New Roman" w:hint="eastAsia"/>
                </w:rPr>
                <w:t>极</w:t>
              </w:r>
              <w:proofErr w:type="gramEnd"/>
              <w:r>
                <w:rPr>
                  <w:rFonts w:ascii="Calibri" w:eastAsia="宋体" w:hAnsi="Calibri" w:cs="Times New Roman" w:hint="eastAsia"/>
                </w:rPr>
                <w:t>频道</w:t>
              </w:r>
              <w:proofErr w:type="spellStart"/>
              <w:r>
                <w:rPr>
                  <w:rFonts w:ascii="Calibri" w:eastAsia="宋体" w:hAnsi="Calibri" w:cs="Times New Roman" w:hint="eastAsia"/>
                </w:rPr>
                <w:t>PaaS</w:t>
              </w:r>
              <w:proofErr w:type="spellEnd"/>
              <w:r>
                <w:rPr>
                  <w:rFonts w:ascii="Calibri" w:eastAsia="宋体" w:hAnsi="Calibri" w:cs="Times New Roman" w:hint="eastAsia"/>
                </w:rPr>
                <w:t>生成录制文件后，会回调该地址通知录制文件信息。</w:t>
              </w:r>
            </w:ins>
          </w:p>
        </w:tc>
      </w:tr>
    </w:tbl>
    <w:p w:rsidR="00B773D2" w:rsidRDefault="00B773D2" w:rsidP="00B773D2">
      <w:pPr>
        <w:rPr>
          <w:ins w:id="1237" w:author="admin" w:date="2016-05-25T11:50:00Z"/>
          <w:b/>
        </w:rPr>
      </w:pPr>
      <w:ins w:id="1238" w:author="admin" w:date="2016-05-25T11:50:00Z">
        <w:r>
          <w:rPr>
            <w:rFonts w:hint="eastAsia"/>
            <w:b/>
          </w:rPr>
          <w:t>请求示例：</w:t>
        </w:r>
      </w:ins>
    </w:p>
    <w:p w:rsidR="00B773D2" w:rsidRDefault="00B773D2" w:rsidP="00B773D2">
      <w:pPr>
        <w:pStyle w:val="10"/>
        <w:ind w:firstLineChars="0" w:firstLine="0"/>
        <w:jc w:val="left"/>
        <w:rPr>
          <w:ins w:id="1239" w:author="admin" w:date="2016-05-25T11:50:00Z"/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ins w:id="1240" w:author="admin" w:date="2016-05-25T11:50:00Z"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post</w:t>
        </w:r>
        <w:proofErr w:type="gramEnd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 xml:space="preserve"> /</w:t>
        </w:r>
        <w:proofErr w:type="spellStart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webapi</w:t>
        </w:r>
        <w:proofErr w:type="spellEnd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/</w:t>
        </w:r>
        <w:proofErr w:type="spellStart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livechannel</w:t>
        </w:r>
        <w:proofErr w:type="spellEnd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/</w:t>
        </w:r>
        <w:proofErr w:type="spellStart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startrecord</w:t>
        </w:r>
        <w:proofErr w:type="spellEnd"/>
      </w:ins>
    </w:p>
    <w:p w:rsidR="00B773D2" w:rsidRDefault="00B773D2" w:rsidP="00B773D2">
      <w:pPr>
        <w:pStyle w:val="10"/>
        <w:ind w:firstLineChars="0" w:firstLine="0"/>
        <w:jc w:val="left"/>
        <w:rPr>
          <w:ins w:id="1241" w:author="admin" w:date="2016-05-25T11:50:00Z"/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ins w:id="1242" w:author="admin" w:date="2016-05-25T11:50:00Z"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host:</w:t>
        </w:r>
        <w:proofErr w:type="gramEnd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v.butel.com</w:t>
        </w:r>
      </w:ins>
    </w:p>
    <w:p w:rsidR="00B773D2" w:rsidRDefault="00B773D2" w:rsidP="00B773D2">
      <w:pPr>
        <w:pStyle w:val="10"/>
        <w:ind w:firstLineChars="0" w:firstLine="0"/>
        <w:jc w:val="left"/>
        <w:rPr>
          <w:ins w:id="1243" w:author="admin" w:date="2016-05-25T11:50:00Z"/>
          <w:rFonts w:ascii="新宋体" w:hAnsi="新宋体" w:cs="新宋体"/>
          <w:color w:val="000000"/>
          <w:kern w:val="0"/>
          <w:sz w:val="19"/>
          <w:szCs w:val="19"/>
        </w:rPr>
      </w:pPr>
      <w:ins w:id="1244" w:author="admin" w:date="2016-05-25T11:50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{</w:t>
        </w:r>
      </w:ins>
    </w:p>
    <w:p w:rsidR="00B773D2" w:rsidRDefault="00B773D2" w:rsidP="00B773D2">
      <w:pPr>
        <w:pStyle w:val="10"/>
        <w:ind w:firstLineChars="0" w:firstLine="0"/>
        <w:jc w:val="left"/>
        <w:rPr>
          <w:ins w:id="1245" w:author="admin" w:date="2016-05-25T11:50:00Z"/>
          <w:rFonts w:ascii="新宋体" w:hAnsi="新宋体" w:cs="新宋体"/>
          <w:color w:val="000000"/>
          <w:kern w:val="0"/>
          <w:sz w:val="19"/>
          <w:szCs w:val="19"/>
        </w:rPr>
      </w:pPr>
      <w:ins w:id="1246" w:author="admin" w:date="2016-05-25T11:50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token</w:t>
        </w:r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"HgIYOPcx5lN6gz8JsCFBNAWp2oQ=",</w:t>
        </w:r>
      </w:ins>
    </w:p>
    <w:p w:rsidR="00B773D2" w:rsidRDefault="00B773D2" w:rsidP="00B773D2">
      <w:pPr>
        <w:pStyle w:val="10"/>
        <w:ind w:firstLineChars="0" w:firstLine="0"/>
        <w:jc w:val="left"/>
        <w:rPr>
          <w:ins w:id="1247" w:author="admin" w:date="2016-05-25T11:50:00Z"/>
          <w:rFonts w:ascii="新宋体" w:hAnsi="新宋体" w:cs="新宋体"/>
          <w:color w:val="000000"/>
          <w:kern w:val="0"/>
          <w:sz w:val="19"/>
          <w:szCs w:val="19"/>
        </w:rPr>
      </w:pPr>
      <w:ins w:id="1248" w:author="admin" w:date="2016-05-25T11:50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channelid</w:t>
        </w:r>
        <w:proofErr w:type="spellEnd"/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2341,</w:t>
        </w:r>
      </w:ins>
    </w:p>
    <w:p w:rsidR="00B773D2" w:rsidRDefault="00B773D2" w:rsidP="00B773D2">
      <w:pPr>
        <w:pStyle w:val="10"/>
        <w:ind w:firstLineChars="0" w:firstLine="0"/>
        <w:jc w:val="left"/>
        <w:rPr>
          <w:ins w:id="1249" w:author="admin" w:date="2016-05-25T11:50:00Z"/>
          <w:rFonts w:ascii="新宋体" w:hAnsi="新宋体" w:cs="新宋体"/>
          <w:color w:val="000000"/>
          <w:kern w:val="0"/>
          <w:sz w:val="19"/>
          <w:szCs w:val="19"/>
        </w:rPr>
      </w:pPr>
      <w:ins w:id="1250" w:author="admin" w:date="2016-05-25T11:50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context</w:t>
        </w:r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"context",</w:t>
        </w:r>
      </w:ins>
    </w:p>
    <w:p w:rsidR="00B773D2" w:rsidRDefault="00B773D2" w:rsidP="00B773D2">
      <w:pPr>
        <w:pStyle w:val="10"/>
        <w:ind w:firstLineChars="0" w:firstLine="0"/>
        <w:jc w:val="left"/>
        <w:rPr>
          <w:ins w:id="1251" w:author="admin" w:date="2016-05-25T11:50:00Z"/>
          <w:rFonts w:ascii="新宋体" w:hAnsi="新宋体" w:cs="新宋体"/>
          <w:color w:val="000000"/>
          <w:kern w:val="0"/>
          <w:sz w:val="19"/>
          <w:szCs w:val="19"/>
        </w:rPr>
      </w:pPr>
      <w:ins w:id="1252" w:author="admin" w:date="2016-05-25T11:50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callbackurl</w:t>
        </w:r>
        <w:proofErr w:type="spellEnd"/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 xml:space="preserve">": "http://v.sina.com/ </w:t>
        </w:r>
        <w:proofErr w:type="spell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butel</w:t>
        </w:r>
        <w:proofErr w:type="spell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/</w:t>
        </w:r>
        <w:proofErr w:type="spell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vchannel</w:t>
        </w:r>
        <w:proofErr w:type="spell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/</w:t>
        </w:r>
        <w:proofErr w:type="spell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reportresult?service</w:t>
        </w:r>
        <w:proofErr w:type="spell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=</w:t>
        </w:r>
        <w:proofErr w:type="spell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recordfile</w:t>
        </w:r>
        <w:proofErr w:type="spell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 xml:space="preserve"> "</w:t>
        </w:r>
      </w:ins>
    </w:p>
    <w:p w:rsidR="00B773D2" w:rsidRDefault="00B773D2" w:rsidP="00B773D2">
      <w:pPr>
        <w:pStyle w:val="10"/>
        <w:ind w:firstLineChars="0" w:firstLine="0"/>
        <w:jc w:val="left"/>
        <w:rPr>
          <w:ins w:id="1253" w:author="admin" w:date="2016-05-25T11:50:00Z"/>
          <w:rFonts w:ascii="新宋体" w:hAnsi="新宋体" w:cs="新宋体"/>
          <w:color w:val="000000"/>
          <w:kern w:val="0"/>
          <w:sz w:val="19"/>
          <w:szCs w:val="19"/>
        </w:rPr>
      </w:pPr>
      <w:ins w:id="1254" w:author="admin" w:date="2016-05-25T11:50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}</w:t>
        </w:r>
      </w:ins>
    </w:p>
    <w:p w:rsidR="00B773D2" w:rsidRDefault="00B773D2" w:rsidP="00B773D2">
      <w:pPr>
        <w:rPr>
          <w:ins w:id="1255" w:author="admin" w:date="2016-05-25T11:50:00Z"/>
          <w:b/>
        </w:rPr>
      </w:pPr>
    </w:p>
    <w:p w:rsidR="00B773D2" w:rsidRDefault="00B773D2" w:rsidP="00B773D2">
      <w:pPr>
        <w:pStyle w:val="111"/>
        <w:ind w:left="841" w:firstLineChars="0" w:firstLine="0"/>
        <w:jc w:val="left"/>
        <w:rPr>
          <w:ins w:id="1256" w:author="admin" w:date="2016-05-25T11:50:00Z"/>
          <w:rFonts w:ascii="新宋体" w:hAnsi="新宋体" w:cs="新宋体"/>
          <w:color w:val="000000"/>
          <w:kern w:val="0"/>
          <w:sz w:val="19"/>
          <w:szCs w:val="19"/>
        </w:rPr>
      </w:pPr>
    </w:p>
    <w:p w:rsidR="00B773D2" w:rsidRDefault="00B773D2" w:rsidP="00B773D2">
      <w:pPr>
        <w:pStyle w:val="111"/>
        <w:numPr>
          <w:ilvl w:val="0"/>
          <w:numId w:val="6"/>
        </w:numPr>
        <w:ind w:firstLineChars="0"/>
        <w:jc w:val="left"/>
        <w:rPr>
          <w:ins w:id="1257" w:author="admin" w:date="2016-05-25T11:50:00Z"/>
          <w:b/>
        </w:rPr>
      </w:pPr>
      <w:ins w:id="1258" w:author="admin" w:date="2016-05-25T11:50:00Z">
        <w:r>
          <w:rPr>
            <w:rFonts w:hint="eastAsia"/>
            <w:b/>
          </w:rPr>
          <w:lastRenderedPageBreak/>
          <w:t>输出结果</w:t>
        </w:r>
      </w:ins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418"/>
        <w:gridCol w:w="4019"/>
      </w:tblGrid>
      <w:tr w:rsidR="00B773D2" w:rsidTr="008D5D22">
        <w:trPr>
          <w:ins w:id="1259" w:author="admin" w:date="2016-05-25T11:50:00Z"/>
        </w:trPr>
        <w:tc>
          <w:tcPr>
            <w:tcW w:w="2093" w:type="dxa"/>
            <w:shd w:val="clear" w:color="auto" w:fill="DDD9C3"/>
          </w:tcPr>
          <w:p w:rsidR="00B773D2" w:rsidRDefault="00B773D2" w:rsidP="008D5D22">
            <w:pPr>
              <w:jc w:val="center"/>
              <w:rPr>
                <w:ins w:id="1260" w:author="admin" w:date="2016-05-25T11:50:00Z"/>
                <w:rFonts w:ascii="Calibri" w:eastAsia="宋体" w:hAnsi="Calibri" w:cs="Times New Roman"/>
                <w:b/>
              </w:rPr>
            </w:pPr>
            <w:ins w:id="1261" w:author="admin" w:date="2016-05-25T11:50:00Z">
              <w:r>
                <w:rPr>
                  <w:rFonts w:ascii="Calibri" w:eastAsia="宋体" w:hAnsi="Calibri" w:cs="Times New Roman" w:hint="eastAsia"/>
                  <w:b/>
                </w:rPr>
                <w:t>参数名称</w:t>
              </w:r>
            </w:ins>
          </w:p>
        </w:tc>
        <w:tc>
          <w:tcPr>
            <w:tcW w:w="992" w:type="dxa"/>
            <w:shd w:val="clear" w:color="auto" w:fill="DDD9C3"/>
          </w:tcPr>
          <w:p w:rsidR="00B773D2" w:rsidRDefault="00B773D2" w:rsidP="008D5D22">
            <w:pPr>
              <w:jc w:val="center"/>
              <w:rPr>
                <w:ins w:id="1262" w:author="admin" w:date="2016-05-25T11:50:00Z"/>
                <w:rFonts w:ascii="Calibri" w:eastAsia="宋体" w:hAnsi="Calibri" w:cs="Times New Roman"/>
                <w:b/>
              </w:rPr>
            </w:pPr>
            <w:ins w:id="1263" w:author="admin" w:date="2016-05-25T11:50:00Z">
              <w:r>
                <w:rPr>
                  <w:rFonts w:ascii="Calibri" w:eastAsia="宋体" w:hAnsi="Calibri" w:cs="Times New Roman" w:hint="eastAsia"/>
                  <w:b/>
                </w:rPr>
                <w:t>类型</w:t>
              </w:r>
            </w:ins>
          </w:p>
        </w:tc>
        <w:tc>
          <w:tcPr>
            <w:tcW w:w="1418" w:type="dxa"/>
            <w:shd w:val="clear" w:color="auto" w:fill="DDD9C3"/>
          </w:tcPr>
          <w:p w:rsidR="00B773D2" w:rsidRDefault="00B773D2" w:rsidP="008D5D22">
            <w:pPr>
              <w:jc w:val="center"/>
              <w:rPr>
                <w:ins w:id="1264" w:author="admin" w:date="2016-05-25T11:50:00Z"/>
                <w:rFonts w:ascii="Calibri" w:eastAsia="宋体" w:hAnsi="Calibri" w:cs="Times New Roman"/>
                <w:b/>
              </w:rPr>
            </w:pPr>
            <w:ins w:id="1265" w:author="admin" w:date="2016-05-25T11:50:00Z">
              <w:r>
                <w:rPr>
                  <w:rFonts w:ascii="Calibri" w:eastAsia="宋体" w:hAnsi="Calibri" w:cs="Times New Roman" w:hint="eastAsia"/>
                  <w:b/>
                </w:rPr>
                <w:t>是否必填</w:t>
              </w:r>
            </w:ins>
          </w:p>
        </w:tc>
        <w:tc>
          <w:tcPr>
            <w:tcW w:w="4019" w:type="dxa"/>
            <w:shd w:val="clear" w:color="auto" w:fill="DDD9C3"/>
          </w:tcPr>
          <w:p w:rsidR="00B773D2" w:rsidRDefault="00B773D2" w:rsidP="008D5D22">
            <w:pPr>
              <w:jc w:val="center"/>
              <w:rPr>
                <w:ins w:id="1266" w:author="admin" w:date="2016-05-25T11:50:00Z"/>
                <w:rFonts w:ascii="Calibri" w:eastAsia="宋体" w:hAnsi="Calibri" w:cs="Times New Roman"/>
                <w:b/>
              </w:rPr>
            </w:pPr>
            <w:ins w:id="1267" w:author="admin" w:date="2016-05-25T11:50:00Z">
              <w:r>
                <w:rPr>
                  <w:rFonts w:ascii="Calibri" w:eastAsia="宋体" w:hAnsi="Calibri" w:cs="Times New Roman" w:hint="eastAsia"/>
                  <w:b/>
                </w:rPr>
                <w:t>备注</w:t>
              </w:r>
            </w:ins>
          </w:p>
        </w:tc>
      </w:tr>
      <w:tr w:rsidR="00B773D2" w:rsidTr="008D5D22">
        <w:trPr>
          <w:ins w:id="1268" w:author="admin" w:date="2016-05-25T11:50:00Z"/>
        </w:trPr>
        <w:tc>
          <w:tcPr>
            <w:tcW w:w="8522" w:type="dxa"/>
            <w:gridSpan w:val="4"/>
          </w:tcPr>
          <w:p w:rsidR="00B773D2" w:rsidRDefault="00B773D2" w:rsidP="008D5D22">
            <w:pPr>
              <w:pStyle w:val="10"/>
              <w:ind w:firstLineChars="0" w:firstLine="0"/>
              <w:jc w:val="center"/>
              <w:rPr>
                <w:ins w:id="1269" w:author="admin" w:date="2016-05-25T11:50:00Z"/>
                <w:b/>
              </w:rPr>
            </w:pPr>
            <w:ins w:id="1270" w:author="admin" w:date="2016-05-25T11:50:00Z">
              <w:r>
                <w:rPr>
                  <w:b/>
                </w:rPr>
                <w:t>state</w:t>
              </w:r>
            </w:ins>
          </w:p>
        </w:tc>
      </w:tr>
      <w:tr w:rsidR="00B773D2" w:rsidTr="008D5D22">
        <w:trPr>
          <w:ins w:id="1271" w:author="admin" w:date="2016-05-25T11:50:00Z"/>
        </w:trPr>
        <w:tc>
          <w:tcPr>
            <w:tcW w:w="2093" w:type="dxa"/>
            <w:shd w:val="clear" w:color="auto" w:fill="auto"/>
          </w:tcPr>
          <w:p w:rsidR="00B773D2" w:rsidRDefault="00B773D2" w:rsidP="008D5D22">
            <w:pPr>
              <w:rPr>
                <w:ins w:id="1272" w:author="admin" w:date="2016-05-25T11:50:00Z"/>
              </w:rPr>
            </w:pPr>
            <w:proofErr w:type="spellStart"/>
            <w:ins w:id="1273" w:author="admin" w:date="2016-05-25T11:50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rc</w:t>
              </w:r>
              <w:proofErr w:type="spellEnd"/>
            </w:ins>
          </w:p>
        </w:tc>
        <w:tc>
          <w:tcPr>
            <w:tcW w:w="992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274" w:author="admin" w:date="2016-05-25T11:50:00Z"/>
              </w:rPr>
            </w:pPr>
            <w:proofErr w:type="spellStart"/>
            <w:ins w:id="1275" w:author="admin" w:date="2016-05-25T11:50:00Z">
              <w:r>
                <w:rPr>
                  <w:rFonts w:hint="eastAsia"/>
                </w:rPr>
                <w:t>int</w:t>
              </w:r>
              <w:proofErr w:type="spellEnd"/>
            </w:ins>
          </w:p>
        </w:tc>
        <w:tc>
          <w:tcPr>
            <w:tcW w:w="1418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276" w:author="admin" w:date="2016-05-25T11:50:00Z"/>
              </w:rPr>
            </w:pPr>
            <w:ins w:id="1277" w:author="admin" w:date="2016-05-25T11:50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019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278" w:author="admin" w:date="2016-05-25T11:50:00Z"/>
              </w:rPr>
            </w:pPr>
            <w:ins w:id="1279" w:author="admin" w:date="2016-05-25T11:50:00Z">
              <w:r>
                <w:rPr>
                  <w:rFonts w:hint="eastAsia"/>
                </w:rPr>
                <w:t>大于等于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：正确；小于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：错误</w:t>
              </w:r>
            </w:ins>
          </w:p>
        </w:tc>
      </w:tr>
      <w:tr w:rsidR="00B773D2" w:rsidTr="008D5D22">
        <w:trPr>
          <w:trHeight w:val="90"/>
          <w:ins w:id="1280" w:author="admin" w:date="2016-05-25T11:50:00Z"/>
        </w:trPr>
        <w:tc>
          <w:tcPr>
            <w:tcW w:w="2093" w:type="dxa"/>
          </w:tcPr>
          <w:p w:rsidR="00B773D2" w:rsidRDefault="00B773D2" w:rsidP="008D5D22">
            <w:pPr>
              <w:rPr>
                <w:ins w:id="1281" w:author="admin" w:date="2016-05-25T11:50:00Z"/>
              </w:rPr>
            </w:pPr>
            <w:proofErr w:type="spellStart"/>
            <w:ins w:id="1282" w:author="admin" w:date="2016-05-25T11:50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msg</w:t>
              </w:r>
              <w:proofErr w:type="spellEnd"/>
            </w:ins>
          </w:p>
        </w:tc>
        <w:tc>
          <w:tcPr>
            <w:tcW w:w="992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283" w:author="admin" w:date="2016-05-25T11:50:00Z"/>
              </w:rPr>
            </w:pPr>
            <w:ins w:id="1284" w:author="admin" w:date="2016-05-25T11:50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418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285" w:author="admin" w:date="2016-05-25T11:50:00Z"/>
              </w:rPr>
            </w:pPr>
            <w:ins w:id="1286" w:author="admin" w:date="2016-05-25T11:5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4019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287" w:author="admin" w:date="2016-05-25T11:50:00Z"/>
              </w:rPr>
            </w:pPr>
            <w:ins w:id="1288" w:author="admin" w:date="2016-05-25T11:50:00Z">
              <w:r>
                <w:rPr>
                  <w:rFonts w:hint="eastAsia"/>
                </w:rPr>
                <w:t>执行结果</w:t>
              </w:r>
            </w:ins>
          </w:p>
        </w:tc>
      </w:tr>
      <w:tr w:rsidR="00B773D2" w:rsidTr="008D5D22">
        <w:trPr>
          <w:ins w:id="1289" w:author="admin" w:date="2016-05-25T11:50:00Z"/>
        </w:trPr>
        <w:tc>
          <w:tcPr>
            <w:tcW w:w="8522" w:type="dxa"/>
            <w:gridSpan w:val="4"/>
          </w:tcPr>
          <w:p w:rsidR="00B773D2" w:rsidRDefault="00B773D2" w:rsidP="008D5D22">
            <w:pPr>
              <w:pStyle w:val="10"/>
              <w:ind w:firstLineChars="0" w:firstLine="0"/>
              <w:jc w:val="center"/>
              <w:rPr>
                <w:ins w:id="1290" w:author="admin" w:date="2016-05-25T11:50:00Z"/>
              </w:rPr>
            </w:pPr>
          </w:p>
        </w:tc>
      </w:tr>
      <w:tr w:rsidR="00B773D2" w:rsidTr="008D5D22">
        <w:trPr>
          <w:ins w:id="1291" w:author="admin" w:date="2016-05-25T11:50:00Z"/>
        </w:trPr>
        <w:tc>
          <w:tcPr>
            <w:tcW w:w="8522" w:type="dxa"/>
            <w:gridSpan w:val="4"/>
          </w:tcPr>
          <w:p w:rsidR="00B773D2" w:rsidRDefault="00B773D2" w:rsidP="008D5D22">
            <w:pPr>
              <w:pStyle w:val="10"/>
              <w:ind w:firstLineChars="0" w:firstLine="0"/>
              <w:jc w:val="center"/>
              <w:rPr>
                <w:ins w:id="1292" w:author="admin" w:date="2016-05-25T11:50:00Z"/>
              </w:rPr>
            </w:pPr>
            <w:proofErr w:type="spellStart"/>
            <w:ins w:id="1293" w:author="admin" w:date="2016-05-25T11:50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result:playurls</w:t>
              </w:r>
              <w:proofErr w:type="spellEnd"/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[]</w:t>
              </w:r>
            </w:ins>
          </w:p>
        </w:tc>
      </w:tr>
      <w:tr w:rsidR="00B773D2" w:rsidTr="008D5D22">
        <w:trPr>
          <w:ins w:id="1294" w:author="admin" w:date="2016-05-25T11:50:00Z"/>
        </w:trPr>
        <w:tc>
          <w:tcPr>
            <w:tcW w:w="2093" w:type="dxa"/>
          </w:tcPr>
          <w:p w:rsidR="00B773D2" w:rsidRDefault="00B773D2" w:rsidP="008D5D22">
            <w:pPr>
              <w:rPr>
                <w:ins w:id="1295" w:author="admin" w:date="2016-05-25T11:50:00Z"/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ins w:id="1296" w:author="admin" w:date="2016-05-25T11:50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url</w:t>
              </w:r>
              <w:proofErr w:type="spellEnd"/>
            </w:ins>
          </w:p>
        </w:tc>
        <w:tc>
          <w:tcPr>
            <w:tcW w:w="992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297" w:author="admin" w:date="2016-05-25T11:50:00Z"/>
              </w:rPr>
            </w:pPr>
            <w:ins w:id="1298" w:author="admin" w:date="2016-05-25T11:50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418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299" w:author="admin" w:date="2016-05-25T11:50:00Z"/>
              </w:rPr>
            </w:pPr>
            <w:ins w:id="1300" w:author="admin" w:date="2016-05-25T11:50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019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301" w:author="admin" w:date="2016-05-25T11:50:00Z"/>
              </w:rPr>
            </w:pPr>
            <w:ins w:id="1302" w:author="admin" w:date="2016-05-25T11:50:00Z">
              <w:r>
                <w:rPr>
                  <w:rFonts w:hint="eastAsia"/>
                </w:rPr>
                <w:t>录制文件地址</w:t>
              </w:r>
            </w:ins>
          </w:p>
        </w:tc>
      </w:tr>
      <w:tr w:rsidR="00B773D2" w:rsidTr="008D5D22">
        <w:trPr>
          <w:ins w:id="1303" w:author="admin" w:date="2016-05-25T11:50:00Z"/>
        </w:trPr>
        <w:tc>
          <w:tcPr>
            <w:tcW w:w="2093" w:type="dxa"/>
          </w:tcPr>
          <w:p w:rsidR="00B773D2" w:rsidRDefault="00B773D2" w:rsidP="008D5D22">
            <w:pPr>
              <w:rPr>
                <w:ins w:id="1304" w:author="admin" w:date="2016-05-25T11:50:00Z"/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ins w:id="1305" w:author="admin" w:date="2016-05-25T11:50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streamtype</w:t>
              </w:r>
              <w:proofErr w:type="spellEnd"/>
            </w:ins>
          </w:p>
        </w:tc>
        <w:tc>
          <w:tcPr>
            <w:tcW w:w="992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306" w:author="admin" w:date="2016-05-25T11:50:00Z"/>
              </w:rPr>
            </w:pPr>
            <w:ins w:id="1307" w:author="admin" w:date="2016-05-25T11:50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418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308" w:author="admin" w:date="2016-05-25T11:50:00Z"/>
              </w:rPr>
            </w:pPr>
            <w:ins w:id="1309" w:author="admin" w:date="2016-05-25T11:50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019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310" w:author="admin" w:date="2016-05-25T11:50:00Z"/>
              </w:rPr>
            </w:pPr>
            <w:ins w:id="1311" w:author="admin" w:date="2016-05-25T11:50:00Z">
              <w:r>
                <w:rPr>
                  <w:rFonts w:hint="eastAsia"/>
                </w:rPr>
                <w:t>录制文件格式。</w:t>
              </w:r>
            </w:ins>
          </w:p>
          <w:p w:rsidR="00B773D2" w:rsidRDefault="00B773D2" w:rsidP="008D5D22">
            <w:pPr>
              <w:pStyle w:val="10"/>
              <w:ind w:firstLineChars="0" w:firstLine="0"/>
              <w:rPr>
                <w:ins w:id="1312" w:author="admin" w:date="2016-05-25T11:50:00Z"/>
              </w:rPr>
            </w:pPr>
            <w:ins w:id="1313" w:author="admin" w:date="2016-05-25T11:50:00Z">
              <w:r>
                <w:rPr>
                  <w:rFonts w:hint="eastAsia"/>
                </w:rPr>
                <w:t>枚举值：</w:t>
              </w:r>
            </w:ins>
          </w:p>
          <w:p w:rsidR="00B773D2" w:rsidRDefault="00B773D2" w:rsidP="008D5D22">
            <w:pPr>
              <w:pStyle w:val="10"/>
              <w:ind w:firstLineChars="0" w:firstLine="0"/>
              <w:rPr>
                <w:ins w:id="1314" w:author="admin" w:date="2016-05-25T11:50:00Z"/>
              </w:rPr>
            </w:pPr>
            <w:ins w:id="1315" w:author="admin" w:date="2016-05-25T11:50:00Z">
              <w:r>
                <w:rPr>
                  <w:rFonts w:hint="eastAsia"/>
                </w:rPr>
                <w:t>m3u8</w:t>
              </w:r>
            </w:ins>
          </w:p>
          <w:p w:rsidR="00B773D2" w:rsidRDefault="00B773D2" w:rsidP="008D5D22">
            <w:pPr>
              <w:pStyle w:val="10"/>
              <w:ind w:firstLineChars="0" w:firstLine="0"/>
              <w:rPr>
                <w:ins w:id="1316" w:author="admin" w:date="2016-05-25T11:50:00Z"/>
              </w:rPr>
            </w:pPr>
            <w:proofErr w:type="spellStart"/>
            <w:ins w:id="1317" w:author="admin" w:date="2016-05-25T11:50:00Z">
              <w:r>
                <w:rPr>
                  <w:rFonts w:hint="eastAsia"/>
                </w:rPr>
                <w:t>flv</w:t>
              </w:r>
              <w:proofErr w:type="spellEnd"/>
            </w:ins>
          </w:p>
          <w:p w:rsidR="00B773D2" w:rsidRDefault="00B773D2" w:rsidP="008D5D22">
            <w:pPr>
              <w:pStyle w:val="10"/>
              <w:ind w:firstLineChars="0" w:firstLine="0"/>
              <w:rPr>
                <w:ins w:id="1318" w:author="admin" w:date="2016-05-25T11:50:00Z"/>
              </w:rPr>
            </w:pPr>
            <w:ins w:id="1319" w:author="admin" w:date="2016-05-25T11:50:00Z">
              <w:r>
                <w:rPr>
                  <w:rFonts w:hint="eastAsia"/>
                </w:rPr>
                <w:t>mp4</w:t>
              </w:r>
            </w:ins>
          </w:p>
        </w:tc>
      </w:tr>
    </w:tbl>
    <w:p w:rsidR="00B773D2" w:rsidRDefault="00B773D2" w:rsidP="00B773D2">
      <w:pPr>
        <w:pStyle w:val="10"/>
        <w:ind w:firstLineChars="0" w:firstLine="0"/>
        <w:jc w:val="left"/>
        <w:rPr>
          <w:ins w:id="1320" w:author="admin" w:date="2016-05-25T11:50:00Z"/>
          <w:b/>
        </w:rPr>
      </w:pPr>
      <w:ins w:id="1321" w:author="admin" w:date="2016-05-25T11:50:00Z">
        <w:r>
          <w:rPr>
            <w:rFonts w:hint="eastAsia"/>
            <w:b/>
          </w:rPr>
          <w:t>响应结果示例：</w:t>
        </w:r>
      </w:ins>
    </w:p>
    <w:p w:rsidR="00B773D2" w:rsidRDefault="00B773D2" w:rsidP="00B773D2">
      <w:pPr>
        <w:rPr>
          <w:ins w:id="1322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323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{</w:t>
        </w:r>
      </w:ins>
    </w:p>
    <w:p w:rsidR="00B773D2" w:rsidRDefault="00B773D2" w:rsidP="00B773D2">
      <w:pPr>
        <w:rPr>
          <w:ins w:id="1324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325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</w:t>
        </w:r>
        <w:proofErr w:type="gramStart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state</w:t>
        </w:r>
        <w:proofErr w:type="gram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": {</w:t>
        </w:r>
      </w:ins>
    </w:p>
    <w:p w:rsidR="00B773D2" w:rsidRDefault="00B773D2" w:rsidP="00B773D2">
      <w:pPr>
        <w:rPr>
          <w:ins w:id="1326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327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rc</w:t>
        </w:r>
        <w:proofErr w:type="spellEnd"/>
        <w:proofErr w:type="gram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": 0,</w:t>
        </w:r>
      </w:ins>
    </w:p>
    <w:p w:rsidR="00B773D2" w:rsidRDefault="00B773D2" w:rsidP="00B773D2">
      <w:pPr>
        <w:rPr>
          <w:ins w:id="1328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329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msg</w:t>
        </w:r>
        <w:proofErr w:type="spellEnd"/>
        <w:proofErr w:type="gram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": "ok"</w:t>
        </w:r>
      </w:ins>
    </w:p>
    <w:p w:rsidR="00B773D2" w:rsidRDefault="00B773D2" w:rsidP="00B773D2">
      <w:pPr>
        <w:rPr>
          <w:ins w:id="1330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331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 xml:space="preserve">    },</w:t>
        </w:r>
      </w:ins>
    </w:p>
    <w:p w:rsidR="00B773D2" w:rsidRDefault="00B773D2" w:rsidP="00B773D2">
      <w:pPr>
        <w:rPr>
          <w:ins w:id="1332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333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</w:t>
        </w:r>
        <w:proofErr w:type="gramStart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result</w:t>
        </w:r>
        <w:proofErr w:type="gram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": {</w:t>
        </w:r>
      </w:ins>
    </w:p>
    <w:p w:rsidR="00B773D2" w:rsidRDefault="00B773D2" w:rsidP="00B773D2">
      <w:pPr>
        <w:rPr>
          <w:ins w:id="1334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335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playurls</w:t>
        </w:r>
        <w:proofErr w:type="spellEnd"/>
        <w:proofErr w:type="gram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": [</w:t>
        </w:r>
      </w:ins>
    </w:p>
    <w:p w:rsidR="00B773D2" w:rsidRDefault="00B773D2" w:rsidP="00B773D2">
      <w:pPr>
        <w:rPr>
          <w:ins w:id="1336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337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 xml:space="preserve">            {</w:t>
        </w:r>
      </w:ins>
    </w:p>
    <w:p w:rsidR="00B773D2" w:rsidRDefault="00B773D2" w:rsidP="00B773D2">
      <w:pPr>
        <w:rPr>
          <w:ins w:id="1338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339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url</w:t>
        </w:r>
        <w:proofErr w:type="spellEnd"/>
        <w:proofErr w:type="gram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": "http://v.butel.com/234fe4tt3.flv",</w:t>
        </w:r>
      </w:ins>
    </w:p>
    <w:p w:rsidR="00B773D2" w:rsidRDefault="00B773D2" w:rsidP="00B773D2">
      <w:pPr>
        <w:rPr>
          <w:ins w:id="1340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341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streamtype</w:t>
        </w:r>
        <w:proofErr w:type="spellEnd"/>
        <w:proofErr w:type="gram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": "</w:t>
        </w:r>
        <w:proofErr w:type="spellStart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flv</w:t>
        </w:r>
        <w:proofErr w:type="spell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</w:t>
        </w:r>
      </w:ins>
    </w:p>
    <w:p w:rsidR="00B773D2" w:rsidRDefault="00B773D2" w:rsidP="00B773D2">
      <w:pPr>
        <w:rPr>
          <w:ins w:id="1342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343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 xml:space="preserve">            },</w:t>
        </w:r>
      </w:ins>
    </w:p>
    <w:p w:rsidR="00B773D2" w:rsidRDefault="00B773D2" w:rsidP="00B773D2">
      <w:pPr>
        <w:rPr>
          <w:ins w:id="1344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345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 xml:space="preserve">            {</w:t>
        </w:r>
      </w:ins>
    </w:p>
    <w:p w:rsidR="00B773D2" w:rsidRDefault="00B773D2" w:rsidP="00B773D2">
      <w:pPr>
        <w:rPr>
          <w:ins w:id="1346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347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url</w:t>
        </w:r>
        <w:proofErr w:type="spellEnd"/>
        <w:proofErr w:type="gram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": "http://v.butel.com/234fe4tt3.m3u8",</w:t>
        </w:r>
      </w:ins>
    </w:p>
    <w:p w:rsidR="00B773D2" w:rsidRDefault="00B773D2" w:rsidP="00B773D2">
      <w:pPr>
        <w:rPr>
          <w:ins w:id="1348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349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streamtype</w:t>
        </w:r>
        <w:proofErr w:type="spellEnd"/>
        <w:proofErr w:type="gram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": "m3u8"</w:t>
        </w:r>
      </w:ins>
    </w:p>
    <w:p w:rsidR="00B773D2" w:rsidRDefault="00B773D2" w:rsidP="00B773D2">
      <w:pPr>
        <w:rPr>
          <w:ins w:id="1350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351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 xml:space="preserve">            }</w:t>
        </w:r>
      </w:ins>
    </w:p>
    <w:p w:rsidR="00B773D2" w:rsidRDefault="00B773D2" w:rsidP="00B773D2">
      <w:pPr>
        <w:rPr>
          <w:ins w:id="1352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353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 xml:space="preserve">        ]</w:t>
        </w:r>
      </w:ins>
    </w:p>
    <w:p w:rsidR="00B773D2" w:rsidRDefault="00B773D2" w:rsidP="00B773D2">
      <w:pPr>
        <w:rPr>
          <w:ins w:id="1354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355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 xml:space="preserve">    }</w:t>
        </w:r>
      </w:ins>
    </w:p>
    <w:p w:rsidR="00B773D2" w:rsidRDefault="00B773D2" w:rsidP="00B773D2">
      <w:pPr>
        <w:rPr>
          <w:ins w:id="1356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357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}</w:t>
        </w:r>
      </w:ins>
    </w:p>
    <w:p w:rsidR="00B773D2" w:rsidRDefault="00B773D2" w:rsidP="00B773D2">
      <w:pPr>
        <w:rPr>
          <w:ins w:id="1358" w:author="admin" w:date="2016-05-25T11:50:00Z"/>
        </w:rPr>
      </w:pPr>
    </w:p>
    <w:p w:rsidR="00B773D2" w:rsidRDefault="00B773D2" w:rsidP="00B773D2">
      <w:pPr>
        <w:pStyle w:val="4"/>
        <w:tabs>
          <w:tab w:val="clear" w:pos="1573"/>
          <w:tab w:val="left" w:pos="864"/>
        </w:tabs>
        <w:ind w:left="864"/>
        <w:rPr>
          <w:ins w:id="1359" w:author="admin" w:date="2016-05-25T11:50:00Z"/>
        </w:rPr>
      </w:pPr>
      <w:ins w:id="1360" w:author="admin" w:date="2016-05-25T11:50:00Z">
        <w:r>
          <w:rPr>
            <w:rFonts w:hint="eastAsia"/>
          </w:rPr>
          <w:t>停止录制</w:t>
        </w:r>
      </w:ins>
    </w:p>
    <w:p w:rsidR="00B773D2" w:rsidRDefault="00B773D2" w:rsidP="00B773D2">
      <w:pPr>
        <w:pStyle w:val="10"/>
        <w:numPr>
          <w:ilvl w:val="0"/>
          <w:numId w:val="4"/>
        </w:numPr>
        <w:ind w:firstLineChars="0"/>
        <w:rPr>
          <w:ins w:id="1361" w:author="admin" w:date="2016-05-25T11:50:00Z"/>
          <w:color w:val="0000FF"/>
        </w:rPr>
      </w:pPr>
      <w:ins w:id="1362" w:author="admin" w:date="2016-05-25T11:50:00Z">
        <w:r>
          <w:rPr>
            <w:rFonts w:hint="eastAsia"/>
            <w:b/>
          </w:rPr>
          <w:t>接口签名：</w:t>
        </w:r>
        <w:proofErr w:type="spellStart"/>
        <w:r>
          <w:rPr>
            <w:rFonts w:ascii="新宋体" w:hAnsi="新宋体" w:cs="新宋体" w:hint="eastAsia"/>
            <w:bCs/>
            <w:color w:val="000000"/>
            <w:kern w:val="0"/>
            <w:sz w:val="19"/>
            <w:szCs w:val="19"/>
            <w:highlight w:val="white"/>
          </w:rPr>
          <w:t>livechannel</w:t>
        </w:r>
        <w:proofErr w:type="spellEnd"/>
        <w:r>
          <w:rPr>
            <w:rFonts w:ascii="新宋体" w:hAnsi="新宋体" w:cs="新宋体" w:hint="eastAsia"/>
            <w:bCs/>
            <w:color w:val="000000"/>
            <w:kern w:val="0"/>
            <w:sz w:val="19"/>
            <w:szCs w:val="19"/>
            <w:highlight w:val="white"/>
          </w:rPr>
          <w:t>/</w:t>
        </w:r>
        <w:proofErr w:type="spellStart"/>
        <w:r>
          <w:rPr>
            <w:rFonts w:ascii="新宋体" w:hAnsi="新宋体" w:cs="新宋体" w:hint="eastAsia"/>
            <w:bCs/>
            <w:color w:val="000000"/>
            <w:kern w:val="0"/>
            <w:sz w:val="19"/>
            <w:szCs w:val="19"/>
            <w:highlight w:val="white"/>
          </w:rPr>
          <w:t>stoprecord</w:t>
        </w:r>
        <w:proofErr w:type="spellEnd"/>
      </w:ins>
    </w:p>
    <w:p w:rsidR="00B773D2" w:rsidRDefault="00B773D2" w:rsidP="00B773D2">
      <w:pPr>
        <w:pStyle w:val="10"/>
        <w:numPr>
          <w:ilvl w:val="0"/>
          <w:numId w:val="4"/>
        </w:numPr>
        <w:ind w:firstLineChars="0"/>
        <w:rPr>
          <w:ins w:id="1363" w:author="admin" w:date="2016-05-25T11:50:00Z"/>
          <w:color w:val="0000FF"/>
        </w:rPr>
      </w:pPr>
      <w:ins w:id="1364" w:author="admin" w:date="2016-05-25T11:50:00Z">
        <w:r>
          <w:rPr>
            <w:rFonts w:hint="eastAsia"/>
            <w:b/>
          </w:rPr>
          <w:t>协议：</w:t>
        </w:r>
        <w:r>
          <w:rPr>
            <w:rFonts w:hint="eastAsia"/>
            <w:color w:val="0000FF"/>
          </w:rPr>
          <w:t xml:space="preserve">http post + </w:t>
        </w:r>
        <w:proofErr w:type="spellStart"/>
        <w:r>
          <w:rPr>
            <w:rFonts w:hint="eastAsia"/>
            <w:color w:val="0000FF"/>
          </w:rPr>
          <w:t>json</w:t>
        </w:r>
        <w:proofErr w:type="spellEnd"/>
      </w:ins>
    </w:p>
    <w:p w:rsidR="00B773D2" w:rsidRDefault="00B773D2" w:rsidP="00B773D2">
      <w:pPr>
        <w:pStyle w:val="10"/>
        <w:numPr>
          <w:ilvl w:val="0"/>
          <w:numId w:val="4"/>
        </w:numPr>
        <w:ind w:firstLineChars="0"/>
        <w:rPr>
          <w:ins w:id="1365" w:author="admin" w:date="2016-05-25T11:50:00Z"/>
          <w:color w:val="0000FF"/>
        </w:rPr>
      </w:pPr>
      <w:ins w:id="1366" w:author="admin" w:date="2016-05-25T11:50:00Z">
        <w:r>
          <w:rPr>
            <w:rFonts w:hint="eastAsia"/>
            <w:b/>
          </w:rPr>
          <w:t>调用方向：</w:t>
        </w:r>
        <w:r>
          <w:rPr>
            <w:rFonts w:hint="eastAsia"/>
            <w:bCs/>
          </w:rPr>
          <w:t>第三方平台—</w:t>
        </w:r>
        <w:r>
          <w:rPr>
            <w:rFonts w:hint="eastAsia"/>
            <w:bCs/>
          </w:rPr>
          <w:t>&gt;</w:t>
        </w:r>
        <w:proofErr w:type="gramStart"/>
        <w:r>
          <w:rPr>
            <w:rFonts w:hint="eastAsia"/>
            <w:bCs/>
          </w:rPr>
          <w:t>极</w:t>
        </w:r>
        <w:proofErr w:type="gramEnd"/>
        <w:r>
          <w:rPr>
            <w:rFonts w:hint="eastAsia"/>
            <w:bCs/>
          </w:rPr>
          <w:t>频道</w:t>
        </w:r>
        <w:proofErr w:type="spellStart"/>
        <w:r>
          <w:rPr>
            <w:rFonts w:hint="eastAsia"/>
            <w:bCs/>
          </w:rPr>
          <w:t>PaaS</w:t>
        </w:r>
        <w:proofErr w:type="spellEnd"/>
      </w:ins>
    </w:p>
    <w:p w:rsidR="00B773D2" w:rsidRDefault="00B773D2" w:rsidP="00B773D2">
      <w:pPr>
        <w:pStyle w:val="10"/>
        <w:numPr>
          <w:ilvl w:val="0"/>
          <w:numId w:val="4"/>
        </w:numPr>
        <w:ind w:firstLineChars="0"/>
        <w:rPr>
          <w:ins w:id="1367" w:author="admin" w:date="2016-05-25T11:50:00Z"/>
        </w:rPr>
      </w:pPr>
      <w:ins w:id="1368" w:author="admin" w:date="2016-05-25T11:50:00Z">
        <w:r>
          <w:rPr>
            <w:rFonts w:hint="eastAsia"/>
            <w:b/>
          </w:rPr>
          <w:t>接口描述：</w:t>
        </w:r>
        <w:r>
          <w:rPr>
            <w:rFonts w:hint="eastAsia"/>
          </w:rPr>
          <w:t>停止频道录制。每次启动</w:t>
        </w:r>
        <w:r>
          <w:rPr>
            <w:rFonts w:hint="eastAsia"/>
          </w:rPr>
          <w:t>/</w:t>
        </w:r>
        <w:r>
          <w:rPr>
            <w:rFonts w:hint="eastAsia"/>
          </w:rPr>
          <w:t>停止录制，会生成一个独立的录制文件。</w:t>
        </w:r>
      </w:ins>
    </w:p>
    <w:p w:rsidR="00B773D2" w:rsidRDefault="00B773D2" w:rsidP="00B773D2">
      <w:pPr>
        <w:pStyle w:val="ListParagraph1"/>
        <w:numPr>
          <w:ilvl w:val="0"/>
          <w:numId w:val="5"/>
        </w:numPr>
        <w:ind w:firstLineChars="0"/>
        <w:rPr>
          <w:ins w:id="1369" w:author="admin" w:date="2016-05-25T11:50:00Z"/>
        </w:rPr>
      </w:pPr>
      <w:ins w:id="1370" w:author="admin" w:date="2016-05-25T11:50:00Z">
        <w:r>
          <w:rPr>
            <w:rFonts w:hint="eastAsia"/>
            <w:b/>
          </w:rPr>
          <w:t>功能说明：</w:t>
        </w:r>
      </w:ins>
    </w:p>
    <w:p w:rsidR="00B773D2" w:rsidRDefault="00B773D2" w:rsidP="00B773D2">
      <w:pPr>
        <w:rPr>
          <w:ins w:id="1371" w:author="admin" w:date="2016-05-25T11:50:00Z"/>
        </w:rPr>
      </w:pPr>
    </w:p>
    <w:p w:rsidR="00B773D2" w:rsidRDefault="00B773D2" w:rsidP="00B773D2">
      <w:pPr>
        <w:pStyle w:val="ListParagraph1"/>
        <w:numPr>
          <w:ilvl w:val="0"/>
          <w:numId w:val="5"/>
        </w:numPr>
        <w:ind w:firstLineChars="0"/>
        <w:rPr>
          <w:ins w:id="1372" w:author="admin" w:date="2016-05-25T11:50:00Z"/>
          <w:b/>
        </w:rPr>
      </w:pPr>
      <w:ins w:id="1373" w:author="admin" w:date="2016-05-25T11:50:00Z">
        <w:r>
          <w:rPr>
            <w:rFonts w:hint="eastAsia"/>
            <w:b/>
          </w:rPr>
          <w:t>输入参数</w:t>
        </w:r>
      </w:ins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955"/>
        <w:gridCol w:w="1134"/>
        <w:gridCol w:w="4303"/>
      </w:tblGrid>
      <w:tr w:rsidR="00B773D2" w:rsidTr="008D5D22">
        <w:trPr>
          <w:ins w:id="1374" w:author="admin" w:date="2016-05-25T11:50:00Z"/>
        </w:trPr>
        <w:tc>
          <w:tcPr>
            <w:tcW w:w="2130" w:type="dxa"/>
            <w:shd w:val="clear" w:color="auto" w:fill="DDD9C3"/>
          </w:tcPr>
          <w:p w:rsidR="00B773D2" w:rsidRDefault="00B773D2" w:rsidP="008D5D22">
            <w:pPr>
              <w:jc w:val="center"/>
              <w:rPr>
                <w:ins w:id="1375" w:author="admin" w:date="2016-05-25T11:50:00Z"/>
                <w:rFonts w:ascii="Calibri" w:eastAsia="宋体" w:hAnsi="Calibri" w:cs="Times New Roman"/>
                <w:b/>
              </w:rPr>
            </w:pPr>
            <w:ins w:id="1376" w:author="admin" w:date="2016-05-25T11:50:00Z">
              <w:r>
                <w:rPr>
                  <w:rFonts w:ascii="Calibri" w:eastAsia="宋体" w:hAnsi="Calibri" w:cs="Times New Roman" w:hint="eastAsia"/>
                  <w:b/>
                </w:rPr>
                <w:t>参数名称</w:t>
              </w:r>
            </w:ins>
          </w:p>
        </w:tc>
        <w:tc>
          <w:tcPr>
            <w:tcW w:w="955" w:type="dxa"/>
            <w:shd w:val="clear" w:color="auto" w:fill="DDD9C3"/>
          </w:tcPr>
          <w:p w:rsidR="00B773D2" w:rsidRDefault="00B773D2" w:rsidP="008D5D22">
            <w:pPr>
              <w:jc w:val="center"/>
              <w:rPr>
                <w:ins w:id="1377" w:author="admin" w:date="2016-05-25T11:50:00Z"/>
                <w:rFonts w:ascii="Calibri" w:eastAsia="宋体" w:hAnsi="Calibri" w:cs="Times New Roman"/>
                <w:b/>
              </w:rPr>
            </w:pPr>
            <w:ins w:id="1378" w:author="admin" w:date="2016-05-25T11:50:00Z">
              <w:r>
                <w:rPr>
                  <w:rFonts w:ascii="Calibri" w:eastAsia="宋体" w:hAnsi="Calibri" w:cs="Times New Roman" w:hint="eastAsia"/>
                  <w:b/>
                </w:rPr>
                <w:t>类型</w:t>
              </w:r>
            </w:ins>
          </w:p>
        </w:tc>
        <w:tc>
          <w:tcPr>
            <w:tcW w:w="1134" w:type="dxa"/>
            <w:shd w:val="clear" w:color="auto" w:fill="DDD9C3"/>
          </w:tcPr>
          <w:p w:rsidR="00B773D2" w:rsidRDefault="00B773D2" w:rsidP="008D5D22">
            <w:pPr>
              <w:jc w:val="center"/>
              <w:rPr>
                <w:ins w:id="1379" w:author="admin" w:date="2016-05-25T11:50:00Z"/>
                <w:rFonts w:ascii="Calibri" w:eastAsia="宋体" w:hAnsi="Calibri" w:cs="Times New Roman"/>
                <w:b/>
              </w:rPr>
            </w:pPr>
            <w:ins w:id="1380" w:author="admin" w:date="2016-05-25T11:50:00Z">
              <w:r>
                <w:rPr>
                  <w:rFonts w:ascii="Calibri" w:eastAsia="宋体" w:hAnsi="Calibri" w:cs="Times New Roman" w:hint="eastAsia"/>
                  <w:b/>
                </w:rPr>
                <w:t>是否必填</w:t>
              </w:r>
            </w:ins>
          </w:p>
        </w:tc>
        <w:tc>
          <w:tcPr>
            <w:tcW w:w="4303" w:type="dxa"/>
            <w:shd w:val="clear" w:color="auto" w:fill="DDD9C3"/>
          </w:tcPr>
          <w:p w:rsidR="00B773D2" w:rsidRDefault="00B773D2" w:rsidP="008D5D22">
            <w:pPr>
              <w:jc w:val="center"/>
              <w:rPr>
                <w:ins w:id="1381" w:author="admin" w:date="2016-05-25T11:50:00Z"/>
                <w:rFonts w:ascii="Calibri" w:eastAsia="宋体" w:hAnsi="Calibri" w:cs="Times New Roman"/>
                <w:b/>
              </w:rPr>
            </w:pPr>
            <w:ins w:id="1382" w:author="admin" w:date="2016-05-25T11:50:00Z">
              <w:r>
                <w:rPr>
                  <w:rFonts w:ascii="Calibri" w:eastAsia="宋体" w:hAnsi="Calibri" w:cs="Times New Roman" w:hint="eastAsia"/>
                  <w:b/>
                </w:rPr>
                <w:t>备注</w:t>
              </w:r>
            </w:ins>
          </w:p>
        </w:tc>
      </w:tr>
      <w:tr w:rsidR="00B773D2" w:rsidTr="008D5D22">
        <w:trPr>
          <w:ins w:id="1383" w:author="admin" w:date="2016-05-25T11:50:00Z"/>
        </w:trPr>
        <w:tc>
          <w:tcPr>
            <w:tcW w:w="2130" w:type="dxa"/>
          </w:tcPr>
          <w:p w:rsidR="00B773D2" w:rsidRDefault="00B773D2" w:rsidP="008D5D22">
            <w:pPr>
              <w:rPr>
                <w:ins w:id="1384" w:author="admin" w:date="2016-05-25T11:50:00Z"/>
                <w:rFonts w:ascii="Calibri" w:eastAsia="宋体" w:hAnsi="Calibri" w:cs="Times New Roman"/>
              </w:rPr>
            </w:pPr>
            <w:ins w:id="1385" w:author="admin" w:date="2016-05-25T11:50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token</w:t>
              </w:r>
            </w:ins>
          </w:p>
        </w:tc>
        <w:tc>
          <w:tcPr>
            <w:tcW w:w="955" w:type="dxa"/>
          </w:tcPr>
          <w:p w:rsidR="00B773D2" w:rsidRDefault="00B773D2" w:rsidP="008D5D22">
            <w:pPr>
              <w:rPr>
                <w:ins w:id="1386" w:author="admin" w:date="2016-05-25T11:50:00Z"/>
                <w:rFonts w:ascii="Calibri" w:eastAsia="宋体" w:hAnsi="Calibri" w:cs="Times New Roman"/>
              </w:rPr>
            </w:pPr>
            <w:ins w:id="1387" w:author="admin" w:date="2016-05-25T11:50:00Z">
              <w:r>
                <w:rPr>
                  <w:rFonts w:ascii="Calibri" w:eastAsia="宋体" w:hAnsi="Calibri" w:cs="Times New Roman"/>
                </w:rPr>
                <w:t>S</w:t>
              </w:r>
              <w:r>
                <w:rPr>
                  <w:rFonts w:ascii="Calibri" w:eastAsia="宋体" w:hAnsi="Calibri" w:cs="Times New Roman" w:hint="eastAsia"/>
                </w:rPr>
                <w:t>tring</w:t>
              </w:r>
            </w:ins>
          </w:p>
        </w:tc>
        <w:tc>
          <w:tcPr>
            <w:tcW w:w="1134" w:type="dxa"/>
          </w:tcPr>
          <w:p w:rsidR="00B773D2" w:rsidRDefault="00B773D2" w:rsidP="008D5D22">
            <w:pPr>
              <w:rPr>
                <w:ins w:id="1388" w:author="admin" w:date="2016-05-25T11:50:00Z"/>
                <w:rFonts w:ascii="Calibri" w:eastAsia="宋体" w:hAnsi="Calibri" w:cs="Times New Roman"/>
              </w:rPr>
            </w:pPr>
            <w:ins w:id="1389" w:author="admin" w:date="2016-05-25T11:50:00Z">
              <w:r>
                <w:rPr>
                  <w:rFonts w:ascii="Calibri" w:eastAsia="宋体" w:hAnsi="Calibri" w:cs="Times New Roman" w:hint="eastAsia"/>
                </w:rPr>
                <w:t>是</w:t>
              </w:r>
            </w:ins>
          </w:p>
        </w:tc>
        <w:tc>
          <w:tcPr>
            <w:tcW w:w="4303" w:type="dxa"/>
          </w:tcPr>
          <w:p w:rsidR="00B773D2" w:rsidRDefault="00B773D2" w:rsidP="008D5D22">
            <w:pPr>
              <w:rPr>
                <w:ins w:id="1390" w:author="admin" w:date="2016-05-25T11:50:00Z"/>
                <w:rFonts w:ascii="Calibri" w:eastAsia="宋体" w:hAnsi="Calibri" w:cs="Times New Roman"/>
              </w:rPr>
            </w:pPr>
            <w:ins w:id="1391" w:author="admin" w:date="2016-05-25T11:50:00Z">
              <w:r>
                <w:rPr>
                  <w:rFonts w:ascii="Calibri" w:eastAsia="宋体" w:hAnsi="Calibri" w:cs="Times New Roman" w:hint="eastAsia"/>
                </w:rPr>
                <w:t>接口授权信息</w:t>
              </w:r>
            </w:ins>
          </w:p>
        </w:tc>
      </w:tr>
      <w:tr w:rsidR="00B773D2" w:rsidTr="008D5D22">
        <w:trPr>
          <w:ins w:id="1392" w:author="admin" w:date="2016-05-25T11:50:00Z"/>
        </w:trPr>
        <w:tc>
          <w:tcPr>
            <w:tcW w:w="2130" w:type="dxa"/>
          </w:tcPr>
          <w:p w:rsidR="00B773D2" w:rsidRDefault="00B773D2" w:rsidP="008D5D22">
            <w:pPr>
              <w:rPr>
                <w:ins w:id="1393" w:author="admin" w:date="2016-05-25T11:50:00Z"/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ins w:id="1394" w:author="admin" w:date="2016-05-25T11:50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lastRenderedPageBreak/>
                <w:t>channelid</w:t>
              </w:r>
              <w:proofErr w:type="spellEnd"/>
            </w:ins>
          </w:p>
        </w:tc>
        <w:tc>
          <w:tcPr>
            <w:tcW w:w="955" w:type="dxa"/>
          </w:tcPr>
          <w:p w:rsidR="00B773D2" w:rsidRDefault="00B773D2" w:rsidP="008D5D22">
            <w:pPr>
              <w:rPr>
                <w:ins w:id="1395" w:author="admin" w:date="2016-05-25T11:50:00Z"/>
                <w:rFonts w:ascii="Calibri" w:eastAsia="宋体" w:hAnsi="Calibri" w:cs="Times New Roman"/>
              </w:rPr>
            </w:pPr>
            <w:proofErr w:type="spellStart"/>
            <w:ins w:id="1396" w:author="admin" w:date="2016-05-25T11:50:00Z">
              <w:r>
                <w:rPr>
                  <w:rFonts w:ascii="Calibri" w:eastAsia="宋体" w:hAnsi="Calibri" w:cs="Times New Roman" w:hint="eastAsia"/>
                </w:rPr>
                <w:t>int</w:t>
              </w:r>
              <w:proofErr w:type="spellEnd"/>
            </w:ins>
          </w:p>
        </w:tc>
        <w:tc>
          <w:tcPr>
            <w:tcW w:w="1134" w:type="dxa"/>
          </w:tcPr>
          <w:p w:rsidR="00B773D2" w:rsidRDefault="00B773D2" w:rsidP="008D5D22">
            <w:pPr>
              <w:rPr>
                <w:ins w:id="1397" w:author="admin" w:date="2016-05-25T11:50:00Z"/>
                <w:rFonts w:ascii="Calibri" w:eastAsia="宋体" w:hAnsi="Calibri" w:cs="Times New Roman"/>
              </w:rPr>
            </w:pPr>
            <w:ins w:id="1398" w:author="admin" w:date="2016-05-25T11:50:00Z">
              <w:r>
                <w:rPr>
                  <w:rFonts w:ascii="Calibri" w:eastAsia="宋体" w:hAnsi="Calibri" w:cs="Times New Roman" w:hint="eastAsia"/>
                </w:rPr>
                <w:t>是</w:t>
              </w:r>
            </w:ins>
          </w:p>
        </w:tc>
        <w:tc>
          <w:tcPr>
            <w:tcW w:w="4303" w:type="dxa"/>
          </w:tcPr>
          <w:p w:rsidR="00B773D2" w:rsidRDefault="00B773D2" w:rsidP="008D5D22">
            <w:pPr>
              <w:rPr>
                <w:ins w:id="1399" w:author="admin" w:date="2016-05-25T11:50:00Z"/>
                <w:rFonts w:ascii="Calibri" w:eastAsia="宋体" w:hAnsi="Calibri" w:cs="Times New Roman"/>
              </w:rPr>
            </w:pPr>
            <w:ins w:id="1400" w:author="admin" w:date="2016-05-25T11:50:00Z">
              <w:r>
                <w:rPr>
                  <w:rFonts w:ascii="Calibri" w:eastAsia="宋体" w:hAnsi="Calibri" w:cs="Times New Roman" w:hint="eastAsia"/>
                </w:rPr>
                <w:t>“创建直播”接口返回的频道编号。</w:t>
              </w:r>
            </w:ins>
          </w:p>
        </w:tc>
      </w:tr>
    </w:tbl>
    <w:p w:rsidR="00B773D2" w:rsidRDefault="00B773D2" w:rsidP="00B773D2">
      <w:pPr>
        <w:rPr>
          <w:ins w:id="1401" w:author="admin" w:date="2016-05-25T11:50:00Z"/>
          <w:b/>
        </w:rPr>
      </w:pPr>
      <w:ins w:id="1402" w:author="admin" w:date="2016-05-25T11:50:00Z">
        <w:r>
          <w:rPr>
            <w:rFonts w:hint="eastAsia"/>
            <w:b/>
          </w:rPr>
          <w:t>请求示例：</w:t>
        </w:r>
      </w:ins>
    </w:p>
    <w:p w:rsidR="00B773D2" w:rsidRDefault="00B773D2" w:rsidP="00B773D2">
      <w:pPr>
        <w:pStyle w:val="10"/>
        <w:ind w:firstLineChars="0" w:firstLine="0"/>
        <w:jc w:val="left"/>
        <w:rPr>
          <w:ins w:id="1403" w:author="admin" w:date="2016-05-25T11:50:00Z"/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ins w:id="1404" w:author="admin" w:date="2016-05-25T11:50:00Z"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post</w:t>
        </w:r>
        <w:proofErr w:type="gramEnd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 xml:space="preserve"> /</w:t>
        </w:r>
        <w:proofErr w:type="spellStart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webapi</w:t>
        </w:r>
        <w:proofErr w:type="spellEnd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/</w:t>
        </w:r>
        <w:proofErr w:type="spellStart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livechannel</w:t>
        </w:r>
        <w:proofErr w:type="spellEnd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/</w:t>
        </w:r>
        <w:proofErr w:type="spellStart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stoprecord</w:t>
        </w:r>
        <w:proofErr w:type="spellEnd"/>
      </w:ins>
    </w:p>
    <w:p w:rsidR="00B773D2" w:rsidRDefault="00B773D2" w:rsidP="00B773D2">
      <w:pPr>
        <w:pStyle w:val="10"/>
        <w:ind w:firstLineChars="0" w:firstLine="0"/>
        <w:jc w:val="left"/>
        <w:rPr>
          <w:ins w:id="1405" w:author="admin" w:date="2016-05-25T11:50:00Z"/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ins w:id="1406" w:author="admin" w:date="2016-05-25T11:50:00Z"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host:</w:t>
        </w:r>
        <w:proofErr w:type="gramEnd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v.butel.com</w:t>
        </w:r>
      </w:ins>
    </w:p>
    <w:p w:rsidR="00B773D2" w:rsidRDefault="00B773D2" w:rsidP="00B773D2">
      <w:pPr>
        <w:pStyle w:val="10"/>
        <w:ind w:firstLineChars="0" w:firstLine="0"/>
        <w:jc w:val="left"/>
        <w:rPr>
          <w:ins w:id="1407" w:author="admin" w:date="2016-05-25T11:50:00Z"/>
          <w:rFonts w:ascii="新宋体" w:hAnsi="新宋体" w:cs="新宋体"/>
          <w:color w:val="000000"/>
          <w:kern w:val="0"/>
          <w:sz w:val="19"/>
          <w:szCs w:val="19"/>
        </w:rPr>
      </w:pPr>
      <w:ins w:id="1408" w:author="admin" w:date="2016-05-25T11:50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{</w:t>
        </w:r>
      </w:ins>
    </w:p>
    <w:p w:rsidR="00B773D2" w:rsidRDefault="00B773D2" w:rsidP="00B773D2">
      <w:pPr>
        <w:pStyle w:val="10"/>
        <w:ind w:firstLineChars="0" w:firstLine="0"/>
        <w:jc w:val="left"/>
        <w:rPr>
          <w:ins w:id="1409" w:author="admin" w:date="2016-05-25T11:50:00Z"/>
          <w:rFonts w:ascii="新宋体" w:hAnsi="新宋体" w:cs="新宋体"/>
          <w:color w:val="000000"/>
          <w:kern w:val="0"/>
          <w:sz w:val="19"/>
          <w:szCs w:val="19"/>
        </w:rPr>
      </w:pPr>
      <w:ins w:id="1410" w:author="admin" w:date="2016-05-25T11:50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token</w:t>
        </w:r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"HgIYOPcx5lN6gz8JsCFBNAWp2oQ=",</w:t>
        </w:r>
      </w:ins>
    </w:p>
    <w:p w:rsidR="00B773D2" w:rsidRDefault="00B773D2" w:rsidP="00B773D2">
      <w:pPr>
        <w:pStyle w:val="10"/>
        <w:ind w:firstLineChars="0" w:firstLine="0"/>
        <w:jc w:val="left"/>
        <w:rPr>
          <w:ins w:id="1411" w:author="admin" w:date="2016-05-25T11:50:00Z"/>
          <w:rFonts w:ascii="新宋体" w:hAnsi="新宋体" w:cs="新宋体"/>
          <w:color w:val="000000"/>
          <w:kern w:val="0"/>
          <w:sz w:val="19"/>
          <w:szCs w:val="19"/>
        </w:rPr>
      </w:pPr>
      <w:ins w:id="1412" w:author="admin" w:date="2016-05-25T11:50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channelid</w:t>
        </w:r>
        <w:proofErr w:type="spellEnd"/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 xml:space="preserve">": </w:t>
        </w:r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2341</w:t>
        </w:r>
      </w:ins>
    </w:p>
    <w:p w:rsidR="00B773D2" w:rsidRDefault="00B773D2" w:rsidP="00B773D2">
      <w:pPr>
        <w:pStyle w:val="10"/>
        <w:ind w:firstLineChars="0" w:firstLine="0"/>
        <w:jc w:val="left"/>
        <w:rPr>
          <w:ins w:id="1413" w:author="admin" w:date="2016-05-25T11:50:00Z"/>
          <w:rFonts w:ascii="新宋体" w:hAnsi="新宋体" w:cs="新宋体"/>
          <w:color w:val="000000"/>
          <w:kern w:val="0"/>
          <w:sz w:val="19"/>
          <w:szCs w:val="19"/>
        </w:rPr>
      </w:pPr>
      <w:ins w:id="1414" w:author="admin" w:date="2016-05-25T11:50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}</w:t>
        </w:r>
      </w:ins>
    </w:p>
    <w:p w:rsidR="00B773D2" w:rsidRDefault="00B773D2" w:rsidP="00B773D2">
      <w:pPr>
        <w:rPr>
          <w:ins w:id="1415" w:author="admin" w:date="2016-05-25T11:50:00Z"/>
          <w:b/>
        </w:rPr>
      </w:pPr>
    </w:p>
    <w:p w:rsidR="00B773D2" w:rsidRDefault="00B773D2" w:rsidP="00B773D2">
      <w:pPr>
        <w:pStyle w:val="111"/>
        <w:ind w:left="841" w:firstLineChars="0" w:firstLine="0"/>
        <w:jc w:val="left"/>
        <w:rPr>
          <w:ins w:id="1416" w:author="admin" w:date="2016-05-25T11:50:00Z"/>
          <w:rFonts w:ascii="新宋体" w:hAnsi="新宋体" w:cs="新宋体"/>
          <w:color w:val="000000"/>
          <w:kern w:val="0"/>
          <w:sz w:val="19"/>
          <w:szCs w:val="19"/>
        </w:rPr>
      </w:pPr>
    </w:p>
    <w:p w:rsidR="00B773D2" w:rsidRDefault="00B773D2" w:rsidP="00B773D2">
      <w:pPr>
        <w:pStyle w:val="111"/>
        <w:numPr>
          <w:ilvl w:val="0"/>
          <w:numId w:val="6"/>
        </w:numPr>
        <w:ind w:firstLineChars="0"/>
        <w:jc w:val="left"/>
        <w:rPr>
          <w:ins w:id="1417" w:author="admin" w:date="2016-05-25T11:50:00Z"/>
          <w:b/>
        </w:rPr>
      </w:pPr>
      <w:ins w:id="1418" w:author="admin" w:date="2016-05-25T11:50:00Z">
        <w:r>
          <w:rPr>
            <w:rFonts w:hint="eastAsia"/>
            <w:b/>
          </w:rPr>
          <w:t>输出结果</w:t>
        </w:r>
      </w:ins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418"/>
        <w:gridCol w:w="4019"/>
      </w:tblGrid>
      <w:tr w:rsidR="00B773D2" w:rsidTr="008D5D22">
        <w:trPr>
          <w:ins w:id="1419" w:author="admin" w:date="2016-05-25T11:50:00Z"/>
        </w:trPr>
        <w:tc>
          <w:tcPr>
            <w:tcW w:w="2093" w:type="dxa"/>
            <w:shd w:val="clear" w:color="auto" w:fill="DDD9C3"/>
          </w:tcPr>
          <w:p w:rsidR="00B773D2" w:rsidRDefault="00B773D2" w:rsidP="008D5D22">
            <w:pPr>
              <w:jc w:val="center"/>
              <w:rPr>
                <w:ins w:id="1420" w:author="admin" w:date="2016-05-25T11:50:00Z"/>
                <w:rFonts w:ascii="Calibri" w:eastAsia="宋体" w:hAnsi="Calibri" w:cs="Times New Roman"/>
                <w:b/>
              </w:rPr>
            </w:pPr>
            <w:ins w:id="1421" w:author="admin" w:date="2016-05-25T11:50:00Z">
              <w:r>
                <w:rPr>
                  <w:rFonts w:ascii="Calibri" w:eastAsia="宋体" w:hAnsi="Calibri" w:cs="Times New Roman" w:hint="eastAsia"/>
                  <w:b/>
                </w:rPr>
                <w:t>参数名称</w:t>
              </w:r>
            </w:ins>
          </w:p>
        </w:tc>
        <w:tc>
          <w:tcPr>
            <w:tcW w:w="992" w:type="dxa"/>
            <w:shd w:val="clear" w:color="auto" w:fill="DDD9C3"/>
          </w:tcPr>
          <w:p w:rsidR="00B773D2" w:rsidRDefault="00B773D2" w:rsidP="008D5D22">
            <w:pPr>
              <w:jc w:val="center"/>
              <w:rPr>
                <w:ins w:id="1422" w:author="admin" w:date="2016-05-25T11:50:00Z"/>
                <w:rFonts w:ascii="Calibri" w:eastAsia="宋体" w:hAnsi="Calibri" w:cs="Times New Roman"/>
                <w:b/>
              </w:rPr>
            </w:pPr>
            <w:ins w:id="1423" w:author="admin" w:date="2016-05-25T11:50:00Z">
              <w:r>
                <w:rPr>
                  <w:rFonts w:ascii="Calibri" w:eastAsia="宋体" w:hAnsi="Calibri" w:cs="Times New Roman" w:hint="eastAsia"/>
                  <w:b/>
                </w:rPr>
                <w:t>类型</w:t>
              </w:r>
            </w:ins>
          </w:p>
        </w:tc>
        <w:tc>
          <w:tcPr>
            <w:tcW w:w="1418" w:type="dxa"/>
            <w:shd w:val="clear" w:color="auto" w:fill="DDD9C3"/>
          </w:tcPr>
          <w:p w:rsidR="00B773D2" w:rsidRDefault="00B773D2" w:rsidP="008D5D22">
            <w:pPr>
              <w:jc w:val="center"/>
              <w:rPr>
                <w:ins w:id="1424" w:author="admin" w:date="2016-05-25T11:50:00Z"/>
                <w:rFonts w:ascii="Calibri" w:eastAsia="宋体" w:hAnsi="Calibri" w:cs="Times New Roman"/>
                <w:b/>
              </w:rPr>
            </w:pPr>
            <w:ins w:id="1425" w:author="admin" w:date="2016-05-25T11:50:00Z">
              <w:r>
                <w:rPr>
                  <w:rFonts w:ascii="Calibri" w:eastAsia="宋体" w:hAnsi="Calibri" w:cs="Times New Roman" w:hint="eastAsia"/>
                  <w:b/>
                </w:rPr>
                <w:t>是否必填</w:t>
              </w:r>
            </w:ins>
          </w:p>
        </w:tc>
        <w:tc>
          <w:tcPr>
            <w:tcW w:w="4019" w:type="dxa"/>
            <w:shd w:val="clear" w:color="auto" w:fill="DDD9C3"/>
          </w:tcPr>
          <w:p w:rsidR="00B773D2" w:rsidRDefault="00B773D2" w:rsidP="008D5D22">
            <w:pPr>
              <w:jc w:val="center"/>
              <w:rPr>
                <w:ins w:id="1426" w:author="admin" w:date="2016-05-25T11:50:00Z"/>
                <w:rFonts w:ascii="Calibri" w:eastAsia="宋体" w:hAnsi="Calibri" w:cs="Times New Roman"/>
                <w:b/>
              </w:rPr>
            </w:pPr>
            <w:ins w:id="1427" w:author="admin" w:date="2016-05-25T11:50:00Z">
              <w:r>
                <w:rPr>
                  <w:rFonts w:ascii="Calibri" w:eastAsia="宋体" w:hAnsi="Calibri" w:cs="Times New Roman" w:hint="eastAsia"/>
                  <w:b/>
                </w:rPr>
                <w:t>备注</w:t>
              </w:r>
            </w:ins>
          </w:p>
        </w:tc>
      </w:tr>
      <w:tr w:rsidR="00B773D2" w:rsidTr="008D5D22">
        <w:trPr>
          <w:ins w:id="1428" w:author="admin" w:date="2016-05-25T11:50:00Z"/>
        </w:trPr>
        <w:tc>
          <w:tcPr>
            <w:tcW w:w="8522" w:type="dxa"/>
            <w:gridSpan w:val="4"/>
          </w:tcPr>
          <w:p w:rsidR="00B773D2" w:rsidRDefault="00B773D2" w:rsidP="008D5D22">
            <w:pPr>
              <w:pStyle w:val="10"/>
              <w:ind w:firstLineChars="0" w:firstLine="0"/>
              <w:jc w:val="center"/>
              <w:rPr>
                <w:ins w:id="1429" w:author="admin" w:date="2016-05-25T11:50:00Z"/>
                <w:b/>
              </w:rPr>
            </w:pPr>
            <w:ins w:id="1430" w:author="admin" w:date="2016-05-25T11:50:00Z">
              <w:r>
                <w:rPr>
                  <w:b/>
                </w:rPr>
                <w:t>state</w:t>
              </w:r>
            </w:ins>
          </w:p>
        </w:tc>
      </w:tr>
      <w:tr w:rsidR="00B773D2" w:rsidTr="008D5D22">
        <w:trPr>
          <w:ins w:id="1431" w:author="admin" w:date="2016-05-25T11:50:00Z"/>
        </w:trPr>
        <w:tc>
          <w:tcPr>
            <w:tcW w:w="2093" w:type="dxa"/>
            <w:shd w:val="clear" w:color="auto" w:fill="auto"/>
          </w:tcPr>
          <w:p w:rsidR="00B773D2" w:rsidRDefault="00B773D2" w:rsidP="008D5D22">
            <w:pPr>
              <w:rPr>
                <w:ins w:id="1432" w:author="admin" w:date="2016-05-25T11:50:00Z"/>
              </w:rPr>
            </w:pPr>
            <w:proofErr w:type="spellStart"/>
            <w:ins w:id="1433" w:author="admin" w:date="2016-05-25T11:50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rc</w:t>
              </w:r>
              <w:proofErr w:type="spellEnd"/>
            </w:ins>
          </w:p>
        </w:tc>
        <w:tc>
          <w:tcPr>
            <w:tcW w:w="992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434" w:author="admin" w:date="2016-05-25T11:50:00Z"/>
              </w:rPr>
            </w:pPr>
            <w:proofErr w:type="spellStart"/>
            <w:ins w:id="1435" w:author="admin" w:date="2016-05-25T11:50:00Z">
              <w:r>
                <w:rPr>
                  <w:rFonts w:hint="eastAsia"/>
                </w:rPr>
                <w:t>int</w:t>
              </w:r>
              <w:proofErr w:type="spellEnd"/>
            </w:ins>
          </w:p>
        </w:tc>
        <w:tc>
          <w:tcPr>
            <w:tcW w:w="1418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436" w:author="admin" w:date="2016-05-25T11:50:00Z"/>
              </w:rPr>
            </w:pPr>
            <w:ins w:id="1437" w:author="admin" w:date="2016-05-25T11:50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019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438" w:author="admin" w:date="2016-05-25T11:50:00Z"/>
              </w:rPr>
            </w:pPr>
            <w:ins w:id="1439" w:author="admin" w:date="2016-05-25T11:50:00Z">
              <w:r>
                <w:rPr>
                  <w:rFonts w:hint="eastAsia"/>
                </w:rPr>
                <w:t>大于等于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：正确；小于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：错误</w:t>
              </w:r>
            </w:ins>
          </w:p>
        </w:tc>
      </w:tr>
      <w:tr w:rsidR="00B773D2" w:rsidTr="008D5D22">
        <w:trPr>
          <w:ins w:id="1440" w:author="admin" w:date="2016-05-25T11:50:00Z"/>
        </w:trPr>
        <w:tc>
          <w:tcPr>
            <w:tcW w:w="2093" w:type="dxa"/>
          </w:tcPr>
          <w:p w:rsidR="00B773D2" w:rsidRDefault="00B773D2" w:rsidP="008D5D22">
            <w:pPr>
              <w:rPr>
                <w:ins w:id="1441" w:author="admin" w:date="2016-05-25T11:50:00Z"/>
              </w:rPr>
            </w:pPr>
            <w:proofErr w:type="spellStart"/>
            <w:ins w:id="1442" w:author="admin" w:date="2016-05-25T11:50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msg</w:t>
              </w:r>
              <w:proofErr w:type="spellEnd"/>
            </w:ins>
          </w:p>
        </w:tc>
        <w:tc>
          <w:tcPr>
            <w:tcW w:w="992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443" w:author="admin" w:date="2016-05-25T11:50:00Z"/>
              </w:rPr>
            </w:pPr>
            <w:ins w:id="1444" w:author="admin" w:date="2016-05-25T11:50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418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445" w:author="admin" w:date="2016-05-25T11:50:00Z"/>
              </w:rPr>
            </w:pPr>
            <w:ins w:id="1446" w:author="admin" w:date="2016-05-25T11:5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4019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447" w:author="admin" w:date="2016-05-25T11:50:00Z"/>
              </w:rPr>
            </w:pPr>
            <w:ins w:id="1448" w:author="admin" w:date="2016-05-25T11:50:00Z">
              <w:r>
                <w:rPr>
                  <w:rFonts w:hint="eastAsia"/>
                </w:rPr>
                <w:t>执行结果</w:t>
              </w:r>
            </w:ins>
          </w:p>
        </w:tc>
      </w:tr>
    </w:tbl>
    <w:p w:rsidR="00B773D2" w:rsidRDefault="00B773D2" w:rsidP="00B773D2">
      <w:pPr>
        <w:pStyle w:val="10"/>
        <w:ind w:firstLineChars="0" w:firstLine="0"/>
        <w:jc w:val="left"/>
        <w:rPr>
          <w:ins w:id="1449" w:author="admin" w:date="2016-05-25T11:50:00Z"/>
          <w:b/>
        </w:rPr>
      </w:pPr>
      <w:ins w:id="1450" w:author="admin" w:date="2016-05-25T11:50:00Z">
        <w:r>
          <w:rPr>
            <w:rFonts w:hint="eastAsia"/>
            <w:b/>
          </w:rPr>
          <w:t>响应结果示例：</w:t>
        </w:r>
      </w:ins>
    </w:p>
    <w:p w:rsidR="00B773D2" w:rsidRDefault="00B773D2" w:rsidP="00B773D2">
      <w:pPr>
        <w:pStyle w:val="10"/>
        <w:ind w:firstLineChars="0" w:firstLine="0"/>
        <w:jc w:val="left"/>
        <w:rPr>
          <w:ins w:id="1451" w:author="admin" w:date="2016-05-25T11:50:00Z"/>
          <w:rFonts w:ascii="新宋体" w:hAnsi="新宋体" w:cs="新宋体"/>
          <w:color w:val="000000"/>
          <w:kern w:val="0"/>
          <w:sz w:val="19"/>
          <w:szCs w:val="19"/>
        </w:rPr>
      </w:pPr>
      <w:ins w:id="1452" w:author="admin" w:date="2016-05-25T11:50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{</w:t>
        </w:r>
      </w:ins>
    </w:p>
    <w:p w:rsidR="00B773D2" w:rsidRDefault="00B773D2" w:rsidP="00B773D2">
      <w:pPr>
        <w:pStyle w:val="10"/>
        <w:ind w:firstLineChars="0" w:firstLine="0"/>
        <w:jc w:val="left"/>
        <w:rPr>
          <w:ins w:id="1453" w:author="admin" w:date="2016-05-25T11:50:00Z"/>
          <w:rFonts w:ascii="新宋体" w:hAnsi="新宋体" w:cs="新宋体"/>
          <w:color w:val="000000"/>
          <w:kern w:val="0"/>
          <w:sz w:val="19"/>
          <w:szCs w:val="19"/>
        </w:rPr>
      </w:pPr>
      <w:ins w:id="1454" w:author="admin" w:date="2016-05-25T11:50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state</w:t>
        </w:r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{</w:t>
        </w:r>
      </w:ins>
    </w:p>
    <w:p w:rsidR="00B773D2" w:rsidRDefault="00B773D2" w:rsidP="00B773D2">
      <w:pPr>
        <w:pStyle w:val="10"/>
        <w:ind w:firstLineChars="0" w:firstLine="0"/>
        <w:jc w:val="left"/>
        <w:rPr>
          <w:ins w:id="1455" w:author="admin" w:date="2016-05-25T11:50:00Z"/>
          <w:rFonts w:ascii="新宋体" w:hAnsi="新宋体" w:cs="新宋体"/>
          <w:color w:val="000000"/>
          <w:kern w:val="0"/>
          <w:sz w:val="19"/>
          <w:szCs w:val="19"/>
        </w:rPr>
      </w:pPr>
      <w:ins w:id="1456" w:author="admin" w:date="2016-05-25T11:50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rc</w:t>
        </w:r>
        <w:proofErr w:type="spellEnd"/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0,</w:t>
        </w:r>
      </w:ins>
    </w:p>
    <w:p w:rsidR="00B773D2" w:rsidRDefault="00B773D2" w:rsidP="00B773D2">
      <w:pPr>
        <w:pStyle w:val="10"/>
        <w:ind w:firstLineChars="0" w:firstLine="0"/>
        <w:jc w:val="left"/>
        <w:rPr>
          <w:ins w:id="1457" w:author="admin" w:date="2016-05-25T11:50:00Z"/>
          <w:rFonts w:ascii="新宋体" w:hAnsi="新宋体" w:cs="新宋体"/>
          <w:color w:val="000000"/>
          <w:kern w:val="0"/>
          <w:sz w:val="19"/>
          <w:szCs w:val="19"/>
        </w:rPr>
      </w:pPr>
      <w:ins w:id="1458" w:author="admin" w:date="2016-05-25T11:50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msg</w:t>
        </w:r>
        <w:proofErr w:type="spellEnd"/>
        <w:proofErr w:type="gramEnd"/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": "ok"</w:t>
        </w:r>
      </w:ins>
    </w:p>
    <w:p w:rsidR="00B773D2" w:rsidRDefault="00B773D2" w:rsidP="00B773D2">
      <w:pPr>
        <w:pStyle w:val="10"/>
        <w:ind w:firstLineChars="0" w:firstLine="0"/>
        <w:jc w:val="left"/>
        <w:rPr>
          <w:ins w:id="1459" w:author="admin" w:date="2016-05-25T11:50:00Z"/>
          <w:rFonts w:ascii="新宋体" w:hAnsi="新宋体" w:cs="新宋体"/>
          <w:color w:val="000000"/>
          <w:kern w:val="0"/>
          <w:sz w:val="19"/>
          <w:szCs w:val="19"/>
        </w:rPr>
      </w:pPr>
      <w:ins w:id="1460" w:author="admin" w:date="2016-05-25T11:50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 xml:space="preserve">    }</w:t>
        </w:r>
      </w:ins>
    </w:p>
    <w:p w:rsidR="00B773D2" w:rsidRDefault="00B773D2" w:rsidP="00B773D2">
      <w:pPr>
        <w:pStyle w:val="10"/>
        <w:ind w:firstLineChars="0" w:firstLine="0"/>
        <w:jc w:val="left"/>
        <w:rPr>
          <w:ins w:id="1461" w:author="admin" w:date="2016-05-25T11:50:00Z"/>
          <w:rFonts w:ascii="新宋体" w:hAnsi="新宋体" w:cs="新宋体"/>
          <w:color w:val="000000"/>
          <w:kern w:val="0"/>
          <w:sz w:val="19"/>
          <w:szCs w:val="19"/>
        </w:rPr>
      </w:pPr>
      <w:ins w:id="1462" w:author="admin" w:date="2016-05-25T11:50:00Z"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}</w:t>
        </w:r>
      </w:ins>
    </w:p>
    <w:p w:rsidR="00B773D2" w:rsidRDefault="00B773D2" w:rsidP="00B773D2">
      <w:pPr>
        <w:rPr>
          <w:ins w:id="1463" w:author="admin" w:date="2016-05-25T11:50:00Z"/>
        </w:rPr>
      </w:pPr>
    </w:p>
    <w:p w:rsidR="00B773D2" w:rsidRDefault="00B773D2" w:rsidP="00B773D2">
      <w:pPr>
        <w:pStyle w:val="4"/>
        <w:tabs>
          <w:tab w:val="clear" w:pos="1573"/>
          <w:tab w:val="left" w:pos="864"/>
        </w:tabs>
        <w:ind w:left="864"/>
        <w:rPr>
          <w:ins w:id="1464" w:author="admin" w:date="2016-05-25T11:50:00Z"/>
        </w:rPr>
      </w:pPr>
      <w:ins w:id="1465" w:author="admin" w:date="2016-05-25T11:50:00Z">
        <w:r>
          <w:rPr>
            <w:rFonts w:hint="eastAsia"/>
          </w:rPr>
          <w:t>获取频道录制文件集合</w:t>
        </w:r>
      </w:ins>
    </w:p>
    <w:p w:rsidR="00B773D2" w:rsidRDefault="00B773D2" w:rsidP="00B773D2">
      <w:pPr>
        <w:pStyle w:val="10"/>
        <w:numPr>
          <w:ilvl w:val="0"/>
          <w:numId w:val="4"/>
        </w:numPr>
        <w:ind w:firstLineChars="0"/>
        <w:rPr>
          <w:ins w:id="1466" w:author="admin" w:date="2016-05-25T11:50:00Z"/>
          <w:color w:val="0000FF"/>
        </w:rPr>
      </w:pPr>
      <w:ins w:id="1467" w:author="admin" w:date="2016-05-25T11:50:00Z">
        <w:r>
          <w:rPr>
            <w:rFonts w:hint="eastAsia"/>
            <w:b/>
          </w:rPr>
          <w:t>接口签名：</w:t>
        </w:r>
      </w:ins>
    </w:p>
    <w:p w:rsidR="00B773D2" w:rsidRDefault="00B773D2" w:rsidP="00B773D2">
      <w:pPr>
        <w:pStyle w:val="10"/>
        <w:numPr>
          <w:ilvl w:val="0"/>
          <w:numId w:val="4"/>
        </w:numPr>
        <w:ind w:firstLineChars="0"/>
        <w:rPr>
          <w:ins w:id="1468" w:author="admin" w:date="2016-05-25T11:50:00Z"/>
          <w:color w:val="0000FF"/>
        </w:rPr>
      </w:pPr>
    </w:p>
    <w:p w:rsidR="00B773D2" w:rsidRDefault="00B773D2" w:rsidP="00B773D2">
      <w:pPr>
        <w:pStyle w:val="10"/>
        <w:numPr>
          <w:ilvl w:val="0"/>
          <w:numId w:val="4"/>
        </w:numPr>
        <w:ind w:firstLineChars="0"/>
        <w:rPr>
          <w:ins w:id="1469" w:author="admin" w:date="2016-05-25T11:50:00Z"/>
          <w:color w:val="0000FF"/>
        </w:rPr>
      </w:pPr>
      <w:ins w:id="1470" w:author="admin" w:date="2016-05-25T11:50:00Z">
        <w:r>
          <w:rPr>
            <w:rFonts w:ascii="新宋体" w:hAnsi="新宋体" w:cs="新宋体" w:hint="eastAsia"/>
            <w:bCs/>
            <w:color w:val="000000"/>
            <w:kern w:val="0"/>
            <w:sz w:val="19"/>
            <w:szCs w:val="19"/>
            <w:highlight w:val="white"/>
          </w:rPr>
          <w:t>livechannel/getrecords?token={token}&amp;channelid={id}&amp;startindex={startindex}&amp;pagecount={pagecount}</w:t>
        </w:r>
        <w:r>
          <w:rPr>
            <w:rFonts w:hint="eastAsia"/>
            <w:b/>
          </w:rPr>
          <w:t>协议：</w:t>
        </w:r>
        <w:r>
          <w:rPr>
            <w:rFonts w:hint="eastAsia"/>
            <w:color w:val="0000FF"/>
          </w:rPr>
          <w:t xml:space="preserve">http get + </w:t>
        </w:r>
        <w:proofErr w:type="spellStart"/>
        <w:r>
          <w:rPr>
            <w:rFonts w:hint="eastAsia"/>
            <w:color w:val="0000FF"/>
          </w:rPr>
          <w:t>json</w:t>
        </w:r>
        <w:proofErr w:type="spellEnd"/>
      </w:ins>
    </w:p>
    <w:p w:rsidR="00B773D2" w:rsidRDefault="00B773D2" w:rsidP="00B773D2">
      <w:pPr>
        <w:pStyle w:val="10"/>
        <w:numPr>
          <w:ilvl w:val="0"/>
          <w:numId w:val="4"/>
        </w:numPr>
        <w:ind w:firstLineChars="0"/>
        <w:rPr>
          <w:ins w:id="1471" w:author="admin" w:date="2016-05-25T11:50:00Z"/>
          <w:color w:val="0000FF"/>
        </w:rPr>
      </w:pPr>
      <w:ins w:id="1472" w:author="admin" w:date="2016-05-25T11:50:00Z">
        <w:r>
          <w:rPr>
            <w:rFonts w:hint="eastAsia"/>
            <w:b/>
          </w:rPr>
          <w:t>调用方向：</w:t>
        </w:r>
        <w:r>
          <w:rPr>
            <w:rFonts w:hint="eastAsia"/>
            <w:bCs/>
          </w:rPr>
          <w:t>第三方平台—</w:t>
        </w:r>
        <w:r>
          <w:rPr>
            <w:rFonts w:hint="eastAsia"/>
            <w:bCs/>
          </w:rPr>
          <w:t>&gt;</w:t>
        </w:r>
        <w:proofErr w:type="gramStart"/>
        <w:r>
          <w:rPr>
            <w:rFonts w:hint="eastAsia"/>
            <w:bCs/>
          </w:rPr>
          <w:t>极</w:t>
        </w:r>
        <w:proofErr w:type="gramEnd"/>
        <w:r>
          <w:rPr>
            <w:rFonts w:hint="eastAsia"/>
            <w:bCs/>
          </w:rPr>
          <w:t>频道</w:t>
        </w:r>
        <w:proofErr w:type="spellStart"/>
        <w:r>
          <w:rPr>
            <w:rFonts w:hint="eastAsia"/>
            <w:bCs/>
          </w:rPr>
          <w:t>PaaS</w:t>
        </w:r>
        <w:proofErr w:type="spellEnd"/>
      </w:ins>
    </w:p>
    <w:p w:rsidR="00B773D2" w:rsidRDefault="00B773D2" w:rsidP="00B773D2">
      <w:pPr>
        <w:pStyle w:val="10"/>
        <w:numPr>
          <w:ilvl w:val="0"/>
          <w:numId w:val="4"/>
        </w:numPr>
        <w:ind w:firstLineChars="0"/>
        <w:rPr>
          <w:ins w:id="1473" w:author="admin" w:date="2016-05-25T11:50:00Z"/>
        </w:rPr>
      </w:pPr>
      <w:ins w:id="1474" w:author="admin" w:date="2016-05-25T11:50:00Z">
        <w:r>
          <w:rPr>
            <w:rFonts w:hint="eastAsia"/>
            <w:b/>
          </w:rPr>
          <w:t>接口描述：</w:t>
        </w:r>
        <w:r>
          <w:rPr>
            <w:rFonts w:hint="eastAsia"/>
          </w:rPr>
          <w:t>获取用户指定频道的录制文件集合。</w:t>
        </w:r>
      </w:ins>
    </w:p>
    <w:p w:rsidR="00B773D2" w:rsidRDefault="00B773D2" w:rsidP="00B773D2">
      <w:pPr>
        <w:pStyle w:val="ListParagraph1"/>
        <w:numPr>
          <w:ilvl w:val="0"/>
          <w:numId w:val="5"/>
        </w:numPr>
        <w:ind w:firstLineChars="0"/>
        <w:rPr>
          <w:ins w:id="1475" w:author="admin" w:date="2016-05-25T11:50:00Z"/>
        </w:rPr>
      </w:pPr>
      <w:ins w:id="1476" w:author="admin" w:date="2016-05-25T11:50:00Z">
        <w:r>
          <w:rPr>
            <w:rFonts w:hint="eastAsia"/>
            <w:b/>
          </w:rPr>
          <w:t>功能说明：</w:t>
        </w:r>
        <w:r>
          <w:rPr>
            <w:rFonts w:hint="eastAsia"/>
            <w:bCs/>
          </w:rPr>
          <w:t>获取一个频道下的录制文件列表。录制文件按照创建时间降序排列。</w:t>
        </w:r>
      </w:ins>
    </w:p>
    <w:p w:rsidR="00B773D2" w:rsidRDefault="00B773D2" w:rsidP="00B773D2">
      <w:pPr>
        <w:rPr>
          <w:ins w:id="1477" w:author="admin" w:date="2016-05-25T11:50:00Z"/>
        </w:rPr>
      </w:pPr>
    </w:p>
    <w:p w:rsidR="00B773D2" w:rsidRDefault="00B773D2" w:rsidP="00B773D2">
      <w:pPr>
        <w:pStyle w:val="ListParagraph1"/>
        <w:numPr>
          <w:ilvl w:val="0"/>
          <w:numId w:val="5"/>
        </w:numPr>
        <w:ind w:firstLineChars="0"/>
        <w:rPr>
          <w:ins w:id="1478" w:author="admin" w:date="2016-05-25T11:50:00Z"/>
          <w:b/>
        </w:rPr>
      </w:pPr>
      <w:ins w:id="1479" w:author="admin" w:date="2016-05-25T11:50:00Z">
        <w:r>
          <w:rPr>
            <w:rFonts w:hint="eastAsia"/>
            <w:b/>
          </w:rPr>
          <w:t>输入参数</w:t>
        </w:r>
      </w:ins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955"/>
        <w:gridCol w:w="1134"/>
        <w:gridCol w:w="4303"/>
      </w:tblGrid>
      <w:tr w:rsidR="00B773D2" w:rsidTr="008D5D22">
        <w:trPr>
          <w:ins w:id="1480" w:author="admin" w:date="2016-05-25T11:50:00Z"/>
        </w:trPr>
        <w:tc>
          <w:tcPr>
            <w:tcW w:w="2130" w:type="dxa"/>
            <w:shd w:val="clear" w:color="auto" w:fill="DDD9C3"/>
          </w:tcPr>
          <w:p w:rsidR="00B773D2" w:rsidRDefault="00B773D2" w:rsidP="008D5D22">
            <w:pPr>
              <w:jc w:val="center"/>
              <w:rPr>
                <w:ins w:id="1481" w:author="admin" w:date="2016-05-25T11:50:00Z"/>
                <w:rFonts w:ascii="Calibri" w:eastAsia="宋体" w:hAnsi="Calibri" w:cs="Times New Roman"/>
                <w:b/>
              </w:rPr>
            </w:pPr>
            <w:ins w:id="1482" w:author="admin" w:date="2016-05-25T11:50:00Z">
              <w:r>
                <w:rPr>
                  <w:rFonts w:ascii="Calibri" w:eastAsia="宋体" w:hAnsi="Calibri" w:cs="Times New Roman" w:hint="eastAsia"/>
                  <w:b/>
                </w:rPr>
                <w:t>参数名称</w:t>
              </w:r>
            </w:ins>
          </w:p>
        </w:tc>
        <w:tc>
          <w:tcPr>
            <w:tcW w:w="955" w:type="dxa"/>
            <w:shd w:val="clear" w:color="auto" w:fill="DDD9C3"/>
          </w:tcPr>
          <w:p w:rsidR="00B773D2" w:rsidRDefault="00B773D2" w:rsidP="008D5D22">
            <w:pPr>
              <w:jc w:val="center"/>
              <w:rPr>
                <w:ins w:id="1483" w:author="admin" w:date="2016-05-25T11:50:00Z"/>
                <w:rFonts w:ascii="Calibri" w:eastAsia="宋体" w:hAnsi="Calibri" w:cs="Times New Roman"/>
                <w:b/>
              </w:rPr>
            </w:pPr>
            <w:ins w:id="1484" w:author="admin" w:date="2016-05-25T11:50:00Z">
              <w:r>
                <w:rPr>
                  <w:rFonts w:ascii="Calibri" w:eastAsia="宋体" w:hAnsi="Calibri" w:cs="Times New Roman" w:hint="eastAsia"/>
                  <w:b/>
                </w:rPr>
                <w:t>类型</w:t>
              </w:r>
            </w:ins>
          </w:p>
        </w:tc>
        <w:tc>
          <w:tcPr>
            <w:tcW w:w="1134" w:type="dxa"/>
            <w:shd w:val="clear" w:color="auto" w:fill="DDD9C3"/>
          </w:tcPr>
          <w:p w:rsidR="00B773D2" w:rsidRDefault="00B773D2" w:rsidP="008D5D22">
            <w:pPr>
              <w:jc w:val="center"/>
              <w:rPr>
                <w:ins w:id="1485" w:author="admin" w:date="2016-05-25T11:50:00Z"/>
                <w:rFonts w:ascii="Calibri" w:eastAsia="宋体" w:hAnsi="Calibri" w:cs="Times New Roman"/>
                <w:b/>
              </w:rPr>
            </w:pPr>
            <w:ins w:id="1486" w:author="admin" w:date="2016-05-25T11:50:00Z">
              <w:r>
                <w:rPr>
                  <w:rFonts w:ascii="Calibri" w:eastAsia="宋体" w:hAnsi="Calibri" w:cs="Times New Roman" w:hint="eastAsia"/>
                  <w:b/>
                </w:rPr>
                <w:t>是否必填</w:t>
              </w:r>
            </w:ins>
          </w:p>
        </w:tc>
        <w:tc>
          <w:tcPr>
            <w:tcW w:w="4303" w:type="dxa"/>
            <w:shd w:val="clear" w:color="auto" w:fill="DDD9C3"/>
          </w:tcPr>
          <w:p w:rsidR="00B773D2" w:rsidRDefault="00B773D2" w:rsidP="008D5D22">
            <w:pPr>
              <w:jc w:val="center"/>
              <w:rPr>
                <w:ins w:id="1487" w:author="admin" w:date="2016-05-25T11:50:00Z"/>
                <w:rFonts w:ascii="Calibri" w:eastAsia="宋体" w:hAnsi="Calibri" w:cs="Times New Roman"/>
                <w:b/>
              </w:rPr>
            </w:pPr>
            <w:ins w:id="1488" w:author="admin" w:date="2016-05-25T11:50:00Z">
              <w:r>
                <w:rPr>
                  <w:rFonts w:ascii="Calibri" w:eastAsia="宋体" w:hAnsi="Calibri" w:cs="Times New Roman" w:hint="eastAsia"/>
                  <w:b/>
                </w:rPr>
                <w:t>备注</w:t>
              </w:r>
            </w:ins>
          </w:p>
        </w:tc>
      </w:tr>
      <w:tr w:rsidR="00B773D2" w:rsidTr="008D5D22">
        <w:trPr>
          <w:ins w:id="1489" w:author="admin" w:date="2016-05-25T11:50:00Z"/>
        </w:trPr>
        <w:tc>
          <w:tcPr>
            <w:tcW w:w="2130" w:type="dxa"/>
          </w:tcPr>
          <w:p w:rsidR="00B773D2" w:rsidRDefault="00B773D2" w:rsidP="008D5D22">
            <w:pPr>
              <w:rPr>
                <w:ins w:id="1490" w:author="admin" w:date="2016-05-25T11:50:00Z"/>
                <w:rFonts w:ascii="Calibri" w:eastAsia="宋体" w:hAnsi="Calibri" w:cs="Times New Roman"/>
              </w:rPr>
            </w:pPr>
            <w:ins w:id="1491" w:author="admin" w:date="2016-05-25T11:50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token</w:t>
              </w:r>
            </w:ins>
          </w:p>
        </w:tc>
        <w:tc>
          <w:tcPr>
            <w:tcW w:w="955" w:type="dxa"/>
          </w:tcPr>
          <w:p w:rsidR="00B773D2" w:rsidRDefault="00B773D2" w:rsidP="008D5D22">
            <w:pPr>
              <w:rPr>
                <w:ins w:id="1492" w:author="admin" w:date="2016-05-25T11:50:00Z"/>
                <w:rFonts w:ascii="Calibri" w:eastAsia="宋体" w:hAnsi="Calibri" w:cs="Times New Roman"/>
              </w:rPr>
            </w:pPr>
            <w:ins w:id="1493" w:author="admin" w:date="2016-05-25T11:50:00Z">
              <w:r>
                <w:rPr>
                  <w:rFonts w:ascii="Calibri" w:eastAsia="宋体" w:hAnsi="Calibri" w:cs="Times New Roman"/>
                </w:rPr>
                <w:t>S</w:t>
              </w:r>
              <w:r>
                <w:rPr>
                  <w:rFonts w:ascii="Calibri" w:eastAsia="宋体" w:hAnsi="Calibri" w:cs="Times New Roman" w:hint="eastAsia"/>
                </w:rPr>
                <w:t>tring</w:t>
              </w:r>
            </w:ins>
          </w:p>
        </w:tc>
        <w:tc>
          <w:tcPr>
            <w:tcW w:w="1134" w:type="dxa"/>
          </w:tcPr>
          <w:p w:rsidR="00B773D2" w:rsidRDefault="00B773D2" w:rsidP="008D5D22">
            <w:pPr>
              <w:rPr>
                <w:ins w:id="1494" w:author="admin" w:date="2016-05-25T11:50:00Z"/>
                <w:rFonts w:ascii="Calibri" w:eastAsia="宋体" w:hAnsi="Calibri" w:cs="Times New Roman"/>
              </w:rPr>
            </w:pPr>
            <w:ins w:id="1495" w:author="admin" w:date="2016-05-25T11:50:00Z">
              <w:r>
                <w:rPr>
                  <w:rFonts w:ascii="Calibri" w:eastAsia="宋体" w:hAnsi="Calibri" w:cs="Times New Roman" w:hint="eastAsia"/>
                </w:rPr>
                <w:t>是</w:t>
              </w:r>
            </w:ins>
          </w:p>
        </w:tc>
        <w:tc>
          <w:tcPr>
            <w:tcW w:w="4303" w:type="dxa"/>
          </w:tcPr>
          <w:p w:rsidR="00B773D2" w:rsidRDefault="00B773D2" w:rsidP="008D5D22">
            <w:pPr>
              <w:rPr>
                <w:ins w:id="1496" w:author="admin" w:date="2016-05-25T11:50:00Z"/>
                <w:rFonts w:ascii="Calibri" w:eastAsia="宋体" w:hAnsi="Calibri" w:cs="Times New Roman"/>
              </w:rPr>
            </w:pPr>
            <w:ins w:id="1497" w:author="admin" w:date="2016-05-25T11:50:00Z">
              <w:r>
                <w:rPr>
                  <w:rFonts w:ascii="Calibri" w:eastAsia="宋体" w:hAnsi="Calibri" w:cs="Times New Roman" w:hint="eastAsia"/>
                </w:rPr>
                <w:t>接口授权信息</w:t>
              </w:r>
            </w:ins>
          </w:p>
        </w:tc>
      </w:tr>
      <w:tr w:rsidR="00B773D2" w:rsidTr="008D5D22">
        <w:trPr>
          <w:ins w:id="1498" w:author="admin" w:date="2016-05-25T11:50:00Z"/>
        </w:trPr>
        <w:tc>
          <w:tcPr>
            <w:tcW w:w="2130" w:type="dxa"/>
          </w:tcPr>
          <w:p w:rsidR="00B773D2" w:rsidRDefault="00B773D2" w:rsidP="008D5D22">
            <w:pPr>
              <w:rPr>
                <w:ins w:id="1499" w:author="admin" w:date="2016-05-25T11:50:00Z"/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ins w:id="1500" w:author="admin" w:date="2016-05-25T11:50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channelid</w:t>
              </w:r>
              <w:proofErr w:type="spellEnd"/>
            </w:ins>
          </w:p>
        </w:tc>
        <w:tc>
          <w:tcPr>
            <w:tcW w:w="955" w:type="dxa"/>
          </w:tcPr>
          <w:p w:rsidR="00B773D2" w:rsidRDefault="00B773D2" w:rsidP="008D5D22">
            <w:pPr>
              <w:rPr>
                <w:ins w:id="1501" w:author="admin" w:date="2016-05-25T11:50:00Z"/>
                <w:rFonts w:ascii="Calibri" w:eastAsia="宋体" w:hAnsi="Calibri" w:cs="Times New Roman"/>
              </w:rPr>
            </w:pPr>
            <w:proofErr w:type="spellStart"/>
            <w:ins w:id="1502" w:author="admin" w:date="2016-05-25T11:50:00Z">
              <w:r>
                <w:rPr>
                  <w:rFonts w:ascii="Calibri" w:eastAsia="宋体" w:hAnsi="Calibri" w:cs="Times New Roman" w:hint="eastAsia"/>
                </w:rPr>
                <w:t>int</w:t>
              </w:r>
              <w:proofErr w:type="spellEnd"/>
            </w:ins>
          </w:p>
        </w:tc>
        <w:tc>
          <w:tcPr>
            <w:tcW w:w="1134" w:type="dxa"/>
          </w:tcPr>
          <w:p w:rsidR="00B773D2" w:rsidRDefault="00B773D2" w:rsidP="008D5D22">
            <w:pPr>
              <w:rPr>
                <w:ins w:id="1503" w:author="admin" w:date="2016-05-25T11:50:00Z"/>
                <w:rFonts w:ascii="Calibri" w:eastAsia="宋体" w:hAnsi="Calibri" w:cs="Times New Roman"/>
              </w:rPr>
            </w:pPr>
            <w:ins w:id="1504" w:author="admin" w:date="2016-05-25T11:50:00Z">
              <w:r>
                <w:rPr>
                  <w:rFonts w:ascii="Calibri" w:eastAsia="宋体" w:hAnsi="Calibri" w:cs="Times New Roman" w:hint="eastAsia"/>
                </w:rPr>
                <w:t>是</w:t>
              </w:r>
            </w:ins>
          </w:p>
        </w:tc>
        <w:tc>
          <w:tcPr>
            <w:tcW w:w="4303" w:type="dxa"/>
          </w:tcPr>
          <w:p w:rsidR="00B773D2" w:rsidRDefault="00B773D2" w:rsidP="008D5D22">
            <w:pPr>
              <w:rPr>
                <w:ins w:id="1505" w:author="admin" w:date="2016-05-25T11:50:00Z"/>
                <w:rFonts w:ascii="Calibri" w:eastAsia="宋体" w:hAnsi="Calibri" w:cs="Times New Roman"/>
              </w:rPr>
            </w:pPr>
            <w:ins w:id="1506" w:author="admin" w:date="2016-05-25T11:50:00Z">
              <w:r>
                <w:rPr>
                  <w:rFonts w:ascii="Calibri" w:eastAsia="宋体" w:hAnsi="Calibri" w:cs="Times New Roman" w:hint="eastAsia"/>
                </w:rPr>
                <w:t>直播频道编号</w:t>
              </w:r>
            </w:ins>
          </w:p>
        </w:tc>
      </w:tr>
      <w:tr w:rsidR="00B773D2" w:rsidTr="008D5D22">
        <w:trPr>
          <w:ins w:id="1507" w:author="admin" w:date="2016-05-25T11:50:00Z"/>
        </w:trPr>
        <w:tc>
          <w:tcPr>
            <w:tcW w:w="2130" w:type="dxa"/>
          </w:tcPr>
          <w:p w:rsidR="00B773D2" w:rsidRDefault="00B773D2" w:rsidP="008D5D22">
            <w:pPr>
              <w:rPr>
                <w:ins w:id="1508" w:author="admin" w:date="2016-05-25T11:50:00Z"/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ins w:id="1509" w:author="admin" w:date="2016-05-25T11:50:00Z">
              <w:r>
                <w:rPr>
                  <w:rFonts w:ascii="新宋体" w:hAnsi="新宋体" w:cs="新宋体" w:hint="eastAsia"/>
                  <w:bCs/>
                  <w:color w:val="000000"/>
                  <w:kern w:val="0"/>
                  <w:sz w:val="19"/>
                  <w:szCs w:val="19"/>
                  <w:highlight w:val="white"/>
                </w:rPr>
                <w:t>startindex</w:t>
              </w:r>
              <w:proofErr w:type="spellEnd"/>
            </w:ins>
          </w:p>
        </w:tc>
        <w:tc>
          <w:tcPr>
            <w:tcW w:w="955" w:type="dxa"/>
          </w:tcPr>
          <w:p w:rsidR="00B773D2" w:rsidRDefault="00B773D2" w:rsidP="008D5D22">
            <w:pPr>
              <w:rPr>
                <w:ins w:id="1510" w:author="admin" w:date="2016-05-25T11:50:00Z"/>
                <w:rFonts w:ascii="Calibri" w:eastAsia="宋体" w:hAnsi="Calibri" w:cs="Times New Roman"/>
              </w:rPr>
            </w:pPr>
            <w:proofErr w:type="spellStart"/>
            <w:ins w:id="1511" w:author="admin" w:date="2016-05-25T11:50:00Z">
              <w:r>
                <w:rPr>
                  <w:rFonts w:hint="eastAsia"/>
                </w:rPr>
                <w:t>int</w:t>
              </w:r>
              <w:proofErr w:type="spellEnd"/>
            </w:ins>
          </w:p>
        </w:tc>
        <w:tc>
          <w:tcPr>
            <w:tcW w:w="1134" w:type="dxa"/>
          </w:tcPr>
          <w:p w:rsidR="00B773D2" w:rsidRDefault="00B773D2" w:rsidP="008D5D22">
            <w:pPr>
              <w:rPr>
                <w:ins w:id="1512" w:author="admin" w:date="2016-05-25T11:50:00Z"/>
                <w:rFonts w:ascii="Calibri" w:eastAsia="宋体" w:hAnsi="Calibri" w:cs="Times New Roman"/>
              </w:rPr>
            </w:pPr>
            <w:ins w:id="1513" w:author="admin" w:date="2016-05-25T11:50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303" w:type="dxa"/>
          </w:tcPr>
          <w:p w:rsidR="00B773D2" w:rsidRDefault="00B773D2" w:rsidP="008D5D22">
            <w:pPr>
              <w:rPr>
                <w:ins w:id="1514" w:author="admin" w:date="2016-05-25T11:50:00Z"/>
                <w:rFonts w:ascii="Calibri" w:eastAsia="宋体" w:hAnsi="Calibri" w:cs="Times New Roman"/>
              </w:rPr>
            </w:pPr>
            <w:ins w:id="1515" w:author="admin" w:date="2016-05-25T11:50:00Z">
              <w:r>
                <w:rPr>
                  <w:rFonts w:hint="eastAsia"/>
                </w:rPr>
                <w:t>分页起始索引</w:t>
              </w:r>
            </w:ins>
          </w:p>
        </w:tc>
      </w:tr>
      <w:tr w:rsidR="00B773D2" w:rsidTr="008D5D22">
        <w:trPr>
          <w:ins w:id="1516" w:author="admin" w:date="2016-05-25T11:50:00Z"/>
        </w:trPr>
        <w:tc>
          <w:tcPr>
            <w:tcW w:w="2130" w:type="dxa"/>
          </w:tcPr>
          <w:p w:rsidR="00B773D2" w:rsidRDefault="00B773D2" w:rsidP="008D5D22">
            <w:pPr>
              <w:rPr>
                <w:ins w:id="1517" w:author="admin" w:date="2016-05-25T11:50:00Z"/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ins w:id="1518" w:author="admin" w:date="2016-05-25T11:50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  <w:highlight w:val="white"/>
                </w:rPr>
                <w:t>pagecount</w:t>
              </w:r>
              <w:proofErr w:type="spellEnd"/>
            </w:ins>
          </w:p>
        </w:tc>
        <w:tc>
          <w:tcPr>
            <w:tcW w:w="955" w:type="dxa"/>
          </w:tcPr>
          <w:p w:rsidR="00B773D2" w:rsidRDefault="00B773D2" w:rsidP="008D5D22">
            <w:pPr>
              <w:rPr>
                <w:ins w:id="1519" w:author="admin" w:date="2016-05-25T11:50:00Z"/>
                <w:rFonts w:ascii="Calibri" w:eastAsia="宋体" w:hAnsi="Calibri" w:cs="Times New Roman"/>
              </w:rPr>
            </w:pPr>
            <w:proofErr w:type="spellStart"/>
            <w:ins w:id="1520" w:author="admin" w:date="2016-05-25T11:50:00Z">
              <w:r>
                <w:rPr>
                  <w:rFonts w:hint="eastAsia"/>
                </w:rPr>
                <w:t>int</w:t>
              </w:r>
              <w:proofErr w:type="spellEnd"/>
            </w:ins>
          </w:p>
        </w:tc>
        <w:tc>
          <w:tcPr>
            <w:tcW w:w="1134" w:type="dxa"/>
          </w:tcPr>
          <w:p w:rsidR="00B773D2" w:rsidRDefault="00B773D2" w:rsidP="008D5D22">
            <w:pPr>
              <w:rPr>
                <w:ins w:id="1521" w:author="admin" w:date="2016-05-25T11:50:00Z"/>
                <w:rFonts w:ascii="Calibri" w:eastAsia="宋体" w:hAnsi="Calibri" w:cs="Times New Roman"/>
              </w:rPr>
            </w:pPr>
            <w:ins w:id="1522" w:author="admin" w:date="2016-05-25T11:50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303" w:type="dxa"/>
          </w:tcPr>
          <w:p w:rsidR="00B773D2" w:rsidRDefault="00B773D2" w:rsidP="008D5D22">
            <w:pPr>
              <w:rPr>
                <w:ins w:id="1523" w:author="admin" w:date="2016-05-25T11:50:00Z"/>
                <w:rFonts w:ascii="Calibri" w:eastAsia="宋体" w:hAnsi="Calibri" w:cs="Times New Roman"/>
              </w:rPr>
            </w:pPr>
            <w:ins w:id="1524" w:author="admin" w:date="2016-05-25T11:50:00Z">
              <w:r>
                <w:rPr>
                  <w:rFonts w:hint="eastAsia"/>
                </w:rPr>
                <w:t>每页包含个数（提供默认值，可不填）</w:t>
              </w:r>
            </w:ins>
          </w:p>
        </w:tc>
      </w:tr>
    </w:tbl>
    <w:p w:rsidR="00B773D2" w:rsidRDefault="00B773D2" w:rsidP="00B773D2">
      <w:pPr>
        <w:rPr>
          <w:ins w:id="1525" w:author="admin" w:date="2016-05-25T11:50:00Z"/>
          <w:b/>
        </w:rPr>
      </w:pPr>
      <w:ins w:id="1526" w:author="admin" w:date="2016-05-25T11:50:00Z">
        <w:r>
          <w:rPr>
            <w:rFonts w:hint="eastAsia"/>
            <w:b/>
          </w:rPr>
          <w:t>请求示例：</w:t>
        </w:r>
      </w:ins>
    </w:p>
    <w:p w:rsidR="00B773D2" w:rsidRDefault="00B773D2" w:rsidP="00B773D2">
      <w:pPr>
        <w:pStyle w:val="10"/>
        <w:ind w:firstLineChars="0" w:firstLine="0"/>
        <w:jc w:val="left"/>
        <w:rPr>
          <w:ins w:id="1527" w:author="admin" w:date="2016-05-25T11:50:00Z"/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ins w:id="1528" w:author="admin" w:date="2016-05-25T11:50:00Z"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get</w:t>
        </w:r>
        <w:proofErr w:type="gramEnd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 xml:space="preserve"> /webapi/livechannel/getrecords?token=</w:t>
        </w:r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HgIYOPcx5lN6gz8JsCFBNAWp2oQ=</w:t>
        </w:r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&amp;channelid=1871&amp;startindex=1&amp;pagecount=10</w:t>
        </w:r>
      </w:ins>
    </w:p>
    <w:p w:rsidR="00B773D2" w:rsidRDefault="00B773D2" w:rsidP="00B773D2">
      <w:pPr>
        <w:pStyle w:val="10"/>
        <w:ind w:firstLineChars="0" w:firstLine="0"/>
        <w:jc w:val="left"/>
        <w:rPr>
          <w:ins w:id="1529" w:author="admin" w:date="2016-05-25T11:50:00Z"/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ins w:id="1530" w:author="admin" w:date="2016-05-25T11:50:00Z"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host:</w:t>
        </w:r>
        <w:proofErr w:type="gramEnd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v.butel.com</w:t>
        </w:r>
      </w:ins>
    </w:p>
    <w:p w:rsidR="00B773D2" w:rsidRDefault="00B773D2" w:rsidP="00B773D2">
      <w:pPr>
        <w:pStyle w:val="111"/>
        <w:ind w:left="841" w:firstLineChars="0" w:firstLine="0"/>
        <w:jc w:val="left"/>
        <w:rPr>
          <w:ins w:id="1531" w:author="admin" w:date="2016-05-25T11:50:00Z"/>
          <w:rFonts w:ascii="新宋体" w:hAnsi="新宋体" w:cs="新宋体"/>
          <w:color w:val="000000"/>
          <w:kern w:val="0"/>
          <w:sz w:val="19"/>
          <w:szCs w:val="19"/>
        </w:rPr>
      </w:pPr>
    </w:p>
    <w:p w:rsidR="00B773D2" w:rsidRDefault="00B773D2" w:rsidP="00B773D2">
      <w:pPr>
        <w:pStyle w:val="111"/>
        <w:numPr>
          <w:ilvl w:val="0"/>
          <w:numId w:val="6"/>
        </w:numPr>
        <w:ind w:firstLineChars="0"/>
        <w:jc w:val="left"/>
        <w:rPr>
          <w:ins w:id="1532" w:author="admin" w:date="2016-05-25T11:50:00Z"/>
          <w:b/>
        </w:rPr>
      </w:pPr>
      <w:ins w:id="1533" w:author="admin" w:date="2016-05-25T11:50:00Z">
        <w:r>
          <w:rPr>
            <w:rFonts w:hint="eastAsia"/>
            <w:b/>
          </w:rPr>
          <w:t>输出结果</w:t>
        </w:r>
      </w:ins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418"/>
        <w:gridCol w:w="4019"/>
      </w:tblGrid>
      <w:tr w:rsidR="00B773D2" w:rsidTr="008D5D22">
        <w:trPr>
          <w:ins w:id="1534" w:author="admin" w:date="2016-05-25T11:50:00Z"/>
        </w:trPr>
        <w:tc>
          <w:tcPr>
            <w:tcW w:w="2093" w:type="dxa"/>
            <w:shd w:val="clear" w:color="auto" w:fill="DDD9C3"/>
          </w:tcPr>
          <w:p w:rsidR="00B773D2" w:rsidRDefault="00B773D2" w:rsidP="008D5D22">
            <w:pPr>
              <w:jc w:val="center"/>
              <w:rPr>
                <w:ins w:id="1535" w:author="admin" w:date="2016-05-25T11:50:00Z"/>
                <w:rFonts w:ascii="Calibri" w:eastAsia="宋体" w:hAnsi="Calibri" w:cs="Times New Roman"/>
                <w:b/>
              </w:rPr>
            </w:pPr>
            <w:ins w:id="1536" w:author="admin" w:date="2016-05-25T11:50:00Z">
              <w:r>
                <w:rPr>
                  <w:rFonts w:ascii="Calibri" w:eastAsia="宋体" w:hAnsi="Calibri" w:cs="Times New Roman" w:hint="eastAsia"/>
                  <w:b/>
                </w:rPr>
                <w:t>参数名称</w:t>
              </w:r>
            </w:ins>
          </w:p>
        </w:tc>
        <w:tc>
          <w:tcPr>
            <w:tcW w:w="992" w:type="dxa"/>
            <w:shd w:val="clear" w:color="auto" w:fill="DDD9C3"/>
          </w:tcPr>
          <w:p w:rsidR="00B773D2" w:rsidRDefault="00B773D2" w:rsidP="008D5D22">
            <w:pPr>
              <w:jc w:val="center"/>
              <w:rPr>
                <w:ins w:id="1537" w:author="admin" w:date="2016-05-25T11:50:00Z"/>
                <w:rFonts w:ascii="Calibri" w:eastAsia="宋体" w:hAnsi="Calibri" w:cs="Times New Roman"/>
                <w:b/>
              </w:rPr>
            </w:pPr>
            <w:ins w:id="1538" w:author="admin" w:date="2016-05-25T11:50:00Z">
              <w:r>
                <w:rPr>
                  <w:rFonts w:ascii="Calibri" w:eastAsia="宋体" w:hAnsi="Calibri" w:cs="Times New Roman" w:hint="eastAsia"/>
                  <w:b/>
                </w:rPr>
                <w:t>类型</w:t>
              </w:r>
            </w:ins>
          </w:p>
        </w:tc>
        <w:tc>
          <w:tcPr>
            <w:tcW w:w="1418" w:type="dxa"/>
            <w:shd w:val="clear" w:color="auto" w:fill="DDD9C3"/>
          </w:tcPr>
          <w:p w:rsidR="00B773D2" w:rsidRDefault="00B773D2" w:rsidP="008D5D22">
            <w:pPr>
              <w:jc w:val="center"/>
              <w:rPr>
                <w:ins w:id="1539" w:author="admin" w:date="2016-05-25T11:50:00Z"/>
                <w:rFonts w:ascii="Calibri" w:eastAsia="宋体" w:hAnsi="Calibri" w:cs="Times New Roman"/>
                <w:b/>
              </w:rPr>
            </w:pPr>
            <w:ins w:id="1540" w:author="admin" w:date="2016-05-25T11:50:00Z">
              <w:r>
                <w:rPr>
                  <w:rFonts w:ascii="Calibri" w:eastAsia="宋体" w:hAnsi="Calibri" w:cs="Times New Roman" w:hint="eastAsia"/>
                  <w:b/>
                </w:rPr>
                <w:t>是否必填</w:t>
              </w:r>
            </w:ins>
          </w:p>
        </w:tc>
        <w:tc>
          <w:tcPr>
            <w:tcW w:w="4019" w:type="dxa"/>
            <w:shd w:val="clear" w:color="auto" w:fill="DDD9C3"/>
          </w:tcPr>
          <w:p w:rsidR="00B773D2" w:rsidRDefault="00B773D2" w:rsidP="008D5D22">
            <w:pPr>
              <w:jc w:val="center"/>
              <w:rPr>
                <w:ins w:id="1541" w:author="admin" w:date="2016-05-25T11:50:00Z"/>
                <w:rFonts w:ascii="Calibri" w:eastAsia="宋体" w:hAnsi="Calibri" w:cs="Times New Roman"/>
                <w:b/>
              </w:rPr>
            </w:pPr>
            <w:ins w:id="1542" w:author="admin" w:date="2016-05-25T11:50:00Z">
              <w:r>
                <w:rPr>
                  <w:rFonts w:ascii="Calibri" w:eastAsia="宋体" w:hAnsi="Calibri" w:cs="Times New Roman" w:hint="eastAsia"/>
                  <w:b/>
                </w:rPr>
                <w:t>备注</w:t>
              </w:r>
            </w:ins>
          </w:p>
        </w:tc>
      </w:tr>
      <w:tr w:rsidR="00B773D2" w:rsidTr="008D5D22">
        <w:trPr>
          <w:ins w:id="1543" w:author="admin" w:date="2016-05-25T11:50:00Z"/>
        </w:trPr>
        <w:tc>
          <w:tcPr>
            <w:tcW w:w="8522" w:type="dxa"/>
            <w:gridSpan w:val="4"/>
          </w:tcPr>
          <w:p w:rsidR="00B773D2" w:rsidRDefault="00B773D2" w:rsidP="008D5D22">
            <w:pPr>
              <w:pStyle w:val="10"/>
              <w:ind w:firstLineChars="0" w:firstLine="0"/>
              <w:jc w:val="center"/>
              <w:rPr>
                <w:ins w:id="1544" w:author="admin" w:date="2016-05-25T11:50:00Z"/>
                <w:b/>
              </w:rPr>
            </w:pPr>
            <w:ins w:id="1545" w:author="admin" w:date="2016-05-25T11:50:00Z">
              <w:r>
                <w:rPr>
                  <w:b/>
                </w:rPr>
                <w:t>state</w:t>
              </w:r>
            </w:ins>
          </w:p>
        </w:tc>
      </w:tr>
      <w:tr w:rsidR="00B773D2" w:rsidTr="008D5D22">
        <w:trPr>
          <w:ins w:id="1546" w:author="admin" w:date="2016-05-25T11:50:00Z"/>
        </w:trPr>
        <w:tc>
          <w:tcPr>
            <w:tcW w:w="2093" w:type="dxa"/>
            <w:shd w:val="clear" w:color="auto" w:fill="auto"/>
          </w:tcPr>
          <w:p w:rsidR="00B773D2" w:rsidRDefault="00B773D2" w:rsidP="008D5D22">
            <w:pPr>
              <w:rPr>
                <w:ins w:id="1547" w:author="admin" w:date="2016-05-25T11:50:00Z"/>
              </w:rPr>
            </w:pPr>
            <w:proofErr w:type="spellStart"/>
            <w:ins w:id="1548" w:author="admin" w:date="2016-05-25T11:50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rc</w:t>
              </w:r>
              <w:proofErr w:type="spellEnd"/>
            </w:ins>
          </w:p>
        </w:tc>
        <w:tc>
          <w:tcPr>
            <w:tcW w:w="992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549" w:author="admin" w:date="2016-05-25T11:50:00Z"/>
              </w:rPr>
            </w:pPr>
            <w:proofErr w:type="spellStart"/>
            <w:ins w:id="1550" w:author="admin" w:date="2016-05-25T11:50:00Z">
              <w:r>
                <w:rPr>
                  <w:rFonts w:hint="eastAsia"/>
                </w:rPr>
                <w:t>int</w:t>
              </w:r>
              <w:proofErr w:type="spellEnd"/>
            </w:ins>
          </w:p>
        </w:tc>
        <w:tc>
          <w:tcPr>
            <w:tcW w:w="1418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551" w:author="admin" w:date="2016-05-25T11:50:00Z"/>
              </w:rPr>
            </w:pPr>
            <w:ins w:id="1552" w:author="admin" w:date="2016-05-25T11:50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019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553" w:author="admin" w:date="2016-05-25T11:50:00Z"/>
              </w:rPr>
            </w:pPr>
            <w:ins w:id="1554" w:author="admin" w:date="2016-05-25T11:50:00Z">
              <w:r>
                <w:rPr>
                  <w:rFonts w:hint="eastAsia"/>
                </w:rPr>
                <w:t>大于等于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：正确；小于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：错误</w:t>
              </w:r>
            </w:ins>
          </w:p>
        </w:tc>
      </w:tr>
      <w:tr w:rsidR="00B773D2" w:rsidTr="008D5D22">
        <w:trPr>
          <w:ins w:id="1555" w:author="admin" w:date="2016-05-25T11:50:00Z"/>
        </w:trPr>
        <w:tc>
          <w:tcPr>
            <w:tcW w:w="2093" w:type="dxa"/>
          </w:tcPr>
          <w:p w:rsidR="00B773D2" w:rsidRDefault="00B773D2" w:rsidP="008D5D22">
            <w:pPr>
              <w:rPr>
                <w:ins w:id="1556" w:author="admin" w:date="2016-05-25T11:50:00Z"/>
              </w:rPr>
            </w:pPr>
            <w:proofErr w:type="spellStart"/>
            <w:ins w:id="1557" w:author="admin" w:date="2016-05-25T11:50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msg</w:t>
              </w:r>
              <w:proofErr w:type="spellEnd"/>
            </w:ins>
          </w:p>
        </w:tc>
        <w:tc>
          <w:tcPr>
            <w:tcW w:w="992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558" w:author="admin" w:date="2016-05-25T11:50:00Z"/>
              </w:rPr>
            </w:pPr>
            <w:ins w:id="1559" w:author="admin" w:date="2016-05-25T11:50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418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560" w:author="admin" w:date="2016-05-25T11:50:00Z"/>
              </w:rPr>
            </w:pPr>
            <w:ins w:id="1561" w:author="admin" w:date="2016-05-25T11:5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4019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562" w:author="admin" w:date="2016-05-25T11:50:00Z"/>
              </w:rPr>
            </w:pPr>
          </w:p>
        </w:tc>
      </w:tr>
      <w:tr w:rsidR="00B773D2" w:rsidTr="008D5D22">
        <w:trPr>
          <w:ins w:id="1563" w:author="admin" w:date="2016-05-25T11:50:00Z"/>
        </w:trPr>
        <w:tc>
          <w:tcPr>
            <w:tcW w:w="8522" w:type="dxa"/>
            <w:gridSpan w:val="4"/>
          </w:tcPr>
          <w:p w:rsidR="00B773D2" w:rsidRDefault="00B773D2" w:rsidP="008D5D22">
            <w:pPr>
              <w:pStyle w:val="10"/>
              <w:ind w:firstLineChars="0" w:firstLine="0"/>
              <w:jc w:val="center"/>
              <w:rPr>
                <w:ins w:id="1564" w:author="admin" w:date="2016-05-25T11:50:00Z"/>
              </w:rPr>
            </w:pPr>
            <w:proofErr w:type="spellStart"/>
            <w:ins w:id="1565" w:author="admin" w:date="2016-05-25T11:50:00Z">
              <w:r>
                <w:rPr>
                  <w:rFonts w:ascii="新宋体" w:hAnsi="新宋体" w:cs="新宋体" w:hint="eastAsia"/>
                  <w:b/>
                  <w:bCs/>
                  <w:color w:val="000000"/>
                  <w:kern w:val="0"/>
                  <w:sz w:val="19"/>
                  <w:szCs w:val="19"/>
                  <w:highlight w:val="white"/>
                  <w:shd w:val="clear" w:color="auto" w:fill="E0E0E0"/>
                </w:rPr>
                <w:t>pagingrows</w:t>
              </w:r>
              <w:proofErr w:type="spellEnd"/>
            </w:ins>
          </w:p>
        </w:tc>
      </w:tr>
      <w:tr w:rsidR="00B773D2" w:rsidTr="008D5D22">
        <w:trPr>
          <w:ins w:id="1566" w:author="admin" w:date="2016-05-25T11:50:00Z"/>
        </w:trPr>
        <w:tc>
          <w:tcPr>
            <w:tcW w:w="2093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567" w:author="admin" w:date="2016-05-25T11:50:00Z"/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ins w:id="1568" w:author="admin" w:date="2016-05-25T11:50:00Z">
              <w:r>
                <w:rPr>
                  <w:rFonts w:ascii="新宋体" w:hAnsi="新宋体" w:cs="新宋体" w:hint="eastAsia"/>
                  <w:b/>
                  <w:bCs/>
                  <w:color w:val="000000"/>
                  <w:kern w:val="0"/>
                  <w:sz w:val="19"/>
                  <w:szCs w:val="19"/>
                  <w:highlight w:val="white"/>
                  <w:shd w:val="clear" w:color="auto" w:fill="E0E0E0"/>
                </w:rPr>
                <w:t>pagingrows:totalcount</w:t>
              </w:r>
              <w:proofErr w:type="spellEnd"/>
            </w:ins>
          </w:p>
        </w:tc>
        <w:tc>
          <w:tcPr>
            <w:tcW w:w="992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569" w:author="admin" w:date="2016-05-25T11:50:00Z"/>
              </w:rPr>
            </w:pPr>
            <w:proofErr w:type="spellStart"/>
            <w:ins w:id="1570" w:author="admin" w:date="2016-05-25T11:50:00Z">
              <w:r>
                <w:rPr>
                  <w:rFonts w:hint="eastAsia"/>
                </w:rPr>
                <w:t>int</w:t>
              </w:r>
              <w:proofErr w:type="spellEnd"/>
            </w:ins>
          </w:p>
        </w:tc>
        <w:tc>
          <w:tcPr>
            <w:tcW w:w="1418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571" w:author="admin" w:date="2016-05-25T11:50:00Z"/>
              </w:rPr>
            </w:pPr>
            <w:ins w:id="1572" w:author="admin" w:date="2016-05-25T11:50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019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573" w:author="admin" w:date="2016-05-25T11:50:00Z"/>
              </w:rPr>
            </w:pPr>
            <w:ins w:id="1574" w:author="admin" w:date="2016-05-25T11:50:00Z">
              <w:r>
                <w:rPr>
                  <w:rFonts w:hint="eastAsia"/>
                </w:rPr>
                <w:t>满足条件的内容总数，用于前端分页使用。</w:t>
              </w:r>
            </w:ins>
          </w:p>
        </w:tc>
      </w:tr>
      <w:tr w:rsidR="00B773D2" w:rsidTr="008D5D22">
        <w:trPr>
          <w:ins w:id="1575" w:author="admin" w:date="2016-05-25T11:50:00Z"/>
        </w:trPr>
        <w:tc>
          <w:tcPr>
            <w:tcW w:w="8522" w:type="dxa"/>
            <w:gridSpan w:val="4"/>
          </w:tcPr>
          <w:p w:rsidR="00B773D2" w:rsidRDefault="00B773D2" w:rsidP="008D5D22">
            <w:pPr>
              <w:pStyle w:val="10"/>
              <w:ind w:firstLineChars="0" w:firstLine="0"/>
              <w:jc w:val="center"/>
              <w:rPr>
                <w:ins w:id="1576" w:author="admin" w:date="2016-05-25T11:50:00Z"/>
              </w:rPr>
            </w:pPr>
            <w:proofErr w:type="spellStart"/>
            <w:ins w:id="1577" w:author="admin" w:date="2016-05-25T11:50:00Z">
              <w:r>
                <w:rPr>
                  <w:rFonts w:ascii="新宋体" w:hAnsi="新宋体" w:cs="新宋体" w:hint="eastAsia"/>
                  <w:b/>
                  <w:bCs/>
                  <w:color w:val="000000"/>
                  <w:kern w:val="0"/>
                  <w:sz w:val="19"/>
                  <w:szCs w:val="19"/>
                  <w:highlight w:val="white"/>
                  <w:shd w:val="clear" w:color="auto" w:fill="E0E0E0"/>
                </w:rPr>
                <w:t>pagingrows:rows</w:t>
              </w:r>
              <w:proofErr w:type="spellEnd"/>
              <w:r>
                <w:rPr>
                  <w:rFonts w:ascii="新宋体" w:hAnsi="新宋体" w:cs="新宋体" w:hint="eastAsia"/>
                  <w:b/>
                  <w:bCs/>
                  <w:color w:val="000000"/>
                  <w:kern w:val="0"/>
                  <w:sz w:val="19"/>
                  <w:szCs w:val="19"/>
                  <w:highlight w:val="white"/>
                  <w:shd w:val="clear" w:color="auto" w:fill="E0E0E0"/>
                </w:rPr>
                <w:t>[]</w:t>
              </w:r>
            </w:ins>
          </w:p>
        </w:tc>
      </w:tr>
      <w:tr w:rsidR="00B773D2" w:rsidTr="008D5D22">
        <w:trPr>
          <w:ins w:id="1578" w:author="admin" w:date="2016-05-25T11:50:00Z"/>
        </w:trPr>
        <w:tc>
          <w:tcPr>
            <w:tcW w:w="2093" w:type="dxa"/>
          </w:tcPr>
          <w:p w:rsidR="00B773D2" w:rsidRDefault="00B773D2" w:rsidP="008D5D22">
            <w:pPr>
              <w:rPr>
                <w:ins w:id="1579" w:author="admin" w:date="2016-05-25T11:50:00Z"/>
                <w:rFonts w:ascii="宋体" w:hAnsi="宋体" w:cs="宋体"/>
                <w:kern w:val="0"/>
                <w:sz w:val="24"/>
              </w:rPr>
            </w:pPr>
            <w:ins w:id="1580" w:author="admin" w:date="2016-05-25T11:50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id</w:t>
              </w:r>
            </w:ins>
          </w:p>
        </w:tc>
        <w:tc>
          <w:tcPr>
            <w:tcW w:w="992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581" w:author="admin" w:date="2016-05-25T11:50:00Z"/>
              </w:rPr>
            </w:pPr>
            <w:proofErr w:type="spellStart"/>
            <w:ins w:id="1582" w:author="admin" w:date="2016-05-25T11:50:00Z">
              <w:r>
                <w:rPr>
                  <w:rFonts w:hint="eastAsia"/>
                </w:rPr>
                <w:t>int</w:t>
              </w:r>
              <w:proofErr w:type="spellEnd"/>
            </w:ins>
          </w:p>
        </w:tc>
        <w:tc>
          <w:tcPr>
            <w:tcW w:w="1418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583" w:author="admin" w:date="2016-05-25T11:50:00Z"/>
              </w:rPr>
            </w:pPr>
            <w:ins w:id="1584" w:author="admin" w:date="2016-05-25T11:50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019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585" w:author="admin" w:date="2016-05-25T11:50:00Z"/>
              </w:rPr>
            </w:pPr>
            <w:ins w:id="1586" w:author="admin" w:date="2016-05-25T11:50:00Z">
              <w:r>
                <w:rPr>
                  <w:rFonts w:hint="eastAsia"/>
                </w:rPr>
                <w:t>文件编号</w:t>
              </w:r>
            </w:ins>
          </w:p>
        </w:tc>
      </w:tr>
      <w:tr w:rsidR="00B773D2" w:rsidTr="008D5D22">
        <w:trPr>
          <w:ins w:id="1587" w:author="admin" w:date="2016-05-25T11:50:00Z"/>
        </w:trPr>
        <w:tc>
          <w:tcPr>
            <w:tcW w:w="2093" w:type="dxa"/>
          </w:tcPr>
          <w:p w:rsidR="00B773D2" w:rsidRDefault="00B773D2" w:rsidP="008D5D22">
            <w:pPr>
              <w:rPr>
                <w:ins w:id="1588" w:author="admin" w:date="2016-05-25T11:50:00Z"/>
                <w:rFonts w:ascii="宋体" w:hAnsi="宋体" w:cs="宋体"/>
                <w:kern w:val="0"/>
                <w:sz w:val="24"/>
              </w:rPr>
            </w:pPr>
            <w:ins w:id="1589" w:author="admin" w:date="2016-05-25T11:50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name</w:t>
              </w:r>
            </w:ins>
          </w:p>
        </w:tc>
        <w:tc>
          <w:tcPr>
            <w:tcW w:w="992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590" w:author="admin" w:date="2016-05-25T11:50:00Z"/>
              </w:rPr>
            </w:pPr>
            <w:ins w:id="1591" w:author="admin" w:date="2016-05-25T11:50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418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592" w:author="admin" w:date="2016-05-25T11:50:00Z"/>
              </w:rPr>
            </w:pPr>
            <w:ins w:id="1593" w:author="admin" w:date="2016-05-25T11:50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019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594" w:author="admin" w:date="2016-05-25T11:50:00Z"/>
              </w:rPr>
            </w:pPr>
            <w:ins w:id="1595" w:author="admin" w:date="2016-05-25T11:50:00Z">
              <w:r>
                <w:rPr>
                  <w:rFonts w:hint="eastAsia"/>
                </w:rPr>
                <w:t>文件名称</w:t>
              </w:r>
            </w:ins>
          </w:p>
        </w:tc>
      </w:tr>
      <w:tr w:rsidR="00B773D2" w:rsidTr="008D5D22">
        <w:trPr>
          <w:ins w:id="1596" w:author="admin" w:date="2016-05-25T11:50:00Z"/>
        </w:trPr>
        <w:tc>
          <w:tcPr>
            <w:tcW w:w="2093" w:type="dxa"/>
          </w:tcPr>
          <w:p w:rsidR="00B773D2" w:rsidRDefault="00B773D2" w:rsidP="008D5D22">
            <w:pPr>
              <w:rPr>
                <w:ins w:id="1597" w:author="admin" w:date="2016-05-25T11:50:00Z"/>
                <w:rFonts w:ascii="宋体" w:hAnsi="宋体" w:cs="宋体"/>
                <w:kern w:val="0"/>
                <w:sz w:val="24"/>
              </w:rPr>
            </w:pPr>
            <w:proofErr w:type="spellStart"/>
            <w:ins w:id="1598" w:author="admin" w:date="2016-05-25T11:50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playurl</w:t>
              </w:r>
              <w:proofErr w:type="spellEnd"/>
            </w:ins>
          </w:p>
        </w:tc>
        <w:tc>
          <w:tcPr>
            <w:tcW w:w="992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599" w:author="admin" w:date="2016-05-25T11:50:00Z"/>
              </w:rPr>
            </w:pPr>
            <w:ins w:id="1600" w:author="admin" w:date="2016-05-25T11:50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418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601" w:author="admin" w:date="2016-05-25T11:50:00Z"/>
              </w:rPr>
            </w:pPr>
            <w:ins w:id="1602" w:author="admin" w:date="2016-05-25T11:50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019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603" w:author="admin" w:date="2016-05-25T11:50:00Z"/>
              </w:rPr>
            </w:pPr>
            <w:ins w:id="1604" w:author="admin" w:date="2016-05-25T11:50:00Z">
              <w:r>
                <w:rPr>
                  <w:rFonts w:hint="eastAsia"/>
                </w:rPr>
                <w:t>播放地址</w:t>
              </w:r>
            </w:ins>
          </w:p>
        </w:tc>
      </w:tr>
    </w:tbl>
    <w:p w:rsidR="00B773D2" w:rsidRDefault="00B773D2" w:rsidP="00B773D2">
      <w:pPr>
        <w:pStyle w:val="10"/>
        <w:ind w:firstLineChars="0" w:firstLine="0"/>
        <w:jc w:val="left"/>
        <w:rPr>
          <w:ins w:id="1605" w:author="admin" w:date="2016-05-25T11:50:00Z"/>
          <w:b/>
        </w:rPr>
      </w:pPr>
      <w:ins w:id="1606" w:author="admin" w:date="2016-05-25T11:50:00Z">
        <w:r>
          <w:rPr>
            <w:rFonts w:hint="eastAsia"/>
            <w:b/>
          </w:rPr>
          <w:t>响应结果示例：</w:t>
        </w:r>
      </w:ins>
    </w:p>
    <w:p w:rsidR="00B773D2" w:rsidRDefault="00B773D2" w:rsidP="00B773D2">
      <w:pPr>
        <w:rPr>
          <w:ins w:id="1607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608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{</w:t>
        </w:r>
      </w:ins>
    </w:p>
    <w:p w:rsidR="00B773D2" w:rsidRDefault="00B773D2" w:rsidP="00B773D2">
      <w:pPr>
        <w:rPr>
          <w:ins w:id="1609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610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</w:t>
        </w:r>
        <w:proofErr w:type="gramStart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state</w:t>
        </w:r>
        <w:proofErr w:type="gram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": {</w:t>
        </w:r>
      </w:ins>
    </w:p>
    <w:p w:rsidR="00B773D2" w:rsidRDefault="00B773D2" w:rsidP="00B773D2">
      <w:pPr>
        <w:rPr>
          <w:ins w:id="1611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612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rc</w:t>
        </w:r>
        <w:proofErr w:type="spellEnd"/>
        <w:proofErr w:type="gram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": 0,</w:t>
        </w:r>
      </w:ins>
    </w:p>
    <w:p w:rsidR="00B773D2" w:rsidRDefault="00B773D2" w:rsidP="00B773D2">
      <w:pPr>
        <w:rPr>
          <w:ins w:id="1613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614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msg</w:t>
        </w:r>
        <w:proofErr w:type="spellEnd"/>
        <w:proofErr w:type="gram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": "ok"</w:t>
        </w:r>
      </w:ins>
    </w:p>
    <w:p w:rsidR="00B773D2" w:rsidRDefault="00B773D2" w:rsidP="00B773D2">
      <w:pPr>
        <w:rPr>
          <w:ins w:id="1615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616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 xml:space="preserve">    },</w:t>
        </w:r>
      </w:ins>
    </w:p>
    <w:p w:rsidR="00B773D2" w:rsidRDefault="00B773D2" w:rsidP="00B773D2">
      <w:pPr>
        <w:rPr>
          <w:ins w:id="1617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618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pagingrows</w:t>
        </w:r>
        <w:proofErr w:type="spellEnd"/>
        <w:proofErr w:type="gram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": {</w:t>
        </w:r>
      </w:ins>
    </w:p>
    <w:p w:rsidR="00B773D2" w:rsidRDefault="00B773D2" w:rsidP="00B773D2">
      <w:pPr>
        <w:rPr>
          <w:ins w:id="1619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620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totalcount</w:t>
        </w:r>
        <w:proofErr w:type="spellEnd"/>
        <w:proofErr w:type="gram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": 31,</w:t>
        </w:r>
      </w:ins>
    </w:p>
    <w:p w:rsidR="00B773D2" w:rsidRDefault="00B773D2" w:rsidP="00B773D2">
      <w:pPr>
        <w:rPr>
          <w:ins w:id="1621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622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</w:t>
        </w:r>
        <w:proofErr w:type="gramStart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rows</w:t>
        </w:r>
        <w:proofErr w:type="gram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": [</w:t>
        </w:r>
      </w:ins>
    </w:p>
    <w:p w:rsidR="00B773D2" w:rsidRDefault="00B773D2" w:rsidP="00B773D2">
      <w:pPr>
        <w:rPr>
          <w:ins w:id="1623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624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 xml:space="preserve">            {</w:t>
        </w:r>
      </w:ins>
    </w:p>
    <w:p w:rsidR="00B773D2" w:rsidRDefault="00B773D2" w:rsidP="00B773D2">
      <w:pPr>
        <w:rPr>
          <w:ins w:id="1625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626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</w:t>
        </w:r>
        <w:proofErr w:type="gramStart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id</w:t>
        </w:r>
        <w:proofErr w:type="gram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": 1871,</w:t>
        </w:r>
      </w:ins>
    </w:p>
    <w:p w:rsidR="00B773D2" w:rsidRDefault="00B773D2" w:rsidP="00B773D2">
      <w:pPr>
        <w:rPr>
          <w:ins w:id="1627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628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</w:t>
        </w:r>
        <w:proofErr w:type="gramStart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name</w:t>
        </w:r>
        <w:proofErr w:type="gram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": "cctv-1",</w:t>
        </w:r>
      </w:ins>
    </w:p>
    <w:p w:rsidR="00B773D2" w:rsidRDefault="00B773D2" w:rsidP="00B773D2">
      <w:pPr>
        <w:rPr>
          <w:ins w:id="1629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630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eastAsia="宋体" w:hAnsi="新宋体" w:cs="新宋体" w:hint="eastAsia"/>
            <w:color w:val="000000"/>
            <w:kern w:val="0"/>
            <w:sz w:val="19"/>
            <w:szCs w:val="19"/>
          </w:rPr>
          <w:t>playurl</w:t>
        </w:r>
        <w:proofErr w:type="spellEnd"/>
        <w:proofErr w:type="gram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": "http://v.butel.com/sff32fd34g.flv"</w:t>
        </w:r>
      </w:ins>
    </w:p>
    <w:p w:rsidR="00B773D2" w:rsidRDefault="00B773D2" w:rsidP="00B773D2">
      <w:pPr>
        <w:rPr>
          <w:ins w:id="1631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632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 xml:space="preserve">            },</w:t>
        </w:r>
      </w:ins>
    </w:p>
    <w:p w:rsidR="00B773D2" w:rsidRDefault="00B773D2" w:rsidP="00B773D2">
      <w:pPr>
        <w:rPr>
          <w:ins w:id="1633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634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 xml:space="preserve">            {</w:t>
        </w:r>
      </w:ins>
    </w:p>
    <w:p w:rsidR="00B773D2" w:rsidRDefault="00B773D2" w:rsidP="00B773D2">
      <w:pPr>
        <w:rPr>
          <w:ins w:id="1635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636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</w:t>
        </w:r>
        <w:proofErr w:type="gramStart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id</w:t>
        </w:r>
        <w:proofErr w:type="gram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": 1872,</w:t>
        </w:r>
      </w:ins>
    </w:p>
    <w:p w:rsidR="00B773D2" w:rsidRDefault="00B773D2" w:rsidP="00B773D2">
      <w:pPr>
        <w:rPr>
          <w:ins w:id="1637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638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</w:t>
        </w:r>
        <w:proofErr w:type="gramStart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name</w:t>
        </w:r>
        <w:proofErr w:type="gram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": "cctv-2",</w:t>
        </w:r>
      </w:ins>
    </w:p>
    <w:p w:rsidR="00B773D2" w:rsidRDefault="00B773D2" w:rsidP="00B773D2">
      <w:pPr>
        <w:rPr>
          <w:ins w:id="1639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640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eastAsia="宋体" w:hAnsi="新宋体" w:cs="新宋体" w:hint="eastAsia"/>
            <w:color w:val="000000"/>
            <w:kern w:val="0"/>
            <w:sz w:val="19"/>
            <w:szCs w:val="19"/>
          </w:rPr>
          <w:t>playurl</w:t>
        </w:r>
        <w:proofErr w:type="spellEnd"/>
        <w:proofErr w:type="gram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": "http://v.butel.com/sff32fd35g.flv"</w:t>
        </w:r>
      </w:ins>
    </w:p>
    <w:p w:rsidR="00B773D2" w:rsidRDefault="00B773D2" w:rsidP="00B773D2">
      <w:pPr>
        <w:rPr>
          <w:ins w:id="1641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642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 xml:space="preserve">            }</w:t>
        </w:r>
      </w:ins>
    </w:p>
    <w:p w:rsidR="00B773D2" w:rsidRDefault="00B773D2" w:rsidP="00B773D2">
      <w:pPr>
        <w:rPr>
          <w:ins w:id="1643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644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 xml:space="preserve">        ]</w:t>
        </w:r>
      </w:ins>
    </w:p>
    <w:p w:rsidR="00B773D2" w:rsidRDefault="00B773D2" w:rsidP="00B773D2">
      <w:pPr>
        <w:rPr>
          <w:ins w:id="1645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646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 xml:space="preserve">    }</w:t>
        </w:r>
      </w:ins>
    </w:p>
    <w:p w:rsidR="00B773D2" w:rsidRDefault="00B773D2" w:rsidP="00B773D2">
      <w:pPr>
        <w:rPr>
          <w:ins w:id="1647" w:author="admin" w:date="2016-05-25T11:50:00Z"/>
        </w:rPr>
      </w:pPr>
      <w:ins w:id="1648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}</w:t>
        </w:r>
      </w:ins>
    </w:p>
    <w:p w:rsidR="00B773D2" w:rsidRDefault="00B773D2" w:rsidP="00B773D2">
      <w:pPr>
        <w:ind w:leftChars="100" w:left="210"/>
        <w:rPr>
          <w:ins w:id="1649" w:author="admin" w:date="2016-05-25T11:50:00Z"/>
        </w:rPr>
      </w:pPr>
    </w:p>
    <w:p w:rsidR="00B773D2" w:rsidRDefault="00B773D2" w:rsidP="00B773D2">
      <w:pPr>
        <w:pStyle w:val="4"/>
        <w:tabs>
          <w:tab w:val="clear" w:pos="1573"/>
          <w:tab w:val="left" w:pos="864"/>
        </w:tabs>
        <w:ind w:left="864"/>
        <w:rPr>
          <w:ins w:id="1650" w:author="admin" w:date="2016-05-25T11:50:00Z"/>
        </w:rPr>
      </w:pPr>
      <w:ins w:id="1651" w:author="admin" w:date="2016-05-25T11:50:00Z">
        <w:r>
          <w:rPr>
            <w:rFonts w:hint="eastAsia"/>
          </w:rPr>
          <w:t>获取频道录制文详情</w:t>
        </w:r>
      </w:ins>
    </w:p>
    <w:p w:rsidR="00B773D2" w:rsidRDefault="00B773D2" w:rsidP="00B773D2">
      <w:pPr>
        <w:pStyle w:val="10"/>
        <w:numPr>
          <w:ilvl w:val="0"/>
          <w:numId w:val="4"/>
        </w:numPr>
        <w:ind w:firstLineChars="0"/>
        <w:rPr>
          <w:ins w:id="1652" w:author="admin" w:date="2016-05-25T11:50:00Z"/>
          <w:color w:val="0000FF"/>
        </w:rPr>
      </w:pPr>
      <w:ins w:id="1653" w:author="admin" w:date="2016-05-25T11:50:00Z">
        <w:r>
          <w:rPr>
            <w:rFonts w:hint="eastAsia"/>
            <w:b/>
          </w:rPr>
          <w:t>接口签名：</w:t>
        </w:r>
      </w:ins>
    </w:p>
    <w:p w:rsidR="00B773D2" w:rsidRDefault="00B773D2" w:rsidP="00B773D2">
      <w:pPr>
        <w:pStyle w:val="10"/>
        <w:numPr>
          <w:ilvl w:val="0"/>
          <w:numId w:val="4"/>
        </w:numPr>
        <w:ind w:firstLineChars="0"/>
        <w:rPr>
          <w:ins w:id="1654" w:author="admin" w:date="2016-05-25T11:50:00Z"/>
          <w:color w:val="0000FF"/>
        </w:rPr>
      </w:pPr>
    </w:p>
    <w:p w:rsidR="00B773D2" w:rsidRDefault="00B773D2" w:rsidP="00B773D2">
      <w:pPr>
        <w:pStyle w:val="10"/>
        <w:numPr>
          <w:ilvl w:val="0"/>
          <w:numId w:val="4"/>
        </w:numPr>
        <w:ind w:firstLineChars="0"/>
        <w:rPr>
          <w:ins w:id="1655" w:author="admin" w:date="2016-05-25T11:50:00Z"/>
          <w:color w:val="0000FF"/>
        </w:rPr>
      </w:pPr>
      <w:proofErr w:type="spellStart"/>
      <w:ins w:id="1656" w:author="admin" w:date="2016-05-25T11:50:00Z">
        <w:r>
          <w:rPr>
            <w:rFonts w:ascii="新宋体" w:hAnsi="新宋体" w:cs="新宋体" w:hint="eastAsia"/>
            <w:bCs/>
            <w:color w:val="000000"/>
            <w:kern w:val="0"/>
            <w:sz w:val="19"/>
            <w:szCs w:val="19"/>
            <w:highlight w:val="white"/>
          </w:rPr>
          <w:t>livechannel</w:t>
        </w:r>
        <w:proofErr w:type="spellEnd"/>
        <w:r>
          <w:rPr>
            <w:rFonts w:ascii="新宋体" w:hAnsi="新宋体" w:cs="新宋体" w:hint="eastAsia"/>
            <w:bCs/>
            <w:color w:val="000000"/>
            <w:kern w:val="0"/>
            <w:sz w:val="19"/>
            <w:szCs w:val="19"/>
            <w:highlight w:val="white"/>
          </w:rPr>
          <w:t>/</w:t>
        </w:r>
        <w:proofErr w:type="spellStart"/>
        <w:r>
          <w:rPr>
            <w:rFonts w:ascii="新宋体" w:hAnsi="新宋体" w:cs="新宋体" w:hint="eastAsia"/>
            <w:bCs/>
            <w:color w:val="000000"/>
            <w:kern w:val="0"/>
            <w:sz w:val="19"/>
            <w:szCs w:val="19"/>
            <w:highlight w:val="white"/>
          </w:rPr>
          <w:t>getrecorddetails?token</w:t>
        </w:r>
        <w:proofErr w:type="spellEnd"/>
        <w:r>
          <w:rPr>
            <w:rFonts w:ascii="新宋体" w:hAnsi="新宋体" w:cs="新宋体" w:hint="eastAsia"/>
            <w:bCs/>
            <w:color w:val="000000"/>
            <w:kern w:val="0"/>
            <w:sz w:val="19"/>
            <w:szCs w:val="19"/>
            <w:highlight w:val="white"/>
          </w:rPr>
          <w:t>={token}&amp;id={id}</w:t>
        </w:r>
      </w:ins>
    </w:p>
    <w:p w:rsidR="00B773D2" w:rsidRDefault="00B773D2" w:rsidP="00B773D2">
      <w:pPr>
        <w:pStyle w:val="10"/>
        <w:numPr>
          <w:ilvl w:val="0"/>
          <w:numId w:val="4"/>
        </w:numPr>
        <w:ind w:firstLineChars="0"/>
        <w:rPr>
          <w:ins w:id="1657" w:author="admin" w:date="2016-05-25T11:50:00Z"/>
          <w:color w:val="0000FF"/>
        </w:rPr>
      </w:pPr>
      <w:ins w:id="1658" w:author="admin" w:date="2016-05-25T11:50:00Z">
        <w:r>
          <w:rPr>
            <w:rFonts w:hint="eastAsia"/>
            <w:b/>
          </w:rPr>
          <w:t>协议：</w:t>
        </w:r>
        <w:r>
          <w:rPr>
            <w:rFonts w:hint="eastAsia"/>
            <w:color w:val="0000FF"/>
          </w:rPr>
          <w:t xml:space="preserve">http get + </w:t>
        </w:r>
        <w:proofErr w:type="spellStart"/>
        <w:r>
          <w:rPr>
            <w:rFonts w:hint="eastAsia"/>
            <w:color w:val="0000FF"/>
          </w:rPr>
          <w:t>json</w:t>
        </w:r>
        <w:proofErr w:type="spellEnd"/>
      </w:ins>
    </w:p>
    <w:p w:rsidR="00B773D2" w:rsidRDefault="00B773D2" w:rsidP="00B773D2">
      <w:pPr>
        <w:pStyle w:val="10"/>
        <w:numPr>
          <w:ilvl w:val="0"/>
          <w:numId w:val="4"/>
        </w:numPr>
        <w:ind w:firstLineChars="0"/>
        <w:rPr>
          <w:ins w:id="1659" w:author="admin" w:date="2016-05-25T11:50:00Z"/>
          <w:color w:val="0000FF"/>
        </w:rPr>
      </w:pPr>
      <w:ins w:id="1660" w:author="admin" w:date="2016-05-25T11:50:00Z">
        <w:r>
          <w:rPr>
            <w:rFonts w:hint="eastAsia"/>
            <w:b/>
          </w:rPr>
          <w:t>调用方向：</w:t>
        </w:r>
        <w:r>
          <w:rPr>
            <w:rFonts w:hint="eastAsia"/>
            <w:bCs/>
          </w:rPr>
          <w:t>第三方平台—</w:t>
        </w:r>
        <w:r>
          <w:rPr>
            <w:rFonts w:hint="eastAsia"/>
            <w:bCs/>
          </w:rPr>
          <w:t>&gt;</w:t>
        </w:r>
        <w:proofErr w:type="gramStart"/>
        <w:r>
          <w:rPr>
            <w:rFonts w:hint="eastAsia"/>
            <w:bCs/>
          </w:rPr>
          <w:t>极</w:t>
        </w:r>
        <w:proofErr w:type="gramEnd"/>
        <w:r>
          <w:rPr>
            <w:rFonts w:hint="eastAsia"/>
            <w:bCs/>
          </w:rPr>
          <w:t>频道</w:t>
        </w:r>
        <w:proofErr w:type="spellStart"/>
        <w:r>
          <w:rPr>
            <w:rFonts w:hint="eastAsia"/>
            <w:bCs/>
          </w:rPr>
          <w:t>PaaS</w:t>
        </w:r>
        <w:proofErr w:type="spellEnd"/>
      </w:ins>
    </w:p>
    <w:p w:rsidR="00B773D2" w:rsidRDefault="00B773D2" w:rsidP="00B773D2">
      <w:pPr>
        <w:pStyle w:val="10"/>
        <w:numPr>
          <w:ilvl w:val="0"/>
          <w:numId w:val="4"/>
        </w:numPr>
        <w:ind w:firstLineChars="0"/>
        <w:rPr>
          <w:ins w:id="1661" w:author="admin" w:date="2016-05-25T11:50:00Z"/>
        </w:rPr>
      </w:pPr>
      <w:ins w:id="1662" w:author="admin" w:date="2016-05-25T11:50:00Z">
        <w:r>
          <w:rPr>
            <w:rFonts w:hint="eastAsia"/>
            <w:b/>
          </w:rPr>
          <w:t>接口描述：</w:t>
        </w:r>
        <w:r>
          <w:rPr>
            <w:rFonts w:hint="eastAsia"/>
          </w:rPr>
          <w:t>获取录制文件详情。</w:t>
        </w:r>
      </w:ins>
    </w:p>
    <w:p w:rsidR="00B773D2" w:rsidRDefault="00B773D2" w:rsidP="00B773D2">
      <w:pPr>
        <w:pStyle w:val="ListParagraph1"/>
        <w:numPr>
          <w:ilvl w:val="0"/>
          <w:numId w:val="5"/>
        </w:numPr>
        <w:ind w:firstLineChars="0"/>
        <w:rPr>
          <w:ins w:id="1663" w:author="admin" w:date="2016-05-25T11:50:00Z"/>
        </w:rPr>
      </w:pPr>
      <w:ins w:id="1664" w:author="admin" w:date="2016-05-25T11:50:00Z">
        <w:r>
          <w:rPr>
            <w:rFonts w:hint="eastAsia"/>
            <w:b/>
          </w:rPr>
          <w:lastRenderedPageBreak/>
          <w:t>功能说明：</w:t>
        </w:r>
        <w:r>
          <w:rPr>
            <w:rFonts w:hint="eastAsia"/>
          </w:rPr>
          <w:t>获取录制文件详情</w:t>
        </w:r>
        <w:r>
          <w:rPr>
            <w:rFonts w:hint="eastAsia"/>
            <w:bCs/>
          </w:rPr>
          <w:t>。</w:t>
        </w:r>
      </w:ins>
    </w:p>
    <w:p w:rsidR="00B773D2" w:rsidRDefault="00B773D2" w:rsidP="00B773D2">
      <w:pPr>
        <w:rPr>
          <w:ins w:id="1665" w:author="admin" w:date="2016-05-25T11:50:00Z"/>
        </w:rPr>
      </w:pPr>
    </w:p>
    <w:p w:rsidR="00B773D2" w:rsidRDefault="00B773D2" w:rsidP="00B773D2">
      <w:pPr>
        <w:pStyle w:val="ListParagraph1"/>
        <w:numPr>
          <w:ilvl w:val="0"/>
          <w:numId w:val="5"/>
        </w:numPr>
        <w:ind w:firstLineChars="0"/>
        <w:rPr>
          <w:ins w:id="1666" w:author="admin" w:date="2016-05-25T11:50:00Z"/>
          <w:b/>
        </w:rPr>
      </w:pPr>
      <w:ins w:id="1667" w:author="admin" w:date="2016-05-25T11:50:00Z">
        <w:r>
          <w:rPr>
            <w:rFonts w:hint="eastAsia"/>
            <w:b/>
          </w:rPr>
          <w:t>输入参数</w:t>
        </w:r>
      </w:ins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955"/>
        <w:gridCol w:w="1134"/>
        <w:gridCol w:w="4303"/>
      </w:tblGrid>
      <w:tr w:rsidR="00B773D2" w:rsidTr="008D5D22">
        <w:trPr>
          <w:ins w:id="1668" w:author="admin" w:date="2016-05-25T11:50:00Z"/>
        </w:trPr>
        <w:tc>
          <w:tcPr>
            <w:tcW w:w="2130" w:type="dxa"/>
            <w:shd w:val="clear" w:color="auto" w:fill="DDD9C3"/>
          </w:tcPr>
          <w:p w:rsidR="00B773D2" w:rsidRDefault="00B773D2" w:rsidP="008D5D22">
            <w:pPr>
              <w:jc w:val="center"/>
              <w:rPr>
                <w:ins w:id="1669" w:author="admin" w:date="2016-05-25T11:50:00Z"/>
                <w:rFonts w:ascii="Calibri" w:eastAsia="宋体" w:hAnsi="Calibri" w:cs="Times New Roman"/>
                <w:b/>
              </w:rPr>
            </w:pPr>
            <w:ins w:id="1670" w:author="admin" w:date="2016-05-25T11:50:00Z">
              <w:r>
                <w:rPr>
                  <w:rFonts w:ascii="Calibri" w:eastAsia="宋体" w:hAnsi="Calibri" w:cs="Times New Roman" w:hint="eastAsia"/>
                  <w:b/>
                </w:rPr>
                <w:t>参数名称</w:t>
              </w:r>
            </w:ins>
          </w:p>
        </w:tc>
        <w:tc>
          <w:tcPr>
            <w:tcW w:w="955" w:type="dxa"/>
            <w:shd w:val="clear" w:color="auto" w:fill="DDD9C3"/>
          </w:tcPr>
          <w:p w:rsidR="00B773D2" w:rsidRDefault="00B773D2" w:rsidP="008D5D22">
            <w:pPr>
              <w:jc w:val="center"/>
              <w:rPr>
                <w:ins w:id="1671" w:author="admin" w:date="2016-05-25T11:50:00Z"/>
                <w:rFonts w:ascii="Calibri" w:eastAsia="宋体" w:hAnsi="Calibri" w:cs="Times New Roman"/>
                <w:b/>
              </w:rPr>
            </w:pPr>
            <w:ins w:id="1672" w:author="admin" w:date="2016-05-25T11:50:00Z">
              <w:r>
                <w:rPr>
                  <w:rFonts w:ascii="Calibri" w:eastAsia="宋体" w:hAnsi="Calibri" w:cs="Times New Roman" w:hint="eastAsia"/>
                  <w:b/>
                </w:rPr>
                <w:t>类型</w:t>
              </w:r>
            </w:ins>
          </w:p>
        </w:tc>
        <w:tc>
          <w:tcPr>
            <w:tcW w:w="1134" w:type="dxa"/>
            <w:shd w:val="clear" w:color="auto" w:fill="DDD9C3"/>
          </w:tcPr>
          <w:p w:rsidR="00B773D2" w:rsidRDefault="00B773D2" w:rsidP="008D5D22">
            <w:pPr>
              <w:jc w:val="center"/>
              <w:rPr>
                <w:ins w:id="1673" w:author="admin" w:date="2016-05-25T11:50:00Z"/>
                <w:rFonts w:ascii="Calibri" w:eastAsia="宋体" w:hAnsi="Calibri" w:cs="Times New Roman"/>
                <w:b/>
              </w:rPr>
            </w:pPr>
            <w:ins w:id="1674" w:author="admin" w:date="2016-05-25T11:50:00Z">
              <w:r>
                <w:rPr>
                  <w:rFonts w:ascii="Calibri" w:eastAsia="宋体" w:hAnsi="Calibri" w:cs="Times New Roman" w:hint="eastAsia"/>
                  <w:b/>
                </w:rPr>
                <w:t>是否必填</w:t>
              </w:r>
            </w:ins>
          </w:p>
        </w:tc>
        <w:tc>
          <w:tcPr>
            <w:tcW w:w="4303" w:type="dxa"/>
            <w:shd w:val="clear" w:color="auto" w:fill="DDD9C3"/>
          </w:tcPr>
          <w:p w:rsidR="00B773D2" w:rsidRDefault="00B773D2" w:rsidP="008D5D22">
            <w:pPr>
              <w:jc w:val="center"/>
              <w:rPr>
                <w:ins w:id="1675" w:author="admin" w:date="2016-05-25T11:50:00Z"/>
                <w:rFonts w:ascii="Calibri" w:eastAsia="宋体" w:hAnsi="Calibri" w:cs="Times New Roman"/>
                <w:b/>
              </w:rPr>
            </w:pPr>
            <w:ins w:id="1676" w:author="admin" w:date="2016-05-25T11:50:00Z">
              <w:r>
                <w:rPr>
                  <w:rFonts w:ascii="Calibri" w:eastAsia="宋体" w:hAnsi="Calibri" w:cs="Times New Roman" w:hint="eastAsia"/>
                  <w:b/>
                </w:rPr>
                <w:t>备注</w:t>
              </w:r>
            </w:ins>
          </w:p>
        </w:tc>
      </w:tr>
      <w:tr w:rsidR="00B773D2" w:rsidTr="008D5D22">
        <w:trPr>
          <w:ins w:id="1677" w:author="admin" w:date="2016-05-25T11:50:00Z"/>
        </w:trPr>
        <w:tc>
          <w:tcPr>
            <w:tcW w:w="2130" w:type="dxa"/>
          </w:tcPr>
          <w:p w:rsidR="00B773D2" w:rsidRDefault="00B773D2" w:rsidP="008D5D22">
            <w:pPr>
              <w:rPr>
                <w:ins w:id="1678" w:author="admin" w:date="2016-05-25T11:50:00Z"/>
                <w:rFonts w:ascii="Calibri" w:eastAsia="宋体" w:hAnsi="Calibri" w:cs="Times New Roman"/>
              </w:rPr>
            </w:pPr>
            <w:ins w:id="1679" w:author="admin" w:date="2016-05-25T11:50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token</w:t>
              </w:r>
            </w:ins>
          </w:p>
        </w:tc>
        <w:tc>
          <w:tcPr>
            <w:tcW w:w="955" w:type="dxa"/>
          </w:tcPr>
          <w:p w:rsidR="00B773D2" w:rsidRDefault="00B773D2" w:rsidP="008D5D22">
            <w:pPr>
              <w:rPr>
                <w:ins w:id="1680" w:author="admin" w:date="2016-05-25T11:50:00Z"/>
                <w:rFonts w:ascii="Calibri" w:eastAsia="宋体" w:hAnsi="Calibri" w:cs="Times New Roman"/>
              </w:rPr>
            </w:pPr>
            <w:ins w:id="1681" w:author="admin" w:date="2016-05-25T11:50:00Z">
              <w:r>
                <w:rPr>
                  <w:rFonts w:ascii="Calibri" w:eastAsia="宋体" w:hAnsi="Calibri" w:cs="Times New Roman"/>
                </w:rPr>
                <w:t>S</w:t>
              </w:r>
              <w:r>
                <w:rPr>
                  <w:rFonts w:ascii="Calibri" w:eastAsia="宋体" w:hAnsi="Calibri" w:cs="Times New Roman" w:hint="eastAsia"/>
                </w:rPr>
                <w:t>tring</w:t>
              </w:r>
            </w:ins>
          </w:p>
        </w:tc>
        <w:tc>
          <w:tcPr>
            <w:tcW w:w="1134" w:type="dxa"/>
          </w:tcPr>
          <w:p w:rsidR="00B773D2" w:rsidRDefault="00B773D2" w:rsidP="008D5D22">
            <w:pPr>
              <w:rPr>
                <w:ins w:id="1682" w:author="admin" w:date="2016-05-25T11:50:00Z"/>
                <w:rFonts w:ascii="Calibri" w:eastAsia="宋体" w:hAnsi="Calibri" w:cs="Times New Roman"/>
              </w:rPr>
            </w:pPr>
            <w:ins w:id="1683" w:author="admin" w:date="2016-05-25T11:50:00Z">
              <w:r>
                <w:rPr>
                  <w:rFonts w:ascii="Calibri" w:eastAsia="宋体" w:hAnsi="Calibri" w:cs="Times New Roman" w:hint="eastAsia"/>
                </w:rPr>
                <w:t>是</w:t>
              </w:r>
            </w:ins>
          </w:p>
        </w:tc>
        <w:tc>
          <w:tcPr>
            <w:tcW w:w="4303" w:type="dxa"/>
          </w:tcPr>
          <w:p w:rsidR="00B773D2" w:rsidRDefault="00B773D2" w:rsidP="008D5D22">
            <w:pPr>
              <w:rPr>
                <w:ins w:id="1684" w:author="admin" w:date="2016-05-25T11:50:00Z"/>
                <w:rFonts w:ascii="Calibri" w:eastAsia="宋体" w:hAnsi="Calibri" w:cs="Times New Roman"/>
              </w:rPr>
            </w:pPr>
            <w:ins w:id="1685" w:author="admin" w:date="2016-05-25T11:50:00Z">
              <w:r>
                <w:rPr>
                  <w:rFonts w:ascii="Calibri" w:eastAsia="宋体" w:hAnsi="Calibri" w:cs="Times New Roman" w:hint="eastAsia"/>
                </w:rPr>
                <w:t>接口授权信息</w:t>
              </w:r>
            </w:ins>
          </w:p>
        </w:tc>
      </w:tr>
      <w:tr w:rsidR="00B773D2" w:rsidTr="008D5D22">
        <w:trPr>
          <w:ins w:id="1686" w:author="admin" w:date="2016-05-25T11:50:00Z"/>
        </w:trPr>
        <w:tc>
          <w:tcPr>
            <w:tcW w:w="2130" w:type="dxa"/>
          </w:tcPr>
          <w:p w:rsidR="00B773D2" w:rsidRDefault="00B773D2" w:rsidP="008D5D22">
            <w:pPr>
              <w:rPr>
                <w:ins w:id="1687" w:author="admin" w:date="2016-05-25T11:50:00Z"/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ins w:id="1688" w:author="admin" w:date="2016-05-25T11:50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id</w:t>
              </w:r>
            </w:ins>
          </w:p>
        </w:tc>
        <w:tc>
          <w:tcPr>
            <w:tcW w:w="955" w:type="dxa"/>
          </w:tcPr>
          <w:p w:rsidR="00B773D2" w:rsidRDefault="00B773D2" w:rsidP="008D5D22">
            <w:pPr>
              <w:rPr>
                <w:ins w:id="1689" w:author="admin" w:date="2016-05-25T11:50:00Z"/>
                <w:rFonts w:ascii="Calibri" w:eastAsia="宋体" w:hAnsi="Calibri" w:cs="Times New Roman"/>
              </w:rPr>
            </w:pPr>
            <w:proofErr w:type="spellStart"/>
            <w:ins w:id="1690" w:author="admin" w:date="2016-05-25T11:50:00Z">
              <w:r>
                <w:rPr>
                  <w:rFonts w:ascii="Calibri" w:eastAsia="宋体" w:hAnsi="Calibri" w:cs="Times New Roman" w:hint="eastAsia"/>
                </w:rPr>
                <w:t>int</w:t>
              </w:r>
              <w:proofErr w:type="spellEnd"/>
            </w:ins>
          </w:p>
        </w:tc>
        <w:tc>
          <w:tcPr>
            <w:tcW w:w="1134" w:type="dxa"/>
          </w:tcPr>
          <w:p w:rsidR="00B773D2" w:rsidRDefault="00B773D2" w:rsidP="008D5D22">
            <w:pPr>
              <w:rPr>
                <w:ins w:id="1691" w:author="admin" w:date="2016-05-25T11:50:00Z"/>
                <w:rFonts w:ascii="Calibri" w:eastAsia="宋体" w:hAnsi="Calibri" w:cs="Times New Roman"/>
              </w:rPr>
            </w:pPr>
            <w:ins w:id="1692" w:author="admin" w:date="2016-05-25T11:50:00Z">
              <w:r>
                <w:rPr>
                  <w:rFonts w:ascii="Calibri" w:eastAsia="宋体" w:hAnsi="Calibri" w:cs="Times New Roman" w:hint="eastAsia"/>
                </w:rPr>
                <w:t>是</w:t>
              </w:r>
            </w:ins>
          </w:p>
        </w:tc>
        <w:tc>
          <w:tcPr>
            <w:tcW w:w="4303" w:type="dxa"/>
          </w:tcPr>
          <w:p w:rsidR="00B773D2" w:rsidRDefault="00B773D2" w:rsidP="008D5D22">
            <w:pPr>
              <w:rPr>
                <w:ins w:id="1693" w:author="admin" w:date="2016-05-25T11:50:00Z"/>
                <w:rFonts w:ascii="Calibri" w:eastAsia="宋体" w:hAnsi="Calibri" w:cs="Times New Roman"/>
              </w:rPr>
            </w:pPr>
            <w:ins w:id="1694" w:author="admin" w:date="2016-05-25T11:50:00Z">
              <w:r>
                <w:rPr>
                  <w:rFonts w:ascii="Calibri" w:eastAsia="宋体" w:hAnsi="Calibri" w:cs="Times New Roman" w:hint="eastAsia"/>
                </w:rPr>
                <w:t>录制文件</w:t>
              </w:r>
              <w:r>
                <w:rPr>
                  <w:rFonts w:ascii="Calibri" w:eastAsia="宋体" w:hAnsi="Calibri" w:cs="Times New Roman" w:hint="eastAsia"/>
                </w:rPr>
                <w:t>id</w:t>
              </w:r>
            </w:ins>
          </w:p>
        </w:tc>
      </w:tr>
    </w:tbl>
    <w:p w:rsidR="00B773D2" w:rsidRDefault="00B773D2" w:rsidP="00B773D2">
      <w:pPr>
        <w:rPr>
          <w:ins w:id="1695" w:author="admin" w:date="2016-05-25T11:50:00Z"/>
          <w:b/>
        </w:rPr>
      </w:pPr>
      <w:ins w:id="1696" w:author="admin" w:date="2016-05-25T11:50:00Z">
        <w:r>
          <w:rPr>
            <w:rFonts w:hint="eastAsia"/>
            <w:b/>
          </w:rPr>
          <w:t>请求示例：</w:t>
        </w:r>
      </w:ins>
    </w:p>
    <w:p w:rsidR="00B773D2" w:rsidRDefault="00B773D2" w:rsidP="00B773D2">
      <w:pPr>
        <w:pStyle w:val="10"/>
        <w:ind w:firstLineChars="0" w:firstLine="0"/>
        <w:jc w:val="left"/>
        <w:rPr>
          <w:ins w:id="1697" w:author="admin" w:date="2016-05-25T11:50:00Z"/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ins w:id="1698" w:author="admin" w:date="2016-05-25T11:50:00Z"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get</w:t>
        </w:r>
        <w:proofErr w:type="gramEnd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 xml:space="preserve"> /webapi/livechannel/getrecords?token=</w:t>
        </w:r>
        <w:r>
          <w:rPr>
            <w:rFonts w:ascii="新宋体" w:hAnsi="新宋体" w:cs="新宋体"/>
            <w:color w:val="000000"/>
            <w:kern w:val="0"/>
            <w:sz w:val="19"/>
            <w:szCs w:val="19"/>
          </w:rPr>
          <w:t>HgIYOPcx5lN6gz8JsCFBNAWp2oQ=</w:t>
        </w:r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&amp;id=1871</w:t>
        </w:r>
      </w:ins>
    </w:p>
    <w:p w:rsidR="00B773D2" w:rsidRDefault="00B773D2" w:rsidP="00B773D2">
      <w:pPr>
        <w:pStyle w:val="10"/>
        <w:ind w:firstLineChars="0" w:firstLine="0"/>
        <w:jc w:val="left"/>
        <w:rPr>
          <w:ins w:id="1699" w:author="admin" w:date="2016-05-25T11:50:00Z"/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ins w:id="1700" w:author="admin" w:date="2016-05-25T11:50:00Z"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host:</w:t>
        </w:r>
        <w:proofErr w:type="gramEnd"/>
        <w:r>
          <w:rPr>
            <w:rFonts w:ascii="新宋体" w:hAnsi="新宋体" w:cs="新宋体" w:hint="eastAsia"/>
            <w:color w:val="000000"/>
            <w:kern w:val="0"/>
            <w:sz w:val="19"/>
            <w:szCs w:val="19"/>
          </w:rPr>
          <w:t>v.butel.com</w:t>
        </w:r>
      </w:ins>
    </w:p>
    <w:p w:rsidR="00B773D2" w:rsidRDefault="00B773D2" w:rsidP="00B773D2">
      <w:pPr>
        <w:pStyle w:val="111"/>
        <w:ind w:left="841" w:firstLineChars="0" w:firstLine="0"/>
        <w:jc w:val="left"/>
        <w:rPr>
          <w:ins w:id="1701" w:author="admin" w:date="2016-05-25T11:50:00Z"/>
          <w:rFonts w:ascii="新宋体" w:hAnsi="新宋体" w:cs="新宋体"/>
          <w:color w:val="000000"/>
          <w:kern w:val="0"/>
          <w:sz w:val="19"/>
          <w:szCs w:val="19"/>
        </w:rPr>
      </w:pPr>
    </w:p>
    <w:p w:rsidR="00B773D2" w:rsidRDefault="00B773D2" w:rsidP="00B773D2">
      <w:pPr>
        <w:pStyle w:val="111"/>
        <w:numPr>
          <w:ilvl w:val="0"/>
          <w:numId w:val="6"/>
        </w:numPr>
        <w:ind w:firstLineChars="0"/>
        <w:jc w:val="left"/>
        <w:rPr>
          <w:ins w:id="1702" w:author="admin" w:date="2016-05-25T11:50:00Z"/>
          <w:b/>
        </w:rPr>
      </w:pPr>
      <w:ins w:id="1703" w:author="admin" w:date="2016-05-25T11:50:00Z">
        <w:r>
          <w:rPr>
            <w:rFonts w:hint="eastAsia"/>
            <w:b/>
          </w:rPr>
          <w:t>输出结果</w:t>
        </w:r>
      </w:ins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418"/>
        <w:gridCol w:w="4019"/>
      </w:tblGrid>
      <w:tr w:rsidR="00B773D2" w:rsidTr="008D5D22">
        <w:trPr>
          <w:ins w:id="1704" w:author="admin" w:date="2016-05-25T11:50:00Z"/>
        </w:trPr>
        <w:tc>
          <w:tcPr>
            <w:tcW w:w="2093" w:type="dxa"/>
            <w:shd w:val="clear" w:color="auto" w:fill="DDD9C3"/>
          </w:tcPr>
          <w:p w:rsidR="00B773D2" w:rsidRDefault="00B773D2" w:rsidP="008D5D22">
            <w:pPr>
              <w:jc w:val="center"/>
              <w:rPr>
                <w:ins w:id="1705" w:author="admin" w:date="2016-05-25T11:50:00Z"/>
                <w:rFonts w:ascii="Calibri" w:eastAsia="宋体" w:hAnsi="Calibri" w:cs="Times New Roman"/>
                <w:b/>
              </w:rPr>
            </w:pPr>
            <w:ins w:id="1706" w:author="admin" w:date="2016-05-25T11:50:00Z">
              <w:r>
                <w:rPr>
                  <w:rFonts w:ascii="Calibri" w:eastAsia="宋体" w:hAnsi="Calibri" w:cs="Times New Roman" w:hint="eastAsia"/>
                  <w:b/>
                </w:rPr>
                <w:t>参数名称</w:t>
              </w:r>
            </w:ins>
          </w:p>
        </w:tc>
        <w:tc>
          <w:tcPr>
            <w:tcW w:w="992" w:type="dxa"/>
            <w:shd w:val="clear" w:color="auto" w:fill="DDD9C3"/>
          </w:tcPr>
          <w:p w:rsidR="00B773D2" w:rsidRDefault="00B773D2" w:rsidP="008D5D22">
            <w:pPr>
              <w:jc w:val="center"/>
              <w:rPr>
                <w:ins w:id="1707" w:author="admin" w:date="2016-05-25T11:50:00Z"/>
                <w:rFonts w:ascii="Calibri" w:eastAsia="宋体" w:hAnsi="Calibri" w:cs="Times New Roman"/>
                <w:b/>
              </w:rPr>
            </w:pPr>
            <w:ins w:id="1708" w:author="admin" w:date="2016-05-25T11:50:00Z">
              <w:r>
                <w:rPr>
                  <w:rFonts w:ascii="Calibri" w:eastAsia="宋体" w:hAnsi="Calibri" w:cs="Times New Roman" w:hint="eastAsia"/>
                  <w:b/>
                </w:rPr>
                <w:t>类型</w:t>
              </w:r>
            </w:ins>
          </w:p>
        </w:tc>
        <w:tc>
          <w:tcPr>
            <w:tcW w:w="1418" w:type="dxa"/>
            <w:shd w:val="clear" w:color="auto" w:fill="DDD9C3"/>
          </w:tcPr>
          <w:p w:rsidR="00B773D2" w:rsidRDefault="00B773D2" w:rsidP="008D5D22">
            <w:pPr>
              <w:jc w:val="center"/>
              <w:rPr>
                <w:ins w:id="1709" w:author="admin" w:date="2016-05-25T11:50:00Z"/>
                <w:rFonts w:ascii="Calibri" w:eastAsia="宋体" w:hAnsi="Calibri" w:cs="Times New Roman"/>
                <w:b/>
              </w:rPr>
            </w:pPr>
            <w:ins w:id="1710" w:author="admin" w:date="2016-05-25T11:50:00Z">
              <w:r>
                <w:rPr>
                  <w:rFonts w:ascii="Calibri" w:eastAsia="宋体" w:hAnsi="Calibri" w:cs="Times New Roman" w:hint="eastAsia"/>
                  <w:b/>
                </w:rPr>
                <w:t>是否必填</w:t>
              </w:r>
            </w:ins>
          </w:p>
        </w:tc>
        <w:tc>
          <w:tcPr>
            <w:tcW w:w="4019" w:type="dxa"/>
            <w:shd w:val="clear" w:color="auto" w:fill="DDD9C3"/>
          </w:tcPr>
          <w:p w:rsidR="00B773D2" w:rsidRDefault="00B773D2" w:rsidP="008D5D22">
            <w:pPr>
              <w:jc w:val="center"/>
              <w:rPr>
                <w:ins w:id="1711" w:author="admin" w:date="2016-05-25T11:50:00Z"/>
                <w:rFonts w:ascii="Calibri" w:eastAsia="宋体" w:hAnsi="Calibri" w:cs="Times New Roman"/>
                <w:b/>
              </w:rPr>
            </w:pPr>
            <w:ins w:id="1712" w:author="admin" w:date="2016-05-25T11:50:00Z">
              <w:r>
                <w:rPr>
                  <w:rFonts w:ascii="Calibri" w:eastAsia="宋体" w:hAnsi="Calibri" w:cs="Times New Roman" w:hint="eastAsia"/>
                  <w:b/>
                </w:rPr>
                <w:t>备注</w:t>
              </w:r>
            </w:ins>
          </w:p>
        </w:tc>
      </w:tr>
      <w:tr w:rsidR="00B773D2" w:rsidTr="008D5D22">
        <w:trPr>
          <w:ins w:id="1713" w:author="admin" w:date="2016-05-25T11:50:00Z"/>
        </w:trPr>
        <w:tc>
          <w:tcPr>
            <w:tcW w:w="8522" w:type="dxa"/>
            <w:gridSpan w:val="4"/>
          </w:tcPr>
          <w:p w:rsidR="00B773D2" w:rsidRDefault="00B773D2" w:rsidP="008D5D22">
            <w:pPr>
              <w:pStyle w:val="10"/>
              <w:ind w:firstLineChars="0" w:firstLine="0"/>
              <w:jc w:val="center"/>
              <w:rPr>
                <w:ins w:id="1714" w:author="admin" w:date="2016-05-25T11:50:00Z"/>
                <w:b/>
              </w:rPr>
            </w:pPr>
            <w:ins w:id="1715" w:author="admin" w:date="2016-05-25T11:50:00Z">
              <w:r>
                <w:rPr>
                  <w:b/>
                </w:rPr>
                <w:t>state</w:t>
              </w:r>
            </w:ins>
          </w:p>
        </w:tc>
      </w:tr>
      <w:tr w:rsidR="00B773D2" w:rsidTr="008D5D22">
        <w:trPr>
          <w:ins w:id="1716" w:author="admin" w:date="2016-05-25T11:50:00Z"/>
        </w:trPr>
        <w:tc>
          <w:tcPr>
            <w:tcW w:w="2093" w:type="dxa"/>
            <w:shd w:val="clear" w:color="auto" w:fill="auto"/>
          </w:tcPr>
          <w:p w:rsidR="00B773D2" w:rsidRDefault="00B773D2" w:rsidP="008D5D22">
            <w:pPr>
              <w:rPr>
                <w:ins w:id="1717" w:author="admin" w:date="2016-05-25T11:50:00Z"/>
              </w:rPr>
            </w:pPr>
            <w:proofErr w:type="spellStart"/>
            <w:ins w:id="1718" w:author="admin" w:date="2016-05-25T11:50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rc</w:t>
              </w:r>
              <w:proofErr w:type="spellEnd"/>
            </w:ins>
          </w:p>
        </w:tc>
        <w:tc>
          <w:tcPr>
            <w:tcW w:w="992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719" w:author="admin" w:date="2016-05-25T11:50:00Z"/>
              </w:rPr>
            </w:pPr>
            <w:proofErr w:type="spellStart"/>
            <w:ins w:id="1720" w:author="admin" w:date="2016-05-25T11:50:00Z">
              <w:r>
                <w:rPr>
                  <w:rFonts w:hint="eastAsia"/>
                </w:rPr>
                <w:t>int</w:t>
              </w:r>
              <w:proofErr w:type="spellEnd"/>
            </w:ins>
          </w:p>
        </w:tc>
        <w:tc>
          <w:tcPr>
            <w:tcW w:w="1418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721" w:author="admin" w:date="2016-05-25T11:50:00Z"/>
              </w:rPr>
            </w:pPr>
            <w:ins w:id="1722" w:author="admin" w:date="2016-05-25T11:50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019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723" w:author="admin" w:date="2016-05-25T11:50:00Z"/>
              </w:rPr>
            </w:pPr>
            <w:ins w:id="1724" w:author="admin" w:date="2016-05-25T11:50:00Z">
              <w:r>
                <w:rPr>
                  <w:rFonts w:hint="eastAsia"/>
                </w:rPr>
                <w:t>大于等于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：正确；小于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：错误</w:t>
              </w:r>
            </w:ins>
          </w:p>
        </w:tc>
      </w:tr>
      <w:tr w:rsidR="00B773D2" w:rsidTr="008D5D22">
        <w:trPr>
          <w:ins w:id="1725" w:author="admin" w:date="2016-05-25T11:50:00Z"/>
        </w:trPr>
        <w:tc>
          <w:tcPr>
            <w:tcW w:w="2093" w:type="dxa"/>
          </w:tcPr>
          <w:p w:rsidR="00B773D2" w:rsidRDefault="00B773D2" w:rsidP="008D5D22">
            <w:pPr>
              <w:rPr>
                <w:ins w:id="1726" w:author="admin" w:date="2016-05-25T11:50:00Z"/>
              </w:rPr>
            </w:pPr>
            <w:proofErr w:type="spellStart"/>
            <w:ins w:id="1727" w:author="admin" w:date="2016-05-25T11:50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msg</w:t>
              </w:r>
              <w:proofErr w:type="spellEnd"/>
            </w:ins>
          </w:p>
        </w:tc>
        <w:tc>
          <w:tcPr>
            <w:tcW w:w="992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728" w:author="admin" w:date="2016-05-25T11:50:00Z"/>
              </w:rPr>
            </w:pPr>
            <w:ins w:id="1729" w:author="admin" w:date="2016-05-25T11:50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418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730" w:author="admin" w:date="2016-05-25T11:50:00Z"/>
              </w:rPr>
            </w:pPr>
            <w:ins w:id="1731" w:author="admin" w:date="2016-05-25T11:5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4019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732" w:author="admin" w:date="2016-05-25T11:50:00Z"/>
              </w:rPr>
            </w:pPr>
          </w:p>
        </w:tc>
      </w:tr>
      <w:tr w:rsidR="00B773D2" w:rsidTr="008D5D22">
        <w:trPr>
          <w:ins w:id="1733" w:author="admin" w:date="2016-05-25T11:50:00Z"/>
        </w:trPr>
        <w:tc>
          <w:tcPr>
            <w:tcW w:w="8522" w:type="dxa"/>
            <w:gridSpan w:val="4"/>
          </w:tcPr>
          <w:p w:rsidR="00B773D2" w:rsidRDefault="00B773D2" w:rsidP="008D5D22">
            <w:pPr>
              <w:pStyle w:val="10"/>
              <w:ind w:firstLineChars="0" w:firstLine="0"/>
              <w:jc w:val="center"/>
              <w:rPr>
                <w:ins w:id="1734" w:author="admin" w:date="2016-05-25T11:50:00Z"/>
              </w:rPr>
            </w:pPr>
            <w:ins w:id="1735" w:author="admin" w:date="2016-05-25T11:50:00Z">
              <w:r>
                <w:rPr>
                  <w:rFonts w:ascii="新宋体" w:hAnsi="新宋体" w:cs="新宋体" w:hint="eastAsia"/>
                  <w:b/>
                  <w:bCs/>
                  <w:color w:val="000000"/>
                  <w:kern w:val="0"/>
                  <w:sz w:val="19"/>
                  <w:szCs w:val="19"/>
                  <w:highlight w:val="white"/>
                  <w:shd w:val="clear" w:color="auto" w:fill="E0E0E0"/>
                </w:rPr>
                <w:t>result</w:t>
              </w:r>
            </w:ins>
          </w:p>
        </w:tc>
      </w:tr>
      <w:tr w:rsidR="00B773D2" w:rsidTr="008D5D22">
        <w:trPr>
          <w:ins w:id="1736" w:author="admin" w:date="2016-05-25T11:50:00Z"/>
        </w:trPr>
        <w:tc>
          <w:tcPr>
            <w:tcW w:w="2093" w:type="dxa"/>
          </w:tcPr>
          <w:p w:rsidR="00B773D2" w:rsidRDefault="00B773D2" w:rsidP="008D5D22">
            <w:pPr>
              <w:rPr>
                <w:ins w:id="1737" w:author="admin" w:date="2016-05-25T11:50:00Z"/>
                <w:rFonts w:ascii="宋体" w:hAnsi="宋体" w:cs="宋体"/>
                <w:kern w:val="0"/>
                <w:sz w:val="24"/>
              </w:rPr>
            </w:pPr>
            <w:ins w:id="1738" w:author="admin" w:date="2016-05-25T11:50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id</w:t>
              </w:r>
            </w:ins>
          </w:p>
        </w:tc>
        <w:tc>
          <w:tcPr>
            <w:tcW w:w="992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739" w:author="admin" w:date="2016-05-25T11:50:00Z"/>
              </w:rPr>
            </w:pPr>
            <w:proofErr w:type="spellStart"/>
            <w:ins w:id="1740" w:author="admin" w:date="2016-05-25T11:50:00Z">
              <w:r>
                <w:rPr>
                  <w:rFonts w:hint="eastAsia"/>
                </w:rPr>
                <w:t>int</w:t>
              </w:r>
              <w:proofErr w:type="spellEnd"/>
            </w:ins>
          </w:p>
        </w:tc>
        <w:tc>
          <w:tcPr>
            <w:tcW w:w="1418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741" w:author="admin" w:date="2016-05-25T11:50:00Z"/>
              </w:rPr>
            </w:pPr>
            <w:ins w:id="1742" w:author="admin" w:date="2016-05-25T11:50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019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743" w:author="admin" w:date="2016-05-25T11:50:00Z"/>
              </w:rPr>
            </w:pPr>
            <w:ins w:id="1744" w:author="admin" w:date="2016-05-25T11:50:00Z">
              <w:r>
                <w:rPr>
                  <w:rFonts w:hint="eastAsia"/>
                </w:rPr>
                <w:t>文件编号</w:t>
              </w:r>
            </w:ins>
          </w:p>
        </w:tc>
      </w:tr>
      <w:tr w:rsidR="00B773D2" w:rsidTr="008D5D22">
        <w:trPr>
          <w:ins w:id="1745" w:author="admin" w:date="2016-05-25T11:50:00Z"/>
        </w:trPr>
        <w:tc>
          <w:tcPr>
            <w:tcW w:w="2093" w:type="dxa"/>
          </w:tcPr>
          <w:p w:rsidR="00B773D2" w:rsidRDefault="00B773D2" w:rsidP="008D5D22">
            <w:pPr>
              <w:rPr>
                <w:ins w:id="1746" w:author="admin" w:date="2016-05-25T11:50:00Z"/>
                <w:rFonts w:ascii="宋体" w:hAnsi="宋体" w:cs="宋体"/>
                <w:kern w:val="0"/>
                <w:sz w:val="24"/>
              </w:rPr>
            </w:pPr>
            <w:ins w:id="1747" w:author="admin" w:date="2016-05-25T11:50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name</w:t>
              </w:r>
            </w:ins>
          </w:p>
        </w:tc>
        <w:tc>
          <w:tcPr>
            <w:tcW w:w="992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748" w:author="admin" w:date="2016-05-25T11:50:00Z"/>
              </w:rPr>
            </w:pPr>
            <w:ins w:id="1749" w:author="admin" w:date="2016-05-25T11:50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418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750" w:author="admin" w:date="2016-05-25T11:50:00Z"/>
              </w:rPr>
            </w:pPr>
            <w:ins w:id="1751" w:author="admin" w:date="2016-05-25T11:50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019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752" w:author="admin" w:date="2016-05-25T11:50:00Z"/>
              </w:rPr>
            </w:pPr>
            <w:ins w:id="1753" w:author="admin" w:date="2016-05-25T11:50:00Z">
              <w:r>
                <w:rPr>
                  <w:rFonts w:hint="eastAsia"/>
                </w:rPr>
                <w:t>文件名称</w:t>
              </w:r>
            </w:ins>
          </w:p>
        </w:tc>
      </w:tr>
      <w:tr w:rsidR="00B773D2" w:rsidTr="008D5D22">
        <w:trPr>
          <w:ins w:id="1754" w:author="admin" w:date="2016-05-25T11:50:00Z"/>
        </w:trPr>
        <w:tc>
          <w:tcPr>
            <w:tcW w:w="2093" w:type="dxa"/>
          </w:tcPr>
          <w:p w:rsidR="00B773D2" w:rsidRDefault="00B773D2" w:rsidP="008D5D22">
            <w:pPr>
              <w:rPr>
                <w:ins w:id="1755" w:author="admin" w:date="2016-05-25T11:50:00Z"/>
                <w:rFonts w:ascii="宋体" w:hAnsi="宋体" w:cs="宋体"/>
                <w:kern w:val="0"/>
                <w:sz w:val="24"/>
              </w:rPr>
            </w:pPr>
            <w:proofErr w:type="spellStart"/>
            <w:ins w:id="1756" w:author="admin" w:date="2016-05-25T11:50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playurl</w:t>
              </w:r>
              <w:proofErr w:type="spellEnd"/>
            </w:ins>
          </w:p>
        </w:tc>
        <w:tc>
          <w:tcPr>
            <w:tcW w:w="992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757" w:author="admin" w:date="2016-05-25T11:50:00Z"/>
              </w:rPr>
            </w:pPr>
            <w:ins w:id="1758" w:author="admin" w:date="2016-05-25T11:50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418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759" w:author="admin" w:date="2016-05-25T11:50:00Z"/>
              </w:rPr>
            </w:pPr>
            <w:ins w:id="1760" w:author="admin" w:date="2016-05-25T11:50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019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761" w:author="admin" w:date="2016-05-25T11:50:00Z"/>
              </w:rPr>
            </w:pPr>
            <w:ins w:id="1762" w:author="admin" w:date="2016-05-25T11:50:00Z">
              <w:r>
                <w:rPr>
                  <w:rFonts w:hint="eastAsia"/>
                </w:rPr>
                <w:t>播放地址</w:t>
              </w:r>
            </w:ins>
          </w:p>
        </w:tc>
      </w:tr>
      <w:tr w:rsidR="00B773D2" w:rsidTr="008D5D22">
        <w:trPr>
          <w:ins w:id="1763" w:author="admin" w:date="2016-05-25T11:50:00Z"/>
        </w:trPr>
        <w:tc>
          <w:tcPr>
            <w:tcW w:w="2093" w:type="dxa"/>
          </w:tcPr>
          <w:p w:rsidR="00B773D2" w:rsidRDefault="00B773D2" w:rsidP="008D5D22">
            <w:pPr>
              <w:rPr>
                <w:ins w:id="1764" w:author="admin" w:date="2016-05-25T11:50:00Z"/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ins w:id="1765" w:author="admin" w:date="2016-05-25T11:50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streamtype</w:t>
              </w:r>
              <w:proofErr w:type="spellEnd"/>
            </w:ins>
          </w:p>
        </w:tc>
        <w:tc>
          <w:tcPr>
            <w:tcW w:w="992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766" w:author="admin" w:date="2016-05-25T11:50:00Z"/>
              </w:rPr>
            </w:pPr>
            <w:ins w:id="1767" w:author="admin" w:date="2016-05-25T11:50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418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768" w:author="admin" w:date="2016-05-25T11:50:00Z"/>
              </w:rPr>
            </w:pPr>
            <w:ins w:id="1769" w:author="admin" w:date="2016-05-25T11:50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019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770" w:author="admin" w:date="2016-05-25T11:50:00Z"/>
              </w:rPr>
            </w:pPr>
            <w:ins w:id="1771" w:author="admin" w:date="2016-05-25T11:50:00Z">
              <w:r>
                <w:rPr>
                  <w:rFonts w:hint="eastAsia"/>
                </w:rPr>
                <w:t>录制文件格式。</w:t>
              </w:r>
            </w:ins>
          </w:p>
          <w:p w:rsidR="00B773D2" w:rsidRDefault="00B773D2" w:rsidP="008D5D22">
            <w:pPr>
              <w:pStyle w:val="10"/>
              <w:ind w:firstLineChars="0" w:firstLine="0"/>
              <w:rPr>
                <w:ins w:id="1772" w:author="admin" w:date="2016-05-25T11:50:00Z"/>
              </w:rPr>
            </w:pPr>
            <w:ins w:id="1773" w:author="admin" w:date="2016-05-25T11:50:00Z">
              <w:r>
                <w:rPr>
                  <w:rFonts w:hint="eastAsia"/>
                </w:rPr>
                <w:t>枚举值：</w:t>
              </w:r>
            </w:ins>
          </w:p>
          <w:p w:rsidR="00B773D2" w:rsidRDefault="00B773D2" w:rsidP="008D5D22">
            <w:pPr>
              <w:pStyle w:val="10"/>
              <w:ind w:firstLineChars="0" w:firstLine="0"/>
              <w:rPr>
                <w:ins w:id="1774" w:author="admin" w:date="2016-05-25T11:50:00Z"/>
              </w:rPr>
            </w:pPr>
            <w:ins w:id="1775" w:author="admin" w:date="2016-05-25T11:50:00Z">
              <w:r>
                <w:rPr>
                  <w:rFonts w:hint="eastAsia"/>
                </w:rPr>
                <w:t>m3u8</w:t>
              </w:r>
            </w:ins>
          </w:p>
          <w:p w:rsidR="00B773D2" w:rsidRDefault="00B773D2" w:rsidP="008D5D22">
            <w:pPr>
              <w:pStyle w:val="10"/>
              <w:ind w:firstLineChars="0" w:firstLine="0"/>
              <w:rPr>
                <w:ins w:id="1776" w:author="admin" w:date="2016-05-25T11:50:00Z"/>
              </w:rPr>
            </w:pPr>
            <w:proofErr w:type="spellStart"/>
            <w:ins w:id="1777" w:author="admin" w:date="2016-05-25T11:50:00Z">
              <w:r>
                <w:rPr>
                  <w:rFonts w:hint="eastAsia"/>
                </w:rPr>
                <w:t>flv</w:t>
              </w:r>
              <w:proofErr w:type="spellEnd"/>
            </w:ins>
          </w:p>
          <w:p w:rsidR="00B773D2" w:rsidRDefault="00B773D2" w:rsidP="008D5D22">
            <w:pPr>
              <w:pStyle w:val="10"/>
              <w:ind w:firstLineChars="0" w:firstLine="0"/>
              <w:rPr>
                <w:ins w:id="1778" w:author="admin" w:date="2016-05-25T11:50:00Z"/>
              </w:rPr>
            </w:pPr>
            <w:ins w:id="1779" w:author="admin" w:date="2016-05-25T11:50:00Z">
              <w:r>
                <w:rPr>
                  <w:rFonts w:hint="eastAsia"/>
                </w:rPr>
                <w:t>mp4</w:t>
              </w:r>
            </w:ins>
          </w:p>
        </w:tc>
      </w:tr>
      <w:tr w:rsidR="00B773D2" w:rsidTr="008D5D22">
        <w:trPr>
          <w:ins w:id="1780" w:author="admin" w:date="2016-05-25T11:50:00Z"/>
        </w:trPr>
        <w:tc>
          <w:tcPr>
            <w:tcW w:w="2093" w:type="dxa"/>
          </w:tcPr>
          <w:p w:rsidR="00B773D2" w:rsidRDefault="00B773D2" w:rsidP="008D5D22">
            <w:pPr>
              <w:rPr>
                <w:ins w:id="1781" w:author="admin" w:date="2016-05-25T11:50:00Z"/>
                <w:rFonts w:ascii="宋体" w:hAnsi="宋体" w:cs="宋体"/>
                <w:kern w:val="0"/>
                <w:sz w:val="24"/>
              </w:rPr>
            </w:pPr>
            <w:proofErr w:type="spellStart"/>
            <w:ins w:id="1782" w:author="admin" w:date="2016-05-25T11:50:00Z">
              <w:r>
                <w:rPr>
                  <w:rFonts w:ascii="新宋体" w:hAnsi="新宋体" w:cs="新宋体" w:hint="eastAsia"/>
                  <w:color w:val="000000"/>
                  <w:kern w:val="0"/>
                  <w:sz w:val="19"/>
                  <w:szCs w:val="19"/>
                </w:rPr>
                <w:t>playercode</w:t>
              </w:r>
              <w:proofErr w:type="spellEnd"/>
            </w:ins>
          </w:p>
        </w:tc>
        <w:tc>
          <w:tcPr>
            <w:tcW w:w="992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783" w:author="admin" w:date="2016-05-25T11:50:00Z"/>
              </w:rPr>
            </w:pPr>
            <w:ins w:id="1784" w:author="admin" w:date="2016-05-25T11:50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418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785" w:author="admin" w:date="2016-05-25T11:50:00Z"/>
              </w:rPr>
            </w:pPr>
            <w:ins w:id="1786" w:author="admin" w:date="2016-05-25T11:50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4019" w:type="dxa"/>
          </w:tcPr>
          <w:p w:rsidR="00B773D2" w:rsidRDefault="00B773D2" w:rsidP="008D5D22">
            <w:pPr>
              <w:pStyle w:val="10"/>
              <w:ind w:firstLineChars="0" w:firstLine="0"/>
              <w:rPr>
                <w:ins w:id="1787" w:author="admin" w:date="2016-05-25T11:50:00Z"/>
              </w:rPr>
            </w:pPr>
            <w:ins w:id="1788" w:author="admin" w:date="2016-05-25T11:50:00Z">
              <w:r>
                <w:rPr>
                  <w:rFonts w:hint="eastAsia"/>
                </w:rPr>
                <w:t>播放器集成代码</w:t>
              </w:r>
            </w:ins>
          </w:p>
        </w:tc>
      </w:tr>
    </w:tbl>
    <w:p w:rsidR="00B773D2" w:rsidRDefault="00B773D2" w:rsidP="00B773D2">
      <w:pPr>
        <w:pStyle w:val="10"/>
        <w:ind w:firstLineChars="0" w:firstLine="0"/>
        <w:jc w:val="left"/>
        <w:rPr>
          <w:ins w:id="1789" w:author="admin" w:date="2016-05-25T11:50:00Z"/>
          <w:b/>
        </w:rPr>
      </w:pPr>
      <w:ins w:id="1790" w:author="admin" w:date="2016-05-25T11:50:00Z">
        <w:r>
          <w:rPr>
            <w:rFonts w:hint="eastAsia"/>
            <w:b/>
          </w:rPr>
          <w:t>响应结果示例：</w:t>
        </w:r>
      </w:ins>
    </w:p>
    <w:p w:rsidR="00B773D2" w:rsidRDefault="00B773D2" w:rsidP="00B773D2">
      <w:pPr>
        <w:rPr>
          <w:ins w:id="1791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792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{</w:t>
        </w:r>
      </w:ins>
    </w:p>
    <w:p w:rsidR="00B773D2" w:rsidRDefault="00B773D2" w:rsidP="00B773D2">
      <w:pPr>
        <w:rPr>
          <w:ins w:id="1793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794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</w:t>
        </w:r>
        <w:proofErr w:type="gramStart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state</w:t>
        </w:r>
        <w:proofErr w:type="gram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": {</w:t>
        </w:r>
      </w:ins>
    </w:p>
    <w:p w:rsidR="00B773D2" w:rsidRDefault="00B773D2" w:rsidP="00B773D2">
      <w:pPr>
        <w:rPr>
          <w:ins w:id="1795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796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rc</w:t>
        </w:r>
        <w:proofErr w:type="spellEnd"/>
        <w:proofErr w:type="gram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": 0,</w:t>
        </w:r>
      </w:ins>
    </w:p>
    <w:p w:rsidR="00B773D2" w:rsidRDefault="00B773D2" w:rsidP="00B773D2">
      <w:pPr>
        <w:rPr>
          <w:ins w:id="1797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798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msg</w:t>
        </w:r>
        <w:proofErr w:type="spellEnd"/>
        <w:proofErr w:type="gram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": "ok"</w:t>
        </w:r>
      </w:ins>
    </w:p>
    <w:p w:rsidR="00B773D2" w:rsidRDefault="00B773D2" w:rsidP="00B773D2">
      <w:pPr>
        <w:rPr>
          <w:ins w:id="1799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800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 xml:space="preserve">    },</w:t>
        </w:r>
      </w:ins>
    </w:p>
    <w:p w:rsidR="00B773D2" w:rsidRDefault="00B773D2" w:rsidP="00B773D2">
      <w:pPr>
        <w:rPr>
          <w:ins w:id="1801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802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</w:t>
        </w:r>
        <w:proofErr w:type="gramStart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result</w:t>
        </w:r>
        <w:proofErr w:type="gram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": [</w:t>
        </w:r>
      </w:ins>
    </w:p>
    <w:p w:rsidR="00B773D2" w:rsidRDefault="00B773D2" w:rsidP="00B773D2">
      <w:pPr>
        <w:rPr>
          <w:ins w:id="1803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804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 xml:space="preserve">        {</w:t>
        </w:r>
      </w:ins>
    </w:p>
    <w:p w:rsidR="00B773D2" w:rsidRDefault="00B773D2" w:rsidP="00B773D2">
      <w:pPr>
        <w:rPr>
          <w:ins w:id="1805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806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</w:t>
        </w:r>
        <w:proofErr w:type="gramStart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id</w:t>
        </w:r>
        <w:proofErr w:type="gram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": 1871,</w:t>
        </w:r>
      </w:ins>
    </w:p>
    <w:p w:rsidR="00B773D2" w:rsidRDefault="00B773D2" w:rsidP="00B773D2">
      <w:pPr>
        <w:rPr>
          <w:ins w:id="1807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808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</w:t>
        </w:r>
        <w:proofErr w:type="gramStart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name</w:t>
        </w:r>
        <w:proofErr w:type="gram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": "cctv-1",</w:t>
        </w:r>
      </w:ins>
    </w:p>
    <w:p w:rsidR="00B773D2" w:rsidRDefault="00B773D2" w:rsidP="00B773D2">
      <w:pPr>
        <w:rPr>
          <w:ins w:id="1809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810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eastAsia="宋体" w:hAnsi="新宋体" w:cs="新宋体" w:hint="eastAsia"/>
            <w:color w:val="000000"/>
            <w:kern w:val="0"/>
            <w:sz w:val="19"/>
            <w:szCs w:val="19"/>
          </w:rPr>
          <w:t>playurl</w:t>
        </w:r>
        <w:proofErr w:type="spellEnd"/>
        <w:proofErr w:type="gram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": "http://v.butel.com/sff32fd34g.flv",</w:t>
        </w:r>
      </w:ins>
    </w:p>
    <w:p w:rsidR="00B773D2" w:rsidRDefault="00B773D2" w:rsidP="00B773D2">
      <w:pPr>
        <w:rPr>
          <w:ins w:id="1811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812" w:author="admin" w:date="2016-05-25T11:50:00Z">
        <w:r>
          <w:rPr>
            <w:rFonts w:ascii="新宋体" w:eastAsia="宋体" w:hAnsi="新宋体" w:cs="新宋体" w:hint="eastAsia"/>
            <w:color w:val="000000"/>
            <w:kern w:val="0"/>
            <w:sz w:val="19"/>
            <w:szCs w:val="19"/>
          </w:rPr>
          <w:tab/>
        </w:r>
        <w:r>
          <w:rPr>
            <w:rFonts w:ascii="新宋体" w:eastAsia="宋体" w:hAnsi="新宋体" w:cs="新宋体" w:hint="eastAsia"/>
            <w:color w:val="000000"/>
            <w:kern w:val="0"/>
            <w:sz w:val="19"/>
            <w:szCs w:val="19"/>
          </w:rPr>
          <w:tab/>
        </w:r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streamtype</w:t>
        </w:r>
        <w:proofErr w:type="spellEnd"/>
        <w:proofErr w:type="gram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": "</w:t>
        </w:r>
        <w:proofErr w:type="spellStart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flv</w:t>
        </w:r>
        <w:proofErr w:type="spell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</w:t>
        </w:r>
        <w:r>
          <w:rPr>
            <w:rFonts w:ascii="新宋体" w:eastAsia="宋体" w:hAnsi="新宋体" w:cs="新宋体" w:hint="eastAsia"/>
            <w:color w:val="000000"/>
            <w:kern w:val="0"/>
            <w:sz w:val="19"/>
            <w:szCs w:val="19"/>
          </w:rPr>
          <w:t>,</w:t>
        </w:r>
      </w:ins>
    </w:p>
    <w:p w:rsidR="00B773D2" w:rsidRDefault="00B773D2" w:rsidP="00B773D2">
      <w:pPr>
        <w:rPr>
          <w:ins w:id="1813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814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</w:t>
        </w:r>
        <w:proofErr w:type="spellStart"/>
        <w:proofErr w:type="gramStart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playercode</w:t>
        </w:r>
        <w:proofErr w:type="spellEnd"/>
        <w:proofErr w:type="gram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": "&lt;script type='text/</w:t>
        </w:r>
        <w:proofErr w:type="spellStart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javascript</w:t>
        </w:r>
        <w:proofErr w:type="spell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 xml:space="preserve">' </w:t>
        </w:r>
        <w:proofErr w:type="spellStart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src</w:t>
        </w:r>
        <w:proofErr w:type="spellEnd"/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=''&gt;....&lt;/script&gt;"</w:t>
        </w:r>
      </w:ins>
    </w:p>
    <w:p w:rsidR="00B773D2" w:rsidRDefault="00B773D2" w:rsidP="00B773D2">
      <w:pPr>
        <w:rPr>
          <w:ins w:id="1815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816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 xml:space="preserve">        }</w:t>
        </w:r>
      </w:ins>
    </w:p>
    <w:p w:rsidR="00B773D2" w:rsidRDefault="00B773D2" w:rsidP="00B773D2">
      <w:pPr>
        <w:rPr>
          <w:ins w:id="1817" w:author="admin" w:date="2016-05-25T11:50:00Z"/>
          <w:rFonts w:ascii="新宋体" w:eastAsia="宋体" w:hAnsi="新宋体" w:cs="新宋体"/>
          <w:color w:val="000000"/>
          <w:kern w:val="0"/>
          <w:sz w:val="19"/>
          <w:szCs w:val="19"/>
        </w:rPr>
      </w:pPr>
      <w:ins w:id="1818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 xml:space="preserve">    ]</w:t>
        </w:r>
      </w:ins>
    </w:p>
    <w:p w:rsidR="00B773D2" w:rsidRDefault="00B773D2" w:rsidP="00B773D2">
      <w:pPr>
        <w:rPr>
          <w:ins w:id="1819" w:author="admin" w:date="2016-05-25T11:50:00Z"/>
        </w:rPr>
      </w:pPr>
      <w:ins w:id="1820" w:author="admin" w:date="2016-05-25T11:50:00Z">
        <w:r>
          <w:rPr>
            <w:rFonts w:ascii="新宋体" w:eastAsia="宋体" w:hAnsi="新宋体" w:cs="新宋体"/>
            <w:color w:val="000000"/>
            <w:kern w:val="0"/>
            <w:sz w:val="19"/>
            <w:szCs w:val="19"/>
          </w:rPr>
          <w:t>}</w:t>
        </w:r>
      </w:ins>
    </w:p>
    <w:p w:rsidR="00B773D2" w:rsidRDefault="00B773D2" w:rsidP="00B773D2">
      <w:pPr>
        <w:rPr>
          <w:ins w:id="1821" w:author="admin" w:date="2016-05-25T11:50:00Z"/>
        </w:rPr>
      </w:pPr>
    </w:p>
    <w:p w:rsidR="00952AC5" w:rsidDel="00B42217" w:rsidRDefault="00952AC5" w:rsidP="00A556CE">
      <w:pPr>
        <w:rPr>
          <w:del w:id="1822" w:author="admin" w:date="2016-05-25T11:16:00Z"/>
          <w:rFonts w:ascii="Courier New" w:hAnsi="Courier New" w:cs="Courier New"/>
          <w:kern w:val="0"/>
        </w:rPr>
      </w:pPr>
    </w:p>
    <w:p w:rsidR="005253F2" w:rsidRDefault="006A4126">
      <w:pPr>
        <w:pStyle w:val="2"/>
      </w:pPr>
      <w:r>
        <w:rPr>
          <w:rFonts w:hint="eastAsia"/>
        </w:rPr>
        <w:lastRenderedPageBreak/>
        <w:t>关键时序</w:t>
      </w:r>
    </w:p>
    <w:p w:rsidR="005253F2" w:rsidRDefault="006A4126">
      <w:pPr>
        <w:pStyle w:val="3"/>
      </w:pPr>
      <w:r>
        <w:rPr>
          <w:rFonts w:hint="eastAsia"/>
        </w:rPr>
        <w:t>云课堂与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频道</w:t>
      </w:r>
      <w:proofErr w:type="spellStart"/>
      <w:r>
        <w:rPr>
          <w:rFonts w:hint="eastAsia"/>
        </w:rPr>
        <w:t>PaaS</w:t>
      </w:r>
      <w:proofErr w:type="spellEnd"/>
      <w:r>
        <w:rPr>
          <w:rFonts w:hint="eastAsia"/>
        </w:rPr>
        <w:t>时序</w:t>
      </w:r>
    </w:p>
    <w:p w:rsidR="005253F2" w:rsidRDefault="006A4126">
      <w:pPr>
        <w:pStyle w:val="4"/>
      </w:pPr>
      <w:r>
        <w:rPr>
          <w:rFonts w:hint="eastAsia"/>
        </w:rPr>
        <w:t>云课堂在</w:t>
      </w:r>
      <w:proofErr w:type="spellStart"/>
      <w:r>
        <w:rPr>
          <w:rFonts w:hint="eastAsia"/>
        </w:rPr>
        <w:t>PaaS</w:t>
      </w:r>
      <w:proofErr w:type="spellEnd"/>
      <w:r>
        <w:rPr>
          <w:rFonts w:hint="eastAsia"/>
        </w:rPr>
        <w:t>开户</w:t>
      </w:r>
    </w:p>
    <w:p w:rsidR="005253F2" w:rsidRDefault="006A4126">
      <w:r>
        <w:rPr>
          <w:noProof/>
        </w:rPr>
        <w:drawing>
          <wp:inline distT="0" distB="0" distL="114300" distR="114300">
            <wp:extent cx="5269230" cy="3362325"/>
            <wp:effectExtent l="0" t="0" r="762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253F2" w:rsidRDefault="005253F2"/>
    <w:p w:rsidR="005253F2" w:rsidRDefault="006A4126">
      <w:pPr>
        <w:pStyle w:val="4"/>
      </w:pPr>
      <w:r>
        <w:rPr>
          <w:rFonts w:hint="eastAsia"/>
        </w:rPr>
        <w:lastRenderedPageBreak/>
        <w:t>云课堂调用</w:t>
      </w:r>
      <w:proofErr w:type="spellStart"/>
      <w:r>
        <w:rPr>
          <w:rFonts w:hint="eastAsia"/>
        </w:rPr>
        <w:t>PaaS</w:t>
      </w:r>
      <w:proofErr w:type="spellEnd"/>
      <w:r>
        <w:rPr>
          <w:rFonts w:hint="eastAsia"/>
        </w:rPr>
        <w:t>接口鉴权</w:t>
      </w:r>
    </w:p>
    <w:p w:rsidR="005253F2" w:rsidRDefault="006A4126">
      <w:r>
        <w:rPr>
          <w:noProof/>
        </w:rPr>
        <w:drawing>
          <wp:inline distT="0" distB="0" distL="114300" distR="114300">
            <wp:extent cx="5269865" cy="5506085"/>
            <wp:effectExtent l="0" t="0" r="6985" b="184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0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253F2" w:rsidRDefault="005253F2"/>
    <w:p w:rsidR="005253F2" w:rsidRDefault="006A4126">
      <w:pPr>
        <w:pStyle w:val="4"/>
        <w:rPr>
          <w:rFonts w:eastAsiaTheme="minorEastAsia"/>
        </w:rPr>
      </w:pPr>
      <w:r>
        <w:rPr>
          <w:rFonts w:hint="eastAsia"/>
        </w:rPr>
        <w:lastRenderedPageBreak/>
        <w:t>云课堂创建</w:t>
      </w:r>
      <w:r>
        <w:rPr>
          <w:rFonts w:hint="eastAsia"/>
        </w:rPr>
        <w:t>/</w:t>
      </w:r>
      <w:r>
        <w:rPr>
          <w:rFonts w:hint="eastAsia"/>
        </w:rPr>
        <w:t>删除一个学生</w:t>
      </w:r>
    </w:p>
    <w:p w:rsidR="005253F2" w:rsidRDefault="006A4126">
      <w:r>
        <w:rPr>
          <w:noProof/>
        </w:rPr>
        <w:drawing>
          <wp:inline distT="0" distB="0" distL="114300" distR="114300">
            <wp:extent cx="5271770" cy="5875655"/>
            <wp:effectExtent l="0" t="0" r="508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7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253F2" w:rsidRDefault="005253F2"/>
    <w:p w:rsidR="005253F2" w:rsidRDefault="006A4126">
      <w:pPr>
        <w:rPr>
          <w:color w:val="FF0000"/>
        </w:rPr>
      </w:pPr>
      <w:r>
        <w:rPr>
          <w:rFonts w:hint="eastAsia"/>
          <w:color w:val="FF0000"/>
        </w:rPr>
        <w:t>注：创建学生时，需要创建一个视讯号，一个用于混屏</w:t>
      </w:r>
      <w:proofErr w:type="gramStart"/>
      <w:r>
        <w:rPr>
          <w:rFonts w:hint="eastAsia"/>
          <w:color w:val="FF0000"/>
        </w:rPr>
        <w:t>的推流地址</w:t>
      </w:r>
      <w:proofErr w:type="gramEnd"/>
      <w:r>
        <w:rPr>
          <w:rFonts w:hint="eastAsia"/>
          <w:color w:val="FF0000"/>
        </w:rPr>
        <w:t>和学生绑定。</w:t>
      </w:r>
    </w:p>
    <w:p w:rsidR="005253F2" w:rsidRDefault="005253F2">
      <w:pPr>
        <w:rPr>
          <w:color w:val="FF0000"/>
        </w:rPr>
      </w:pPr>
    </w:p>
    <w:p w:rsidR="005253F2" w:rsidRDefault="006A4126">
      <w:pPr>
        <w:rPr>
          <w:color w:val="FF0000"/>
        </w:rPr>
      </w:pPr>
      <w:r>
        <w:rPr>
          <w:rFonts w:hint="eastAsia"/>
          <w:color w:val="FF0000"/>
        </w:rPr>
        <w:t>当删除一个学生或添加一个学生时，</w:t>
      </w:r>
      <w:proofErr w:type="gramStart"/>
      <w:r>
        <w:rPr>
          <w:rFonts w:hint="eastAsia"/>
          <w:color w:val="FF0000"/>
        </w:rPr>
        <w:t>混屏源个数</w:t>
      </w:r>
      <w:proofErr w:type="gramEnd"/>
      <w:r>
        <w:rPr>
          <w:rFonts w:hint="eastAsia"/>
          <w:color w:val="FF0000"/>
        </w:rPr>
        <w:t>都会发生变化。新的混屏输出内容，在教师重新进入课堂后才能生效。</w:t>
      </w:r>
    </w:p>
    <w:p w:rsidR="005253F2" w:rsidRDefault="006A4126">
      <w:pPr>
        <w:pStyle w:val="4"/>
      </w:pPr>
      <w:r>
        <w:rPr>
          <w:rFonts w:hint="eastAsia"/>
        </w:rPr>
        <w:lastRenderedPageBreak/>
        <w:t>云课堂创建</w:t>
      </w:r>
      <w:r>
        <w:rPr>
          <w:rFonts w:hint="eastAsia"/>
        </w:rPr>
        <w:t>/</w:t>
      </w:r>
      <w:r>
        <w:rPr>
          <w:rFonts w:hint="eastAsia"/>
        </w:rPr>
        <w:t>删除一个教师</w:t>
      </w:r>
    </w:p>
    <w:p w:rsidR="005253F2" w:rsidRDefault="006A4126">
      <w:r>
        <w:rPr>
          <w:noProof/>
        </w:rPr>
        <w:drawing>
          <wp:inline distT="0" distB="0" distL="114300" distR="114300">
            <wp:extent cx="5270500" cy="4652645"/>
            <wp:effectExtent l="0" t="0" r="635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5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253F2" w:rsidRDefault="006A4126">
      <w:r>
        <w:rPr>
          <w:rFonts w:hint="eastAsia"/>
          <w:color w:val="FF0000"/>
        </w:rPr>
        <w:t>注：创建教师时，需要创建一个视讯号和教师绑定。</w:t>
      </w:r>
    </w:p>
    <w:p w:rsidR="005253F2" w:rsidRDefault="005253F2"/>
    <w:p w:rsidR="005253F2" w:rsidRDefault="006A4126">
      <w:pPr>
        <w:pStyle w:val="4"/>
        <w:rPr>
          <w:rFonts w:eastAsiaTheme="minorEastAsia"/>
        </w:rPr>
      </w:pPr>
      <w:r>
        <w:rPr>
          <w:rFonts w:hint="eastAsia"/>
        </w:rPr>
        <w:lastRenderedPageBreak/>
        <w:t>云课堂创建课堂</w:t>
      </w:r>
    </w:p>
    <w:p w:rsidR="005253F2" w:rsidRDefault="006A4126">
      <w:r>
        <w:rPr>
          <w:noProof/>
        </w:rPr>
        <w:drawing>
          <wp:inline distT="0" distB="0" distL="114300" distR="114300">
            <wp:extent cx="5274310" cy="3965575"/>
            <wp:effectExtent l="0" t="0" r="254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253F2" w:rsidRDefault="006A4126">
      <w:pPr>
        <w:rPr>
          <w:color w:val="FF0000"/>
        </w:rPr>
      </w:pPr>
      <w:r>
        <w:rPr>
          <w:rFonts w:hint="eastAsia"/>
          <w:color w:val="FF0000"/>
        </w:rPr>
        <w:t>注：创建课堂时，需要预约一个会议，创建一个直播和课堂绑定。</w:t>
      </w:r>
    </w:p>
    <w:p w:rsidR="005253F2" w:rsidRDefault="006A4126">
      <w:r>
        <w:rPr>
          <w:rFonts w:hint="eastAsia"/>
          <w:color w:val="FF0000"/>
        </w:rPr>
        <w:t>每个课堂的会议的开始时间：课堂当天</w:t>
      </w:r>
      <w:r>
        <w:rPr>
          <w:rFonts w:hint="eastAsia"/>
          <w:color w:val="FF0000"/>
        </w:rPr>
        <w:t>00:00:00</w:t>
      </w:r>
      <w:r>
        <w:rPr>
          <w:rFonts w:hint="eastAsia"/>
          <w:color w:val="FF0000"/>
        </w:rPr>
        <w:t>，结束时间：课堂当天</w:t>
      </w:r>
      <w:r>
        <w:rPr>
          <w:rFonts w:hint="eastAsia"/>
          <w:color w:val="FF0000"/>
        </w:rPr>
        <w:t>23:59:59</w:t>
      </w:r>
    </w:p>
    <w:p w:rsidR="005253F2" w:rsidRDefault="006A4126">
      <w:pPr>
        <w:pStyle w:val="4"/>
      </w:pPr>
      <w:r>
        <w:rPr>
          <w:rFonts w:hint="eastAsia"/>
        </w:rPr>
        <w:lastRenderedPageBreak/>
        <w:t>云课堂关闭一个直播</w:t>
      </w:r>
    </w:p>
    <w:p w:rsidR="005253F2" w:rsidRDefault="006A4126">
      <w:r>
        <w:rPr>
          <w:noProof/>
        </w:rPr>
        <w:drawing>
          <wp:inline distT="0" distB="0" distL="114300" distR="114300">
            <wp:extent cx="4705350" cy="3676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253F2" w:rsidRDefault="005253F2"/>
    <w:p w:rsidR="005253F2" w:rsidRDefault="006A4126">
      <w:pPr>
        <w:rPr>
          <w:color w:val="FF0000"/>
        </w:rPr>
      </w:pPr>
      <w:r>
        <w:rPr>
          <w:rFonts w:hint="eastAsia"/>
          <w:color w:val="FF0000"/>
        </w:rPr>
        <w:t>注：在每天凌晨，定时关闭前一天的直播。</w:t>
      </w:r>
    </w:p>
    <w:p w:rsidR="005253F2" w:rsidRDefault="006A4126">
      <w:pPr>
        <w:pStyle w:val="4"/>
        <w:rPr>
          <w:rFonts w:eastAsiaTheme="minorEastAsia"/>
        </w:rPr>
      </w:pPr>
      <w:r>
        <w:rPr>
          <w:rFonts w:hint="eastAsia"/>
        </w:rPr>
        <w:t>云课堂删除混屏监控流源</w:t>
      </w:r>
    </w:p>
    <w:p w:rsidR="005253F2" w:rsidRDefault="006A4126">
      <w:r>
        <w:rPr>
          <w:noProof/>
        </w:rPr>
        <w:drawing>
          <wp:inline distT="0" distB="0" distL="114300" distR="114300">
            <wp:extent cx="5269230" cy="2975610"/>
            <wp:effectExtent l="0" t="0" r="7620" b="152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253F2" w:rsidRDefault="005253F2"/>
    <w:p w:rsidR="005253F2" w:rsidRDefault="006A4126">
      <w:pPr>
        <w:pStyle w:val="4"/>
        <w:rPr>
          <w:rFonts w:eastAsiaTheme="minorEastAsia"/>
        </w:rPr>
      </w:pPr>
      <w:r>
        <w:rPr>
          <w:rFonts w:hint="eastAsia"/>
        </w:rPr>
        <w:lastRenderedPageBreak/>
        <w:t>云课堂启动混屏监控</w:t>
      </w:r>
    </w:p>
    <w:p w:rsidR="005253F2" w:rsidRDefault="005253F2"/>
    <w:p w:rsidR="005253F2" w:rsidRDefault="006A4126">
      <w:r>
        <w:rPr>
          <w:noProof/>
        </w:rPr>
        <w:drawing>
          <wp:inline distT="0" distB="0" distL="114300" distR="114300">
            <wp:extent cx="5272405" cy="485775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253F2" w:rsidRDefault="005253F2"/>
    <w:p w:rsidR="005253F2" w:rsidRDefault="006A4126">
      <w:pPr>
        <w:pStyle w:val="4"/>
        <w:rPr>
          <w:rFonts w:eastAsiaTheme="minorEastAsia"/>
        </w:rPr>
      </w:pPr>
      <w:r>
        <w:rPr>
          <w:rFonts w:hint="eastAsia"/>
        </w:rPr>
        <w:lastRenderedPageBreak/>
        <w:t>云课堂关闭混屏监控</w:t>
      </w:r>
    </w:p>
    <w:p w:rsidR="005253F2" w:rsidRDefault="006A4126">
      <w:r>
        <w:rPr>
          <w:noProof/>
        </w:rPr>
        <w:drawing>
          <wp:inline distT="0" distB="0" distL="114300" distR="114300">
            <wp:extent cx="5268595" cy="2794000"/>
            <wp:effectExtent l="0" t="0" r="825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253F2" w:rsidRDefault="005253F2"/>
    <w:p w:rsidR="005253F2" w:rsidRDefault="006A4126">
      <w:pPr>
        <w:rPr>
          <w:color w:val="FF0000"/>
        </w:rPr>
      </w:pPr>
      <w:r>
        <w:rPr>
          <w:rFonts w:hint="eastAsia"/>
          <w:color w:val="FF0000"/>
        </w:rPr>
        <w:t>注：由于</w:t>
      </w:r>
      <w:proofErr w:type="gramStart"/>
      <w:r>
        <w:rPr>
          <w:rFonts w:hint="eastAsia"/>
          <w:color w:val="FF0000"/>
        </w:rPr>
        <w:t>极</w:t>
      </w:r>
      <w:proofErr w:type="gramEnd"/>
      <w:r>
        <w:rPr>
          <w:rFonts w:hint="eastAsia"/>
          <w:color w:val="FF0000"/>
        </w:rPr>
        <w:t>频道</w:t>
      </w:r>
      <w:proofErr w:type="spellStart"/>
      <w:r>
        <w:rPr>
          <w:rFonts w:hint="eastAsia"/>
          <w:color w:val="FF0000"/>
        </w:rPr>
        <w:t>PaaS</w:t>
      </w:r>
      <w:proofErr w:type="spellEnd"/>
      <w:r>
        <w:rPr>
          <w:rFonts w:hint="eastAsia"/>
          <w:color w:val="FF0000"/>
        </w:rPr>
        <w:t>的</w:t>
      </w:r>
      <w:proofErr w:type="gramStart"/>
      <w:r>
        <w:rPr>
          <w:rFonts w:hint="eastAsia"/>
          <w:color w:val="FF0000"/>
        </w:rPr>
        <w:t>混屏很耗资</w:t>
      </w:r>
      <w:proofErr w:type="gramEnd"/>
      <w:r>
        <w:rPr>
          <w:rFonts w:hint="eastAsia"/>
          <w:color w:val="FF0000"/>
        </w:rPr>
        <w:t>源，云课堂尽可能在一个课堂结束后立刻调用混屏关闭接口释放资源。</w:t>
      </w:r>
    </w:p>
    <w:p w:rsidR="005253F2" w:rsidRDefault="005253F2">
      <w:pPr>
        <w:rPr>
          <w:color w:val="FF0000"/>
        </w:rPr>
      </w:pPr>
    </w:p>
    <w:p w:rsidR="005253F2" w:rsidRDefault="006A4126">
      <w:pPr>
        <w:pStyle w:val="4"/>
      </w:pPr>
      <w:r>
        <w:rPr>
          <w:rFonts w:hint="eastAsia"/>
        </w:rPr>
        <w:lastRenderedPageBreak/>
        <w:t>云课堂互动终端启动</w:t>
      </w:r>
      <w:r>
        <w:rPr>
          <w:rFonts w:hint="eastAsia"/>
        </w:rPr>
        <w:t>/</w:t>
      </w:r>
      <w:r>
        <w:rPr>
          <w:rFonts w:hint="eastAsia"/>
        </w:rPr>
        <w:t>停止录制</w:t>
      </w:r>
    </w:p>
    <w:p w:rsidR="005253F2" w:rsidRDefault="006A4126">
      <w:r>
        <w:rPr>
          <w:noProof/>
        </w:rPr>
        <w:drawing>
          <wp:inline distT="0" distB="0" distL="114300" distR="114300">
            <wp:extent cx="5269230" cy="4771390"/>
            <wp:effectExtent l="0" t="0" r="762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7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253F2" w:rsidRDefault="005253F2"/>
    <w:p w:rsidR="005253F2" w:rsidRDefault="006A4126">
      <w:pPr>
        <w:pStyle w:val="4"/>
      </w:pPr>
      <w:r>
        <w:rPr>
          <w:rFonts w:hint="eastAsia"/>
        </w:rPr>
        <w:lastRenderedPageBreak/>
        <w:t>云课堂获取录制结果通知</w:t>
      </w:r>
    </w:p>
    <w:p w:rsidR="005253F2" w:rsidRDefault="006A4126">
      <w:r>
        <w:rPr>
          <w:noProof/>
        </w:rPr>
        <w:drawing>
          <wp:inline distT="0" distB="0" distL="114300" distR="114300">
            <wp:extent cx="5271135" cy="3082290"/>
            <wp:effectExtent l="0" t="0" r="5715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253F2" w:rsidRDefault="005253F2"/>
    <w:p w:rsidR="005253F2" w:rsidRDefault="006A4126">
      <w:pPr>
        <w:pStyle w:val="4"/>
      </w:pPr>
      <w:r>
        <w:rPr>
          <w:rFonts w:hint="eastAsia"/>
        </w:rPr>
        <w:t>云课堂选择一个学生监控画面</w:t>
      </w:r>
    </w:p>
    <w:p w:rsidR="005253F2" w:rsidRDefault="006A4126">
      <w:r>
        <w:rPr>
          <w:noProof/>
        </w:rPr>
        <w:drawing>
          <wp:inline distT="0" distB="0" distL="114300" distR="114300">
            <wp:extent cx="5266055" cy="3753485"/>
            <wp:effectExtent l="0" t="0" r="1079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 w:rsidR="00525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77" w:author="Administrator" w:date="2016-05-25T11:50:00Z" w:initials="A">
    <w:p w:rsidR="008D5D22" w:rsidRDefault="008D5D22" w:rsidP="00B773D2">
      <w:pPr>
        <w:pStyle w:val="a6"/>
        <w:numPr>
          <w:ilvl w:val="0"/>
          <w:numId w:val="2"/>
        </w:numPr>
      </w:pPr>
      <w:r>
        <w:rPr>
          <w:rFonts w:hint="eastAsia"/>
        </w:rPr>
        <w:t>返回播放地址</w:t>
      </w:r>
    </w:p>
    <w:p w:rsidR="008D5D22" w:rsidRDefault="008D5D22" w:rsidP="00B773D2">
      <w:pPr>
        <w:pStyle w:val="a6"/>
        <w:numPr>
          <w:ilvl w:val="0"/>
          <w:numId w:val="2"/>
        </w:numPr>
      </w:pPr>
      <w:r>
        <w:rPr>
          <w:rFonts w:hint="eastAsia"/>
        </w:rPr>
        <w:t>增加回调时上下文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361" w:rsidRDefault="005C4361" w:rsidP="00750B3C">
      <w:r>
        <w:separator/>
      </w:r>
    </w:p>
  </w:endnote>
  <w:endnote w:type="continuationSeparator" w:id="0">
    <w:p w:rsidR="005C4361" w:rsidRDefault="005C4361" w:rsidP="00750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361" w:rsidRDefault="005C4361" w:rsidP="00750B3C">
      <w:r>
        <w:separator/>
      </w:r>
    </w:p>
  </w:footnote>
  <w:footnote w:type="continuationSeparator" w:id="0">
    <w:p w:rsidR="005C4361" w:rsidRDefault="005C4361" w:rsidP="00750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sz w:val="28"/>
        <w:szCs w:val="28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CC62D0A"/>
    <w:multiLevelType w:val="hybridMultilevel"/>
    <w:tmpl w:val="17BCE074"/>
    <w:lvl w:ilvl="0" w:tplc="D898E906">
      <w:start w:val="1"/>
      <w:numFmt w:val="decimal"/>
      <w:pStyle w:val="a"/>
      <w:lvlText w:val="表%1"/>
      <w:lvlJc w:val="left"/>
      <w:pPr>
        <w:tabs>
          <w:tab w:val="num" w:pos="3480"/>
        </w:tabs>
        <w:ind w:left="34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900"/>
        </w:tabs>
        <w:ind w:left="39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740"/>
        </w:tabs>
        <w:ind w:left="47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160"/>
        </w:tabs>
        <w:ind w:left="51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0"/>
        </w:tabs>
        <w:ind w:left="60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420"/>
        </w:tabs>
        <w:ind w:left="64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420"/>
      </w:pPr>
    </w:lvl>
  </w:abstractNum>
  <w:abstractNum w:abstractNumId="2">
    <w:nsid w:val="3B711AB5"/>
    <w:multiLevelType w:val="multilevel"/>
    <w:tmpl w:val="3B711AB5"/>
    <w:lvl w:ilvl="0">
      <w:start w:val="1"/>
      <w:numFmt w:val="bullet"/>
      <w:lvlText w:val=""/>
      <w:lvlJc w:val="left"/>
      <w:pPr>
        <w:ind w:left="841" w:hanging="42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">
    <w:nsid w:val="40594FF6"/>
    <w:multiLevelType w:val="multilevel"/>
    <w:tmpl w:val="40594FF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752288"/>
    <w:multiLevelType w:val="multilevel"/>
    <w:tmpl w:val="47752288"/>
    <w:lvl w:ilvl="0">
      <w:start w:val="1"/>
      <w:numFmt w:val="bullet"/>
      <w:lvlText w:val=""/>
      <w:lvlJc w:val="left"/>
      <w:pPr>
        <w:ind w:left="841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5">
    <w:nsid w:val="4CCB47B7"/>
    <w:multiLevelType w:val="multilevel"/>
    <w:tmpl w:val="4CCB47B7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387F992"/>
    <w:multiLevelType w:val="singleLevel"/>
    <w:tmpl w:val="5387F99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6AD8601"/>
    <w:multiLevelType w:val="multilevel"/>
    <w:tmpl w:val="7FD6B284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1573"/>
        </w:tabs>
        <w:ind w:left="1573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8">
    <w:nsid w:val="56AF27F4"/>
    <w:multiLevelType w:val="singleLevel"/>
    <w:tmpl w:val="56AF27F4"/>
    <w:lvl w:ilvl="0">
      <w:start w:val="1"/>
      <w:numFmt w:val="decimal"/>
      <w:suff w:val="nothing"/>
      <w:lvlText w:val="%1、"/>
      <w:lvlJc w:val="left"/>
    </w:lvl>
  </w:abstractNum>
  <w:abstractNum w:abstractNumId="9">
    <w:nsid w:val="56B01EB9"/>
    <w:multiLevelType w:val="singleLevel"/>
    <w:tmpl w:val="56B01EB9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6B01ECA"/>
    <w:multiLevelType w:val="singleLevel"/>
    <w:tmpl w:val="56B01ECA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56B0421D"/>
    <w:multiLevelType w:val="singleLevel"/>
    <w:tmpl w:val="56B0421D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B04A0B"/>
    <w:multiLevelType w:val="singleLevel"/>
    <w:tmpl w:val="56B04A0B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6B04C9F"/>
    <w:multiLevelType w:val="singleLevel"/>
    <w:tmpl w:val="56B04C9F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6B0500C"/>
    <w:multiLevelType w:val="singleLevel"/>
    <w:tmpl w:val="56B0500C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56B059AE"/>
    <w:multiLevelType w:val="singleLevel"/>
    <w:tmpl w:val="56B059A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6CB6017"/>
    <w:multiLevelType w:val="multilevel"/>
    <w:tmpl w:val="56CB6017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7">
    <w:nsid w:val="56CFC672"/>
    <w:multiLevelType w:val="singleLevel"/>
    <w:tmpl w:val="56CFC672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8">
    <w:nsid w:val="5B18799A"/>
    <w:multiLevelType w:val="hybridMultilevel"/>
    <w:tmpl w:val="4704BB24"/>
    <w:lvl w:ilvl="0" w:tplc="CA8AA7A4">
      <w:start w:val="1"/>
      <w:numFmt w:val="decimal"/>
      <w:pStyle w:val="a0"/>
      <w:lvlText w:val="图%1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D58312B"/>
    <w:multiLevelType w:val="multilevel"/>
    <w:tmpl w:val="5D58312B"/>
    <w:lvl w:ilvl="0">
      <w:start w:val="1"/>
      <w:numFmt w:val="bullet"/>
      <w:lvlText w:val=""/>
      <w:lvlJc w:val="left"/>
      <w:pPr>
        <w:ind w:left="425" w:hanging="425"/>
      </w:pPr>
      <w:rPr>
        <w:rFonts w:ascii="Wingdings" w:hAnsi="Wingdings" w:hint="default"/>
      </w:r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19"/>
  </w:num>
  <w:num w:numId="5">
    <w:abstractNumId w:val="5"/>
  </w:num>
  <w:num w:numId="6">
    <w:abstractNumId w:val="3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10"/>
  </w:num>
  <w:num w:numId="12">
    <w:abstractNumId w:val="9"/>
  </w:num>
  <w:num w:numId="13">
    <w:abstractNumId w:val="6"/>
  </w:num>
  <w:num w:numId="14">
    <w:abstractNumId w:val="17"/>
  </w:num>
  <w:num w:numId="15">
    <w:abstractNumId w:val="0"/>
  </w:num>
  <w:num w:numId="16">
    <w:abstractNumId w:val="14"/>
  </w:num>
  <w:num w:numId="17">
    <w:abstractNumId w:val="1"/>
  </w:num>
  <w:num w:numId="18">
    <w:abstractNumId w:val="18"/>
  </w:num>
  <w:num w:numId="19">
    <w:abstractNumId w:val="2"/>
  </w:num>
  <w:num w:numId="20">
    <w:abstractNumId w:val="4"/>
  </w:num>
  <w:num w:numId="21">
    <w:abstractNumId w:val="7"/>
  </w:num>
  <w:num w:numId="22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trackRevision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994C7D"/>
    <w:rsid w:val="00000795"/>
    <w:rsid w:val="00016A28"/>
    <w:rsid w:val="0002415C"/>
    <w:rsid w:val="00024665"/>
    <w:rsid w:val="00032C90"/>
    <w:rsid w:val="000519F0"/>
    <w:rsid w:val="000618EB"/>
    <w:rsid w:val="0007451A"/>
    <w:rsid w:val="00094E23"/>
    <w:rsid w:val="00100C10"/>
    <w:rsid w:val="00137BD3"/>
    <w:rsid w:val="0014097A"/>
    <w:rsid w:val="0014459E"/>
    <w:rsid w:val="00145D22"/>
    <w:rsid w:val="001558B7"/>
    <w:rsid w:val="001648A2"/>
    <w:rsid w:val="001C380F"/>
    <w:rsid w:val="001C657E"/>
    <w:rsid w:val="001D5F1C"/>
    <w:rsid w:val="002068F3"/>
    <w:rsid w:val="0021061A"/>
    <w:rsid w:val="00237A83"/>
    <w:rsid w:val="002538BF"/>
    <w:rsid w:val="002702F7"/>
    <w:rsid w:val="002A0934"/>
    <w:rsid w:val="002B19FA"/>
    <w:rsid w:val="002B2E61"/>
    <w:rsid w:val="00303910"/>
    <w:rsid w:val="00311B12"/>
    <w:rsid w:val="00313E96"/>
    <w:rsid w:val="00315A97"/>
    <w:rsid w:val="00345F60"/>
    <w:rsid w:val="00350459"/>
    <w:rsid w:val="00365CC6"/>
    <w:rsid w:val="003667B1"/>
    <w:rsid w:val="00384149"/>
    <w:rsid w:val="003D0B5E"/>
    <w:rsid w:val="0040162D"/>
    <w:rsid w:val="00414EBC"/>
    <w:rsid w:val="004213F8"/>
    <w:rsid w:val="00424845"/>
    <w:rsid w:val="0043359D"/>
    <w:rsid w:val="00471573"/>
    <w:rsid w:val="004A4D1F"/>
    <w:rsid w:val="004C0AF5"/>
    <w:rsid w:val="004E778E"/>
    <w:rsid w:val="004F6BEA"/>
    <w:rsid w:val="00502A4E"/>
    <w:rsid w:val="00511672"/>
    <w:rsid w:val="005253F2"/>
    <w:rsid w:val="005348FC"/>
    <w:rsid w:val="00553145"/>
    <w:rsid w:val="005563DE"/>
    <w:rsid w:val="00571E31"/>
    <w:rsid w:val="00595DB1"/>
    <w:rsid w:val="005A5349"/>
    <w:rsid w:val="005B341B"/>
    <w:rsid w:val="005C4361"/>
    <w:rsid w:val="00605FE2"/>
    <w:rsid w:val="00620875"/>
    <w:rsid w:val="00622863"/>
    <w:rsid w:val="006306C8"/>
    <w:rsid w:val="00640A73"/>
    <w:rsid w:val="00644F95"/>
    <w:rsid w:val="00646331"/>
    <w:rsid w:val="00647033"/>
    <w:rsid w:val="00651505"/>
    <w:rsid w:val="0066019F"/>
    <w:rsid w:val="00660F0F"/>
    <w:rsid w:val="006610C4"/>
    <w:rsid w:val="006746DD"/>
    <w:rsid w:val="00675838"/>
    <w:rsid w:val="006832BA"/>
    <w:rsid w:val="00695B52"/>
    <w:rsid w:val="006A2F3A"/>
    <w:rsid w:val="006A4126"/>
    <w:rsid w:val="006B4C25"/>
    <w:rsid w:val="00731886"/>
    <w:rsid w:val="00750B3C"/>
    <w:rsid w:val="00760C82"/>
    <w:rsid w:val="00761FC4"/>
    <w:rsid w:val="007721D1"/>
    <w:rsid w:val="00791A31"/>
    <w:rsid w:val="007D4F73"/>
    <w:rsid w:val="007F47E4"/>
    <w:rsid w:val="00801275"/>
    <w:rsid w:val="00830B87"/>
    <w:rsid w:val="00843432"/>
    <w:rsid w:val="008537F3"/>
    <w:rsid w:val="0086510E"/>
    <w:rsid w:val="00890F29"/>
    <w:rsid w:val="008C24BA"/>
    <w:rsid w:val="008C6E05"/>
    <w:rsid w:val="008D0E2D"/>
    <w:rsid w:val="008D5D22"/>
    <w:rsid w:val="008E1D05"/>
    <w:rsid w:val="00910C06"/>
    <w:rsid w:val="009223E3"/>
    <w:rsid w:val="009526CD"/>
    <w:rsid w:val="00952AC5"/>
    <w:rsid w:val="009541EF"/>
    <w:rsid w:val="009553DF"/>
    <w:rsid w:val="00960905"/>
    <w:rsid w:val="00972722"/>
    <w:rsid w:val="0098245D"/>
    <w:rsid w:val="009A730C"/>
    <w:rsid w:val="009D4F79"/>
    <w:rsid w:val="00A00C85"/>
    <w:rsid w:val="00A0285A"/>
    <w:rsid w:val="00A33519"/>
    <w:rsid w:val="00A33C0B"/>
    <w:rsid w:val="00A518AB"/>
    <w:rsid w:val="00A556CE"/>
    <w:rsid w:val="00A56767"/>
    <w:rsid w:val="00AA2C8D"/>
    <w:rsid w:val="00AB5A99"/>
    <w:rsid w:val="00AF7C61"/>
    <w:rsid w:val="00B252E0"/>
    <w:rsid w:val="00B26A50"/>
    <w:rsid w:val="00B42217"/>
    <w:rsid w:val="00B64B8D"/>
    <w:rsid w:val="00B768BC"/>
    <w:rsid w:val="00B773D2"/>
    <w:rsid w:val="00BB1A3F"/>
    <w:rsid w:val="00BF3AA2"/>
    <w:rsid w:val="00C069E7"/>
    <w:rsid w:val="00C32D7B"/>
    <w:rsid w:val="00C64783"/>
    <w:rsid w:val="00C9082D"/>
    <w:rsid w:val="00CD3D73"/>
    <w:rsid w:val="00D037F3"/>
    <w:rsid w:val="00D414E7"/>
    <w:rsid w:val="00D4567D"/>
    <w:rsid w:val="00D94D91"/>
    <w:rsid w:val="00DB27F3"/>
    <w:rsid w:val="00DC495A"/>
    <w:rsid w:val="00DF4116"/>
    <w:rsid w:val="00E122B9"/>
    <w:rsid w:val="00E26695"/>
    <w:rsid w:val="00E503AC"/>
    <w:rsid w:val="00E51276"/>
    <w:rsid w:val="00E60EEC"/>
    <w:rsid w:val="00E76D64"/>
    <w:rsid w:val="00E83A1A"/>
    <w:rsid w:val="00E949C8"/>
    <w:rsid w:val="00EA16B5"/>
    <w:rsid w:val="00EA4BBF"/>
    <w:rsid w:val="00EF4FAF"/>
    <w:rsid w:val="00F03112"/>
    <w:rsid w:val="00F336EB"/>
    <w:rsid w:val="00F5581F"/>
    <w:rsid w:val="00F94033"/>
    <w:rsid w:val="00FA3FB3"/>
    <w:rsid w:val="00FA4DA7"/>
    <w:rsid w:val="00FB60AC"/>
    <w:rsid w:val="00FD0104"/>
    <w:rsid w:val="00FD5234"/>
    <w:rsid w:val="00FE0A80"/>
    <w:rsid w:val="00FF14E6"/>
    <w:rsid w:val="00FF6987"/>
    <w:rsid w:val="01006CB0"/>
    <w:rsid w:val="01106F4B"/>
    <w:rsid w:val="0119785A"/>
    <w:rsid w:val="013F7A9A"/>
    <w:rsid w:val="01520CB9"/>
    <w:rsid w:val="017A43FC"/>
    <w:rsid w:val="01B709DD"/>
    <w:rsid w:val="01D86994"/>
    <w:rsid w:val="01DE4120"/>
    <w:rsid w:val="01F53D45"/>
    <w:rsid w:val="025F20F0"/>
    <w:rsid w:val="028E2C3F"/>
    <w:rsid w:val="02AF69F7"/>
    <w:rsid w:val="02BE378E"/>
    <w:rsid w:val="02DB52BD"/>
    <w:rsid w:val="0314419D"/>
    <w:rsid w:val="031D702B"/>
    <w:rsid w:val="03215A31"/>
    <w:rsid w:val="033F4FE1"/>
    <w:rsid w:val="034B11BF"/>
    <w:rsid w:val="03544F87"/>
    <w:rsid w:val="035E5896"/>
    <w:rsid w:val="037057B0"/>
    <w:rsid w:val="037A3B41"/>
    <w:rsid w:val="037B15C3"/>
    <w:rsid w:val="03816D4F"/>
    <w:rsid w:val="03926FEA"/>
    <w:rsid w:val="03A7370C"/>
    <w:rsid w:val="03F32506"/>
    <w:rsid w:val="03F35D89"/>
    <w:rsid w:val="03FD0897"/>
    <w:rsid w:val="040D6933"/>
    <w:rsid w:val="041C6F4E"/>
    <w:rsid w:val="04307DED"/>
    <w:rsid w:val="04490D17"/>
    <w:rsid w:val="0456002C"/>
    <w:rsid w:val="04590FB1"/>
    <w:rsid w:val="04800E71"/>
    <w:rsid w:val="04980A96"/>
    <w:rsid w:val="04AD51B8"/>
    <w:rsid w:val="04B11640"/>
    <w:rsid w:val="04C063D7"/>
    <w:rsid w:val="04CC7C6B"/>
    <w:rsid w:val="04E35692"/>
    <w:rsid w:val="05114EDC"/>
    <w:rsid w:val="052076F5"/>
    <w:rsid w:val="05536C4A"/>
    <w:rsid w:val="056A6870"/>
    <w:rsid w:val="05806815"/>
    <w:rsid w:val="05BD0878"/>
    <w:rsid w:val="05C86C09"/>
    <w:rsid w:val="05CE4396"/>
    <w:rsid w:val="05FD5DDE"/>
    <w:rsid w:val="06187C8D"/>
    <w:rsid w:val="06223E20"/>
    <w:rsid w:val="06431DD6"/>
    <w:rsid w:val="06567772"/>
    <w:rsid w:val="06572FF5"/>
    <w:rsid w:val="065A6178"/>
    <w:rsid w:val="06963DDF"/>
    <w:rsid w:val="069A27E5"/>
    <w:rsid w:val="06B16B87"/>
    <w:rsid w:val="06DA7D4B"/>
    <w:rsid w:val="06E615DF"/>
    <w:rsid w:val="07123728"/>
    <w:rsid w:val="0716432D"/>
    <w:rsid w:val="07211089"/>
    <w:rsid w:val="07215F41"/>
    <w:rsid w:val="073D1FEE"/>
    <w:rsid w:val="074F100F"/>
    <w:rsid w:val="075E2523"/>
    <w:rsid w:val="07641EAE"/>
    <w:rsid w:val="07672E32"/>
    <w:rsid w:val="07691BB9"/>
    <w:rsid w:val="077A1E53"/>
    <w:rsid w:val="07886BEA"/>
    <w:rsid w:val="07994906"/>
    <w:rsid w:val="07A27794"/>
    <w:rsid w:val="07B42F31"/>
    <w:rsid w:val="07CD3E5B"/>
    <w:rsid w:val="07D459E5"/>
    <w:rsid w:val="07E53700"/>
    <w:rsid w:val="07FE462A"/>
    <w:rsid w:val="081A339A"/>
    <w:rsid w:val="084B472A"/>
    <w:rsid w:val="084E56AE"/>
    <w:rsid w:val="0857273B"/>
    <w:rsid w:val="0889420E"/>
    <w:rsid w:val="08FE7A50"/>
    <w:rsid w:val="09122E6E"/>
    <w:rsid w:val="09172B79"/>
    <w:rsid w:val="093211A4"/>
    <w:rsid w:val="09436EC0"/>
    <w:rsid w:val="094758C6"/>
    <w:rsid w:val="095E0D6F"/>
    <w:rsid w:val="096473F5"/>
    <w:rsid w:val="09953447"/>
    <w:rsid w:val="09960EC9"/>
    <w:rsid w:val="09B6397C"/>
    <w:rsid w:val="09CA261C"/>
    <w:rsid w:val="09CC13A3"/>
    <w:rsid w:val="09E12241"/>
    <w:rsid w:val="0A033A7B"/>
    <w:rsid w:val="0A18019D"/>
    <w:rsid w:val="0A1A36A0"/>
    <w:rsid w:val="0A33204C"/>
    <w:rsid w:val="0A5002F7"/>
    <w:rsid w:val="0A550002"/>
    <w:rsid w:val="0A796F3D"/>
    <w:rsid w:val="0A876253"/>
    <w:rsid w:val="0A9A7472"/>
    <w:rsid w:val="0AA53284"/>
    <w:rsid w:val="0AB4389F"/>
    <w:rsid w:val="0ABC5428"/>
    <w:rsid w:val="0AE5406E"/>
    <w:rsid w:val="0B14133A"/>
    <w:rsid w:val="0B493D92"/>
    <w:rsid w:val="0B565626"/>
    <w:rsid w:val="0B63493C"/>
    <w:rsid w:val="0B7C5866"/>
    <w:rsid w:val="0BAF4DBB"/>
    <w:rsid w:val="0BCA55E5"/>
    <w:rsid w:val="0BDA7DFE"/>
    <w:rsid w:val="0BDD0D82"/>
    <w:rsid w:val="0C082ECB"/>
    <w:rsid w:val="0C2549FA"/>
    <w:rsid w:val="0CC222FA"/>
    <w:rsid w:val="0CC37D7B"/>
    <w:rsid w:val="0CC64583"/>
    <w:rsid w:val="0CC72005"/>
    <w:rsid w:val="0CC76782"/>
    <w:rsid w:val="0CD7229F"/>
    <w:rsid w:val="0CE515B5"/>
    <w:rsid w:val="0CFC4A5D"/>
    <w:rsid w:val="0D2658A2"/>
    <w:rsid w:val="0D4912D9"/>
    <w:rsid w:val="0D627C85"/>
    <w:rsid w:val="0D7C4FAB"/>
    <w:rsid w:val="0D8E3FCC"/>
    <w:rsid w:val="0D9848DC"/>
    <w:rsid w:val="0DD27F39"/>
    <w:rsid w:val="0DD46CBF"/>
    <w:rsid w:val="0DE46F59"/>
    <w:rsid w:val="0E064F10"/>
    <w:rsid w:val="0E1E25B6"/>
    <w:rsid w:val="0E370F62"/>
    <w:rsid w:val="0E604325"/>
    <w:rsid w:val="0E907072"/>
    <w:rsid w:val="0EB01B25"/>
    <w:rsid w:val="0EB3632D"/>
    <w:rsid w:val="0EC230C4"/>
    <w:rsid w:val="0EC82A4F"/>
    <w:rsid w:val="0ED542E3"/>
    <w:rsid w:val="0ED777E6"/>
    <w:rsid w:val="0EE000F6"/>
    <w:rsid w:val="0EF6009B"/>
    <w:rsid w:val="0EFD7A26"/>
    <w:rsid w:val="0F083839"/>
    <w:rsid w:val="0F2804EA"/>
    <w:rsid w:val="0F442399"/>
    <w:rsid w:val="0F5F4247"/>
    <w:rsid w:val="0F8143FC"/>
    <w:rsid w:val="0FB513D3"/>
    <w:rsid w:val="0FC22C67"/>
    <w:rsid w:val="0FD84E0B"/>
    <w:rsid w:val="0FDA030E"/>
    <w:rsid w:val="0FDD4B16"/>
    <w:rsid w:val="10013A51"/>
    <w:rsid w:val="10154C70"/>
    <w:rsid w:val="101739F6"/>
    <w:rsid w:val="10223F85"/>
    <w:rsid w:val="10242D0C"/>
    <w:rsid w:val="105656D9"/>
    <w:rsid w:val="10994C7D"/>
    <w:rsid w:val="10B028F0"/>
    <w:rsid w:val="10BF5108"/>
    <w:rsid w:val="10C57012"/>
    <w:rsid w:val="10DC6C37"/>
    <w:rsid w:val="10F320DF"/>
    <w:rsid w:val="10F3685C"/>
    <w:rsid w:val="111A451D"/>
    <w:rsid w:val="113605CA"/>
    <w:rsid w:val="1169429C"/>
    <w:rsid w:val="118E44DC"/>
    <w:rsid w:val="11B5691A"/>
    <w:rsid w:val="11C15FB0"/>
    <w:rsid w:val="11E051E0"/>
    <w:rsid w:val="11E85E6F"/>
    <w:rsid w:val="1205799E"/>
    <w:rsid w:val="120D282C"/>
    <w:rsid w:val="121A40C0"/>
    <w:rsid w:val="122C565F"/>
    <w:rsid w:val="122D30E1"/>
    <w:rsid w:val="125A4EAA"/>
    <w:rsid w:val="12722550"/>
    <w:rsid w:val="12B63F3E"/>
    <w:rsid w:val="12BE6DCC"/>
    <w:rsid w:val="12BF484E"/>
    <w:rsid w:val="12CC1965"/>
    <w:rsid w:val="12D2386F"/>
    <w:rsid w:val="12EE791C"/>
    <w:rsid w:val="12F066A2"/>
    <w:rsid w:val="130030B9"/>
    <w:rsid w:val="13141D5A"/>
    <w:rsid w:val="1331710B"/>
    <w:rsid w:val="1357734B"/>
    <w:rsid w:val="137D5F06"/>
    <w:rsid w:val="13A74B4C"/>
    <w:rsid w:val="13BF21F2"/>
    <w:rsid w:val="13E54630"/>
    <w:rsid w:val="13F910D3"/>
    <w:rsid w:val="141D000D"/>
    <w:rsid w:val="143C08C2"/>
    <w:rsid w:val="144846D5"/>
    <w:rsid w:val="145E6879"/>
    <w:rsid w:val="1462527F"/>
    <w:rsid w:val="14663C85"/>
    <w:rsid w:val="14702016"/>
    <w:rsid w:val="14717A98"/>
    <w:rsid w:val="149A53D9"/>
    <w:rsid w:val="14DD4BC8"/>
    <w:rsid w:val="14E44553"/>
    <w:rsid w:val="14FD2EFF"/>
    <w:rsid w:val="15154D22"/>
    <w:rsid w:val="15173AA9"/>
    <w:rsid w:val="151F0EB5"/>
    <w:rsid w:val="152C01CB"/>
    <w:rsid w:val="1549557C"/>
    <w:rsid w:val="155C2F18"/>
    <w:rsid w:val="1571543C"/>
    <w:rsid w:val="15774DC7"/>
    <w:rsid w:val="15F70B98"/>
    <w:rsid w:val="16084DE4"/>
    <w:rsid w:val="160968B4"/>
    <w:rsid w:val="16383B80"/>
    <w:rsid w:val="16550F32"/>
    <w:rsid w:val="16892685"/>
    <w:rsid w:val="16920D97"/>
    <w:rsid w:val="16C16063"/>
    <w:rsid w:val="16F342B3"/>
    <w:rsid w:val="17072F54"/>
    <w:rsid w:val="170809D5"/>
    <w:rsid w:val="1714006B"/>
    <w:rsid w:val="174817BF"/>
    <w:rsid w:val="174E6F4B"/>
    <w:rsid w:val="17566556"/>
    <w:rsid w:val="1777230E"/>
    <w:rsid w:val="1782289D"/>
    <w:rsid w:val="17A34699"/>
    <w:rsid w:val="17AD6F65"/>
    <w:rsid w:val="17B0596B"/>
    <w:rsid w:val="17D548A6"/>
    <w:rsid w:val="17D7362C"/>
    <w:rsid w:val="17D810AE"/>
    <w:rsid w:val="17DA45B1"/>
    <w:rsid w:val="17E54B40"/>
    <w:rsid w:val="18000F6D"/>
    <w:rsid w:val="183A204C"/>
    <w:rsid w:val="18671C16"/>
    <w:rsid w:val="186A2B9B"/>
    <w:rsid w:val="188005C2"/>
    <w:rsid w:val="188411C6"/>
    <w:rsid w:val="18966EE2"/>
    <w:rsid w:val="18A43C7A"/>
    <w:rsid w:val="18B34294"/>
    <w:rsid w:val="18E637EA"/>
    <w:rsid w:val="18EE2DF4"/>
    <w:rsid w:val="18F040F9"/>
    <w:rsid w:val="18F60201"/>
    <w:rsid w:val="191D00C0"/>
    <w:rsid w:val="19464B08"/>
    <w:rsid w:val="19472589"/>
    <w:rsid w:val="19915E81"/>
    <w:rsid w:val="1A23796E"/>
    <w:rsid w:val="1A2B05FE"/>
    <w:rsid w:val="1A2C027D"/>
    <w:rsid w:val="1A395395"/>
    <w:rsid w:val="1A6D6AE8"/>
    <w:rsid w:val="1A807D07"/>
    <w:rsid w:val="1AA21541"/>
    <w:rsid w:val="1AA90ECC"/>
    <w:rsid w:val="1ABF306F"/>
    <w:rsid w:val="1ADE00A1"/>
    <w:rsid w:val="1AE31FAA"/>
    <w:rsid w:val="1AF26D42"/>
    <w:rsid w:val="1AF76A4D"/>
    <w:rsid w:val="1B120345"/>
    <w:rsid w:val="1B134CF8"/>
    <w:rsid w:val="1B340AB0"/>
    <w:rsid w:val="1B4310CA"/>
    <w:rsid w:val="1B674782"/>
    <w:rsid w:val="1B761519"/>
    <w:rsid w:val="1B884CB7"/>
    <w:rsid w:val="1BA16EE5"/>
    <w:rsid w:val="1BA942F2"/>
    <w:rsid w:val="1BB52303"/>
    <w:rsid w:val="1BC11999"/>
    <w:rsid w:val="1BC2741A"/>
    <w:rsid w:val="1BCA4827"/>
    <w:rsid w:val="1BCF0CAE"/>
    <w:rsid w:val="1BFC2A77"/>
    <w:rsid w:val="1BFE5F7A"/>
    <w:rsid w:val="1C163621"/>
    <w:rsid w:val="1C220738"/>
    <w:rsid w:val="1C517F83"/>
    <w:rsid w:val="1C687BA8"/>
    <w:rsid w:val="1C7B464A"/>
    <w:rsid w:val="1C8474D8"/>
    <w:rsid w:val="1C986179"/>
    <w:rsid w:val="1CA05783"/>
    <w:rsid w:val="1CA5192F"/>
    <w:rsid w:val="1CE374F2"/>
    <w:rsid w:val="1CED3684"/>
    <w:rsid w:val="1CEE1106"/>
    <w:rsid w:val="1D050D2B"/>
    <w:rsid w:val="1D207356"/>
    <w:rsid w:val="1D58430D"/>
    <w:rsid w:val="1D652049"/>
    <w:rsid w:val="1D8437F8"/>
    <w:rsid w:val="1D9D21A3"/>
    <w:rsid w:val="1DC964EA"/>
    <w:rsid w:val="1DDC055E"/>
    <w:rsid w:val="1DEC57A6"/>
    <w:rsid w:val="1E004446"/>
    <w:rsid w:val="1E117F64"/>
    <w:rsid w:val="1E2C078D"/>
    <w:rsid w:val="1E3C2FA6"/>
    <w:rsid w:val="1E4E6744"/>
    <w:rsid w:val="1E5C12DD"/>
    <w:rsid w:val="1E803A9B"/>
    <w:rsid w:val="1EA57152"/>
    <w:rsid w:val="1EA935DA"/>
    <w:rsid w:val="1EB26CB9"/>
    <w:rsid w:val="1ED744A9"/>
    <w:rsid w:val="1EDC0931"/>
    <w:rsid w:val="1EE943C4"/>
    <w:rsid w:val="1EFB7B61"/>
    <w:rsid w:val="1F0307F1"/>
    <w:rsid w:val="1F0B237A"/>
    <w:rsid w:val="1F181690"/>
    <w:rsid w:val="1F1F101A"/>
    <w:rsid w:val="1F3E5153"/>
    <w:rsid w:val="1F412854"/>
    <w:rsid w:val="1F5514F4"/>
    <w:rsid w:val="1F7C13B4"/>
    <w:rsid w:val="1FA24E77"/>
    <w:rsid w:val="1FAE5406"/>
    <w:rsid w:val="1FB35111"/>
    <w:rsid w:val="1FB60294"/>
    <w:rsid w:val="1FDD5F55"/>
    <w:rsid w:val="1FF300F9"/>
    <w:rsid w:val="200B1023"/>
    <w:rsid w:val="201A7FB9"/>
    <w:rsid w:val="20215745"/>
    <w:rsid w:val="20217943"/>
    <w:rsid w:val="202750D0"/>
    <w:rsid w:val="203330E1"/>
    <w:rsid w:val="2043117D"/>
    <w:rsid w:val="20497803"/>
    <w:rsid w:val="20546E99"/>
    <w:rsid w:val="2055491A"/>
    <w:rsid w:val="206A35BB"/>
    <w:rsid w:val="206B103D"/>
    <w:rsid w:val="20AA1E26"/>
    <w:rsid w:val="20CF0D61"/>
    <w:rsid w:val="20F75521"/>
    <w:rsid w:val="210A56C3"/>
    <w:rsid w:val="215A6747"/>
    <w:rsid w:val="21862A8E"/>
    <w:rsid w:val="218F339D"/>
    <w:rsid w:val="21BD5166"/>
    <w:rsid w:val="21C55DF6"/>
    <w:rsid w:val="21C847FC"/>
    <w:rsid w:val="21E45026"/>
    <w:rsid w:val="220B2CE7"/>
    <w:rsid w:val="222C0C9D"/>
    <w:rsid w:val="222F1C22"/>
    <w:rsid w:val="222F7A24"/>
    <w:rsid w:val="22302F27"/>
    <w:rsid w:val="22380333"/>
    <w:rsid w:val="223E69B9"/>
    <w:rsid w:val="225678E3"/>
    <w:rsid w:val="225B3D6B"/>
    <w:rsid w:val="225E4CF0"/>
    <w:rsid w:val="226A6584"/>
    <w:rsid w:val="22711792"/>
    <w:rsid w:val="22931946"/>
    <w:rsid w:val="22B10EF6"/>
    <w:rsid w:val="22B53180"/>
    <w:rsid w:val="22BF3A8F"/>
    <w:rsid w:val="22DA20BB"/>
    <w:rsid w:val="22EB365A"/>
    <w:rsid w:val="23077707"/>
    <w:rsid w:val="230B610D"/>
    <w:rsid w:val="23192EA4"/>
    <w:rsid w:val="23241235"/>
    <w:rsid w:val="233D435E"/>
    <w:rsid w:val="234207E5"/>
    <w:rsid w:val="234A1475"/>
    <w:rsid w:val="234B10F5"/>
    <w:rsid w:val="235E0116"/>
    <w:rsid w:val="2361109A"/>
    <w:rsid w:val="23715AB1"/>
    <w:rsid w:val="239B5675"/>
    <w:rsid w:val="23C16B35"/>
    <w:rsid w:val="23CD61CB"/>
    <w:rsid w:val="23D16DD0"/>
    <w:rsid w:val="23F6158E"/>
    <w:rsid w:val="24117BB9"/>
    <w:rsid w:val="24194FC5"/>
    <w:rsid w:val="241E6ECF"/>
    <w:rsid w:val="243B67FF"/>
    <w:rsid w:val="24400708"/>
    <w:rsid w:val="24772DE1"/>
    <w:rsid w:val="247F3A70"/>
    <w:rsid w:val="24857B78"/>
    <w:rsid w:val="24955C14"/>
    <w:rsid w:val="249C1D1C"/>
    <w:rsid w:val="24B473C2"/>
    <w:rsid w:val="24D02576"/>
    <w:rsid w:val="24D14774"/>
    <w:rsid w:val="24EA789C"/>
    <w:rsid w:val="250A7DD1"/>
    <w:rsid w:val="253C76A7"/>
    <w:rsid w:val="25457FB6"/>
    <w:rsid w:val="25480F3B"/>
    <w:rsid w:val="254E75C1"/>
    <w:rsid w:val="257F7D90"/>
    <w:rsid w:val="25963238"/>
    <w:rsid w:val="25A65A51"/>
    <w:rsid w:val="25C40884"/>
    <w:rsid w:val="25C81489"/>
    <w:rsid w:val="25D21D98"/>
    <w:rsid w:val="25D94FA6"/>
    <w:rsid w:val="25F87A5A"/>
    <w:rsid w:val="25F954DB"/>
    <w:rsid w:val="260F5480"/>
    <w:rsid w:val="26174A8B"/>
    <w:rsid w:val="263D4CCB"/>
    <w:rsid w:val="26423351"/>
    <w:rsid w:val="26906CD3"/>
    <w:rsid w:val="26B01787"/>
    <w:rsid w:val="26E30CDC"/>
    <w:rsid w:val="26F356F3"/>
    <w:rsid w:val="270A5318"/>
    <w:rsid w:val="27110526"/>
    <w:rsid w:val="272107C1"/>
    <w:rsid w:val="27264C48"/>
    <w:rsid w:val="27482BFF"/>
    <w:rsid w:val="2750388E"/>
    <w:rsid w:val="27511310"/>
    <w:rsid w:val="2751350E"/>
    <w:rsid w:val="27567996"/>
    <w:rsid w:val="276E503D"/>
    <w:rsid w:val="277811CF"/>
    <w:rsid w:val="277933CE"/>
    <w:rsid w:val="27F92A22"/>
    <w:rsid w:val="285F5C4A"/>
    <w:rsid w:val="286C4F60"/>
    <w:rsid w:val="28745BEF"/>
    <w:rsid w:val="28855E8A"/>
    <w:rsid w:val="289F6A33"/>
    <w:rsid w:val="28A450B9"/>
    <w:rsid w:val="28A718C1"/>
    <w:rsid w:val="28A83AC0"/>
    <w:rsid w:val="28D0331C"/>
    <w:rsid w:val="28DC0A97"/>
    <w:rsid w:val="28EA3630"/>
    <w:rsid w:val="28F364BD"/>
    <w:rsid w:val="28F4613D"/>
    <w:rsid w:val="28FF7D52"/>
    <w:rsid w:val="29013255"/>
    <w:rsid w:val="293E7836"/>
    <w:rsid w:val="294A10CA"/>
    <w:rsid w:val="29626771"/>
    <w:rsid w:val="29757990"/>
    <w:rsid w:val="29A53D63"/>
    <w:rsid w:val="29AB5C6C"/>
    <w:rsid w:val="29B30AFA"/>
    <w:rsid w:val="29BD5B86"/>
    <w:rsid w:val="29BF6B0B"/>
    <w:rsid w:val="29C66496"/>
    <w:rsid w:val="29F959EB"/>
    <w:rsid w:val="2A082782"/>
    <w:rsid w:val="2A093A87"/>
    <w:rsid w:val="2A290739"/>
    <w:rsid w:val="2A2D713F"/>
    <w:rsid w:val="2A480FED"/>
    <w:rsid w:val="2A6E59AA"/>
    <w:rsid w:val="2A743136"/>
    <w:rsid w:val="2A7A5040"/>
    <w:rsid w:val="2AA81007"/>
    <w:rsid w:val="2AB1519A"/>
    <w:rsid w:val="2AC25434"/>
    <w:rsid w:val="2AD17C4D"/>
    <w:rsid w:val="2AF35C03"/>
    <w:rsid w:val="2AFE7817"/>
    <w:rsid w:val="2B436C87"/>
    <w:rsid w:val="2B4D5018"/>
    <w:rsid w:val="2B575927"/>
    <w:rsid w:val="2B616237"/>
    <w:rsid w:val="2B681445"/>
    <w:rsid w:val="2B785E5C"/>
    <w:rsid w:val="2BA128A4"/>
    <w:rsid w:val="2BA8442D"/>
    <w:rsid w:val="2BAB0C35"/>
    <w:rsid w:val="2BB846C7"/>
    <w:rsid w:val="2BD8717A"/>
    <w:rsid w:val="2BF000A4"/>
    <w:rsid w:val="2BFB1CB9"/>
    <w:rsid w:val="2C0B44D1"/>
    <w:rsid w:val="2C200BF3"/>
    <w:rsid w:val="2C3D4920"/>
    <w:rsid w:val="2C463031"/>
    <w:rsid w:val="2C6425E2"/>
    <w:rsid w:val="2C774E6F"/>
    <w:rsid w:val="2C7D570A"/>
    <w:rsid w:val="2C825415"/>
    <w:rsid w:val="2C87189D"/>
    <w:rsid w:val="2CC07EDA"/>
    <w:rsid w:val="2CCD2011"/>
    <w:rsid w:val="2CDC0FA6"/>
    <w:rsid w:val="2CE03230"/>
    <w:rsid w:val="2D0830EF"/>
    <w:rsid w:val="2D3E57C8"/>
    <w:rsid w:val="2D462BD4"/>
    <w:rsid w:val="2D4C4ADE"/>
    <w:rsid w:val="2D5371A0"/>
    <w:rsid w:val="2D607001"/>
    <w:rsid w:val="2D665687"/>
    <w:rsid w:val="2D886EC1"/>
    <w:rsid w:val="2D932CD3"/>
    <w:rsid w:val="2DD959C6"/>
    <w:rsid w:val="2DDB0EC9"/>
    <w:rsid w:val="2DFA177E"/>
    <w:rsid w:val="2DFE2383"/>
    <w:rsid w:val="2E03208E"/>
    <w:rsid w:val="2E1909AE"/>
    <w:rsid w:val="2E194231"/>
    <w:rsid w:val="2E377F5E"/>
    <w:rsid w:val="2E5A7219"/>
    <w:rsid w:val="2E7D06D3"/>
    <w:rsid w:val="2E9C0F87"/>
    <w:rsid w:val="2E9D3186"/>
    <w:rsid w:val="2EDE19F1"/>
    <w:rsid w:val="2EE203F7"/>
    <w:rsid w:val="2EEB0D06"/>
    <w:rsid w:val="2F0A5D38"/>
    <w:rsid w:val="2F1269C8"/>
    <w:rsid w:val="2F141ECB"/>
    <w:rsid w:val="2F2C7572"/>
    <w:rsid w:val="2F4B7E26"/>
    <w:rsid w:val="2F600CC5"/>
    <w:rsid w:val="2F631C4A"/>
    <w:rsid w:val="2F9B0EAA"/>
    <w:rsid w:val="2FA64CBD"/>
    <w:rsid w:val="2FB20AD0"/>
    <w:rsid w:val="2FB32CCE"/>
    <w:rsid w:val="2FC63EED"/>
    <w:rsid w:val="2FC82C73"/>
    <w:rsid w:val="2FCF25FE"/>
    <w:rsid w:val="2FD15B01"/>
    <w:rsid w:val="2FD7548C"/>
    <w:rsid w:val="2FFD1E48"/>
    <w:rsid w:val="30296190"/>
    <w:rsid w:val="30372F27"/>
    <w:rsid w:val="303A3EAC"/>
    <w:rsid w:val="306153F0"/>
    <w:rsid w:val="308C6234"/>
    <w:rsid w:val="309645C5"/>
    <w:rsid w:val="30A844DF"/>
    <w:rsid w:val="30C0540A"/>
    <w:rsid w:val="30DB3A35"/>
    <w:rsid w:val="30EA07CC"/>
    <w:rsid w:val="30EB624E"/>
    <w:rsid w:val="310A6B03"/>
    <w:rsid w:val="31121990"/>
    <w:rsid w:val="312241A9"/>
    <w:rsid w:val="312B4AB9"/>
    <w:rsid w:val="31645F17"/>
    <w:rsid w:val="316F64A7"/>
    <w:rsid w:val="319D7376"/>
    <w:rsid w:val="31AA0C0A"/>
    <w:rsid w:val="31B35C97"/>
    <w:rsid w:val="31B54A1D"/>
    <w:rsid w:val="31DC1059"/>
    <w:rsid w:val="31E651EC"/>
    <w:rsid w:val="31F36A80"/>
    <w:rsid w:val="325C2C2C"/>
    <w:rsid w:val="326225B7"/>
    <w:rsid w:val="327D0BE3"/>
    <w:rsid w:val="32E5510F"/>
    <w:rsid w:val="32EB4A9A"/>
    <w:rsid w:val="330F5F53"/>
    <w:rsid w:val="33203C6F"/>
    <w:rsid w:val="33401FA5"/>
    <w:rsid w:val="3364345F"/>
    <w:rsid w:val="33915228"/>
    <w:rsid w:val="339C35B9"/>
    <w:rsid w:val="33B02259"/>
    <w:rsid w:val="33B444E3"/>
    <w:rsid w:val="33B850E7"/>
    <w:rsid w:val="33BF02F5"/>
    <w:rsid w:val="33EC20BE"/>
    <w:rsid w:val="34057765"/>
    <w:rsid w:val="34083F6D"/>
    <w:rsid w:val="340D5E76"/>
    <w:rsid w:val="341F3B92"/>
    <w:rsid w:val="343A43BC"/>
    <w:rsid w:val="344C595B"/>
    <w:rsid w:val="34762022"/>
    <w:rsid w:val="34887D3E"/>
    <w:rsid w:val="349B56DA"/>
    <w:rsid w:val="349F1B61"/>
    <w:rsid w:val="34D310B7"/>
    <w:rsid w:val="34D6203C"/>
    <w:rsid w:val="34E03C50"/>
    <w:rsid w:val="34E622D6"/>
    <w:rsid w:val="34FF0C81"/>
    <w:rsid w:val="35316ED2"/>
    <w:rsid w:val="35784F7D"/>
    <w:rsid w:val="35792B4A"/>
    <w:rsid w:val="358C62E7"/>
    <w:rsid w:val="35A62714"/>
    <w:rsid w:val="35B03024"/>
    <w:rsid w:val="35B20725"/>
    <w:rsid w:val="35C36441"/>
    <w:rsid w:val="35C41CC4"/>
    <w:rsid w:val="35CD25D4"/>
    <w:rsid w:val="35D733CF"/>
    <w:rsid w:val="35F32813"/>
    <w:rsid w:val="360062A6"/>
    <w:rsid w:val="362E38F2"/>
    <w:rsid w:val="362F3572"/>
    <w:rsid w:val="36331F78"/>
    <w:rsid w:val="365B56BB"/>
    <w:rsid w:val="36632918"/>
    <w:rsid w:val="36676F4F"/>
    <w:rsid w:val="36840A7D"/>
    <w:rsid w:val="36890788"/>
    <w:rsid w:val="368B0408"/>
    <w:rsid w:val="36AE76C3"/>
    <w:rsid w:val="370635D5"/>
    <w:rsid w:val="37083255"/>
    <w:rsid w:val="37242B85"/>
    <w:rsid w:val="37340C21"/>
    <w:rsid w:val="37386830"/>
    <w:rsid w:val="37504CCE"/>
    <w:rsid w:val="375223CF"/>
    <w:rsid w:val="375F74E7"/>
    <w:rsid w:val="37684573"/>
    <w:rsid w:val="376D427E"/>
    <w:rsid w:val="3778260F"/>
    <w:rsid w:val="378C70B1"/>
    <w:rsid w:val="37961BBF"/>
    <w:rsid w:val="37E62C43"/>
    <w:rsid w:val="38184717"/>
    <w:rsid w:val="38344F41"/>
    <w:rsid w:val="38822AC1"/>
    <w:rsid w:val="38953CE0"/>
    <w:rsid w:val="389804E8"/>
    <w:rsid w:val="38CF6444"/>
    <w:rsid w:val="38D65DCF"/>
    <w:rsid w:val="38E0135E"/>
    <w:rsid w:val="38F52E00"/>
    <w:rsid w:val="395E11AB"/>
    <w:rsid w:val="399F7A1E"/>
    <w:rsid w:val="39A5191F"/>
    <w:rsid w:val="39A62C24"/>
    <w:rsid w:val="39B131B3"/>
    <w:rsid w:val="39B53A46"/>
    <w:rsid w:val="39E8110F"/>
    <w:rsid w:val="3A052C3D"/>
    <w:rsid w:val="3A1F37E7"/>
    <w:rsid w:val="3A21256E"/>
    <w:rsid w:val="3A247C6F"/>
    <w:rsid w:val="3A49242D"/>
    <w:rsid w:val="3A50783A"/>
    <w:rsid w:val="3A602052"/>
    <w:rsid w:val="3A625555"/>
    <w:rsid w:val="3A653F5C"/>
    <w:rsid w:val="3A83350C"/>
    <w:rsid w:val="3ABD23EC"/>
    <w:rsid w:val="3ACC2A06"/>
    <w:rsid w:val="3AD76819"/>
    <w:rsid w:val="3AE71032"/>
    <w:rsid w:val="3B142DFB"/>
    <w:rsid w:val="3B3D1A41"/>
    <w:rsid w:val="3B6E698C"/>
    <w:rsid w:val="3B9001C6"/>
    <w:rsid w:val="3B915C47"/>
    <w:rsid w:val="3B946BCC"/>
    <w:rsid w:val="3BA8586D"/>
    <w:rsid w:val="3BB2617C"/>
    <w:rsid w:val="3BBC230F"/>
    <w:rsid w:val="3BBE7A10"/>
    <w:rsid w:val="3BC4191A"/>
    <w:rsid w:val="3BC606A0"/>
    <w:rsid w:val="3BCA3823"/>
    <w:rsid w:val="3C1926A8"/>
    <w:rsid w:val="3C1F45B2"/>
    <w:rsid w:val="3C2F484C"/>
    <w:rsid w:val="3C4D3DFC"/>
    <w:rsid w:val="3C5D4096"/>
    <w:rsid w:val="3C5E1B18"/>
    <w:rsid w:val="3C6A11AE"/>
    <w:rsid w:val="3C8E4865"/>
    <w:rsid w:val="3CBA2232"/>
    <w:rsid w:val="3CBB4430"/>
    <w:rsid w:val="3CBE0C38"/>
    <w:rsid w:val="3CBF08B8"/>
    <w:rsid w:val="3CCE0ED2"/>
    <w:rsid w:val="3CCF6954"/>
    <w:rsid w:val="3CDD5C6A"/>
    <w:rsid w:val="3CE477F3"/>
    <w:rsid w:val="3D2B59E9"/>
    <w:rsid w:val="3D3B0201"/>
    <w:rsid w:val="3D4D7222"/>
    <w:rsid w:val="3D53112B"/>
    <w:rsid w:val="3D891605"/>
    <w:rsid w:val="3D965098"/>
    <w:rsid w:val="3DBF625C"/>
    <w:rsid w:val="3DC73669"/>
    <w:rsid w:val="3DCA206F"/>
    <w:rsid w:val="3DCE0A75"/>
    <w:rsid w:val="3DF71C39"/>
    <w:rsid w:val="3DF83E38"/>
    <w:rsid w:val="3E1F757A"/>
    <w:rsid w:val="3E557A55"/>
    <w:rsid w:val="3E59645B"/>
    <w:rsid w:val="3E602562"/>
    <w:rsid w:val="3E6447EC"/>
    <w:rsid w:val="3E833A1C"/>
    <w:rsid w:val="3E8649A0"/>
    <w:rsid w:val="3E8D7BAE"/>
    <w:rsid w:val="3E962A3C"/>
    <w:rsid w:val="3EDB1EAC"/>
    <w:rsid w:val="3EEC7BC8"/>
    <w:rsid w:val="3EEE694E"/>
    <w:rsid w:val="3F071A76"/>
    <w:rsid w:val="3F1C0717"/>
    <w:rsid w:val="3F4263D8"/>
    <w:rsid w:val="3F8D2FD4"/>
    <w:rsid w:val="3F981365"/>
    <w:rsid w:val="3F993564"/>
    <w:rsid w:val="3FB76397"/>
    <w:rsid w:val="3FCE01BB"/>
    <w:rsid w:val="3FED6871"/>
    <w:rsid w:val="3FFD3288"/>
    <w:rsid w:val="4000420D"/>
    <w:rsid w:val="400A259E"/>
    <w:rsid w:val="402E72DA"/>
    <w:rsid w:val="404D430C"/>
    <w:rsid w:val="4054751A"/>
    <w:rsid w:val="405B10A3"/>
    <w:rsid w:val="407676CF"/>
    <w:rsid w:val="40946C7F"/>
    <w:rsid w:val="40977C03"/>
    <w:rsid w:val="409A0B88"/>
    <w:rsid w:val="40CF6E64"/>
    <w:rsid w:val="40EB768D"/>
    <w:rsid w:val="40F55A1F"/>
    <w:rsid w:val="4106153C"/>
    <w:rsid w:val="41305C04"/>
    <w:rsid w:val="41741B70"/>
    <w:rsid w:val="41872D8F"/>
    <w:rsid w:val="41EE3A38"/>
    <w:rsid w:val="41FA30CE"/>
    <w:rsid w:val="421C3283"/>
    <w:rsid w:val="4224068F"/>
    <w:rsid w:val="42557F64"/>
    <w:rsid w:val="42644CFC"/>
    <w:rsid w:val="42702D0D"/>
    <w:rsid w:val="42A012DD"/>
    <w:rsid w:val="42C50218"/>
    <w:rsid w:val="42CE6929"/>
    <w:rsid w:val="42D42A31"/>
    <w:rsid w:val="42E3304C"/>
    <w:rsid w:val="42E874D3"/>
    <w:rsid w:val="42EC395B"/>
    <w:rsid w:val="42F06ADE"/>
    <w:rsid w:val="4302227B"/>
    <w:rsid w:val="430B098D"/>
    <w:rsid w:val="431F762D"/>
    <w:rsid w:val="434652EE"/>
    <w:rsid w:val="434774ED"/>
    <w:rsid w:val="436B4229"/>
    <w:rsid w:val="43713BB4"/>
    <w:rsid w:val="439972F7"/>
    <w:rsid w:val="439A4D79"/>
    <w:rsid w:val="43A06C82"/>
    <w:rsid w:val="43B2241F"/>
    <w:rsid w:val="43C610C0"/>
    <w:rsid w:val="43CD51C7"/>
    <w:rsid w:val="43F4670C"/>
    <w:rsid w:val="43F67691"/>
    <w:rsid w:val="44457410"/>
    <w:rsid w:val="446B3DCC"/>
    <w:rsid w:val="44757F5F"/>
    <w:rsid w:val="44842778"/>
    <w:rsid w:val="4488117E"/>
    <w:rsid w:val="449E0F2B"/>
    <w:rsid w:val="44AE35BC"/>
    <w:rsid w:val="44C06D59"/>
    <w:rsid w:val="44C125DD"/>
    <w:rsid w:val="44D74780"/>
    <w:rsid w:val="45210077"/>
    <w:rsid w:val="4522137C"/>
    <w:rsid w:val="45512DC5"/>
    <w:rsid w:val="45582750"/>
    <w:rsid w:val="45B75FEC"/>
    <w:rsid w:val="45BA27F4"/>
    <w:rsid w:val="45BC2474"/>
    <w:rsid w:val="45C00E7A"/>
    <w:rsid w:val="461A6091"/>
    <w:rsid w:val="46315CB6"/>
    <w:rsid w:val="4649335D"/>
    <w:rsid w:val="465B6AFA"/>
    <w:rsid w:val="467E7FB4"/>
    <w:rsid w:val="4683443C"/>
    <w:rsid w:val="468F024E"/>
    <w:rsid w:val="46D509C3"/>
    <w:rsid w:val="46E147D5"/>
    <w:rsid w:val="46F60EF7"/>
    <w:rsid w:val="4700508A"/>
    <w:rsid w:val="472B3950"/>
    <w:rsid w:val="47326B5E"/>
    <w:rsid w:val="473E4B6F"/>
    <w:rsid w:val="47644DAE"/>
    <w:rsid w:val="478C26EF"/>
    <w:rsid w:val="478F6EF7"/>
    <w:rsid w:val="47AC51A3"/>
    <w:rsid w:val="47AE3F29"/>
    <w:rsid w:val="47AF19AB"/>
    <w:rsid w:val="47B270AC"/>
    <w:rsid w:val="47BD0CC0"/>
    <w:rsid w:val="47C77051"/>
    <w:rsid w:val="47E82E09"/>
    <w:rsid w:val="48410F19"/>
    <w:rsid w:val="485559BC"/>
    <w:rsid w:val="486D77DF"/>
    <w:rsid w:val="48775B70"/>
    <w:rsid w:val="48786E75"/>
    <w:rsid w:val="487E54FB"/>
    <w:rsid w:val="48B87C5F"/>
    <w:rsid w:val="48BC2DE1"/>
    <w:rsid w:val="48C536F1"/>
    <w:rsid w:val="48C84676"/>
    <w:rsid w:val="48DA7E13"/>
    <w:rsid w:val="492C439A"/>
    <w:rsid w:val="493140A5"/>
    <w:rsid w:val="49480447"/>
    <w:rsid w:val="49495EC9"/>
    <w:rsid w:val="495D296B"/>
    <w:rsid w:val="498C7C37"/>
    <w:rsid w:val="49935043"/>
    <w:rsid w:val="49A94FE8"/>
    <w:rsid w:val="4A0B180A"/>
    <w:rsid w:val="4A256B30"/>
    <w:rsid w:val="4A267E35"/>
    <w:rsid w:val="4A4C0075"/>
    <w:rsid w:val="4A586086"/>
    <w:rsid w:val="4A706FB0"/>
    <w:rsid w:val="4A753438"/>
    <w:rsid w:val="4A7730B7"/>
    <w:rsid w:val="4A7843BC"/>
    <w:rsid w:val="4A8F3FE1"/>
    <w:rsid w:val="4A9174E4"/>
    <w:rsid w:val="4AEC68F9"/>
    <w:rsid w:val="4B1C1647"/>
    <w:rsid w:val="4B2A1C61"/>
    <w:rsid w:val="4B3734F6"/>
    <w:rsid w:val="4B8322F0"/>
    <w:rsid w:val="4B8A76FC"/>
    <w:rsid w:val="4BB3503D"/>
    <w:rsid w:val="4BF51094"/>
    <w:rsid w:val="4C0E1ED4"/>
    <w:rsid w:val="4C2E4987"/>
    <w:rsid w:val="4C4D0ABF"/>
    <w:rsid w:val="4C537145"/>
    <w:rsid w:val="4C671669"/>
    <w:rsid w:val="4C683867"/>
    <w:rsid w:val="4C7C2508"/>
    <w:rsid w:val="4C89181E"/>
    <w:rsid w:val="4C8D0224"/>
    <w:rsid w:val="4C906FAA"/>
    <w:rsid w:val="4CAD655A"/>
    <w:rsid w:val="4CC17779"/>
    <w:rsid w:val="4CC306FE"/>
    <w:rsid w:val="4CD17A13"/>
    <w:rsid w:val="4CE566B4"/>
    <w:rsid w:val="4CE7543A"/>
    <w:rsid w:val="4CE82EBC"/>
    <w:rsid w:val="4CED7344"/>
    <w:rsid w:val="4D352FBB"/>
    <w:rsid w:val="4D420FCC"/>
    <w:rsid w:val="4D6F6618"/>
    <w:rsid w:val="4D7D33AF"/>
    <w:rsid w:val="4D8D144B"/>
    <w:rsid w:val="4DAE3B7E"/>
    <w:rsid w:val="4E06200F"/>
    <w:rsid w:val="4E077A90"/>
    <w:rsid w:val="4E0B1D1A"/>
    <w:rsid w:val="4E257040"/>
    <w:rsid w:val="4E260345"/>
    <w:rsid w:val="4E2C444D"/>
    <w:rsid w:val="4E3B4A67"/>
    <w:rsid w:val="4E47087A"/>
    <w:rsid w:val="4E5B751A"/>
    <w:rsid w:val="4E6039A2"/>
    <w:rsid w:val="4E6536AD"/>
    <w:rsid w:val="4E7A454C"/>
    <w:rsid w:val="4EA33192"/>
    <w:rsid w:val="4EB50EAE"/>
    <w:rsid w:val="4EE64F00"/>
    <w:rsid w:val="4EE82601"/>
    <w:rsid w:val="4EFC70A4"/>
    <w:rsid w:val="4F203DE0"/>
    <w:rsid w:val="4F485E9E"/>
    <w:rsid w:val="4F787CF2"/>
    <w:rsid w:val="4F7A31F5"/>
    <w:rsid w:val="4F7E6378"/>
    <w:rsid w:val="4FB96CA6"/>
    <w:rsid w:val="4FD56D87"/>
    <w:rsid w:val="4FD8578D"/>
    <w:rsid w:val="50000ED0"/>
    <w:rsid w:val="500E01E6"/>
    <w:rsid w:val="5012466D"/>
    <w:rsid w:val="50224539"/>
    <w:rsid w:val="506B4CFC"/>
    <w:rsid w:val="50870DA9"/>
    <w:rsid w:val="508F1A38"/>
    <w:rsid w:val="50D137A7"/>
    <w:rsid w:val="50D95330"/>
    <w:rsid w:val="50E214C3"/>
    <w:rsid w:val="512E60BF"/>
    <w:rsid w:val="51391ED1"/>
    <w:rsid w:val="51563A00"/>
    <w:rsid w:val="51BF4329"/>
    <w:rsid w:val="51C0562E"/>
    <w:rsid w:val="51FA0C8B"/>
    <w:rsid w:val="51FE2F14"/>
    <w:rsid w:val="51FE5112"/>
    <w:rsid w:val="520E792B"/>
    <w:rsid w:val="52154D37"/>
    <w:rsid w:val="522C275E"/>
    <w:rsid w:val="52383FF3"/>
    <w:rsid w:val="52753E57"/>
    <w:rsid w:val="528B2778"/>
    <w:rsid w:val="528C01F9"/>
    <w:rsid w:val="529C6295"/>
    <w:rsid w:val="52B35EBB"/>
    <w:rsid w:val="52D363EF"/>
    <w:rsid w:val="52F34726"/>
    <w:rsid w:val="52F46924"/>
    <w:rsid w:val="532064EF"/>
    <w:rsid w:val="53211D72"/>
    <w:rsid w:val="53362C11"/>
    <w:rsid w:val="5359794D"/>
    <w:rsid w:val="53884C19"/>
    <w:rsid w:val="538B5B9E"/>
    <w:rsid w:val="53902026"/>
    <w:rsid w:val="5391332A"/>
    <w:rsid w:val="539B03B7"/>
    <w:rsid w:val="539C5E38"/>
    <w:rsid w:val="53AA6453"/>
    <w:rsid w:val="53DD2125"/>
    <w:rsid w:val="53E3402E"/>
    <w:rsid w:val="53E917BB"/>
    <w:rsid w:val="53FF00DB"/>
    <w:rsid w:val="540D573E"/>
    <w:rsid w:val="5425031B"/>
    <w:rsid w:val="54411E49"/>
    <w:rsid w:val="54440BD0"/>
    <w:rsid w:val="54606E7B"/>
    <w:rsid w:val="547E642B"/>
    <w:rsid w:val="548459B6"/>
    <w:rsid w:val="54A775EF"/>
    <w:rsid w:val="54CB652A"/>
    <w:rsid w:val="54CF07B4"/>
    <w:rsid w:val="54DF51CB"/>
    <w:rsid w:val="55253741"/>
    <w:rsid w:val="55384960"/>
    <w:rsid w:val="553B58E4"/>
    <w:rsid w:val="55440772"/>
    <w:rsid w:val="55487179"/>
    <w:rsid w:val="555A2916"/>
    <w:rsid w:val="556D3B35"/>
    <w:rsid w:val="557B2E4B"/>
    <w:rsid w:val="55846FDD"/>
    <w:rsid w:val="558E406A"/>
    <w:rsid w:val="55B058A3"/>
    <w:rsid w:val="55B13325"/>
    <w:rsid w:val="55B619AB"/>
    <w:rsid w:val="55BC7137"/>
    <w:rsid w:val="55CA644D"/>
    <w:rsid w:val="55F8151B"/>
    <w:rsid w:val="561A74D1"/>
    <w:rsid w:val="56490020"/>
    <w:rsid w:val="565D343D"/>
    <w:rsid w:val="567B6271"/>
    <w:rsid w:val="567E13F4"/>
    <w:rsid w:val="568B2C88"/>
    <w:rsid w:val="568E7490"/>
    <w:rsid w:val="56AA353D"/>
    <w:rsid w:val="56C675EA"/>
    <w:rsid w:val="57245405"/>
    <w:rsid w:val="573C2AAB"/>
    <w:rsid w:val="574A1DC1"/>
    <w:rsid w:val="577A3C15"/>
    <w:rsid w:val="57A005D2"/>
    <w:rsid w:val="57A33754"/>
    <w:rsid w:val="57A56C58"/>
    <w:rsid w:val="57A77F5C"/>
    <w:rsid w:val="57D577A7"/>
    <w:rsid w:val="57D83FAF"/>
    <w:rsid w:val="57E809C6"/>
    <w:rsid w:val="581A249A"/>
    <w:rsid w:val="581E0EA0"/>
    <w:rsid w:val="58633B93"/>
    <w:rsid w:val="58774DB2"/>
    <w:rsid w:val="589233DD"/>
    <w:rsid w:val="58A6207E"/>
    <w:rsid w:val="58BB2023"/>
    <w:rsid w:val="58BC4221"/>
    <w:rsid w:val="58C603B4"/>
    <w:rsid w:val="58CD57C0"/>
    <w:rsid w:val="58E2665F"/>
    <w:rsid w:val="58EC27F2"/>
    <w:rsid w:val="591326B2"/>
    <w:rsid w:val="593276E3"/>
    <w:rsid w:val="59450902"/>
    <w:rsid w:val="5986716D"/>
    <w:rsid w:val="59AB60A8"/>
    <w:rsid w:val="59F974AC"/>
    <w:rsid w:val="5A074243"/>
    <w:rsid w:val="5A0E034B"/>
    <w:rsid w:val="5A392494"/>
    <w:rsid w:val="5A3E219F"/>
    <w:rsid w:val="5A4A272E"/>
    <w:rsid w:val="5A4D6F36"/>
    <w:rsid w:val="5A5468C1"/>
    <w:rsid w:val="5A5F6E50"/>
    <w:rsid w:val="5AAB14CE"/>
    <w:rsid w:val="5AD54C3E"/>
    <w:rsid w:val="5AE03F27"/>
    <w:rsid w:val="5B076365"/>
    <w:rsid w:val="5B0E3771"/>
    <w:rsid w:val="5B191B02"/>
    <w:rsid w:val="5B2C2D21"/>
    <w:rsid w:val="5B2E1AA7"/>
    <w:rsid w:val="5B392037"/>
    <w:rsid w:val="5B4F1FDC"/>
    <w:rsid w:val="5B707F92"/>
    <w:rsid w:val="5BAA35EF"/>
    <w:rsid w:val="5BB47782"/>
    <w:rsid w:val="5BB67402"/>
    <w:rsid w:val="5BB86188"/>
    <w:rsid w:val="5BC24519"/>
    <w:rsid w:val="5BE03AC9"/>
    <w:rsid w:val="5BE22850"/>
    <w:rsid w:val="5BEF40E4"/>
    <w:rsid w:val="5C216AB1"/>
    <w:rsid w:val="5C3B2EDE"/>
    <w:rsid w:val="5C8A64E1"/>
    <w:rsid w:val="5CD34356"/>
    <w:rsid w:val="5CE0366C"/>
    <w:rsid w:val="5CE26B6F"/>
    <w:rsid w:val="5CFC551B"/>
    <w:rsid w:val="5D0638AC"/>
    <w:rsid w:val="5D0C31D9"/>
    <w:rsid w:val="5D0D3237"/>
    <w:rsid w:val="5D292B67"/>
    <w:rsid w:val="5D3046F0"/>
    <w:rsid w:val="5D346979"/>
    <w:rsid w:val="5D456C14"/>
    <w:rsid w:val="5D4A44A3"/>
    <w:rsid w:val="5D5E7760"/>
    <w:rsid w:val="5D6D4555"/>
    <w:rsid w:val="5D8A6083"/>
    <w:rsid w:val="5D9D50A4"/>
    <w:rsid w:val="5DCF0D76"/>
    <w:rsid w:val="5DE01011"/>
    <w:rsid w:val="5DEA73A2"/>
    <w:rsid w:val="5DF247AE"/>
    <w:rsid w:val="5E222D7F"/>
    <w:rsid w:val="5E29270A"/>
    <w:rsid w:val="5E2E6B91"/>
    <w:rsid w:val="5E4C6141"/>
    <w:rsid w:val="5E556A51"/>
    <w:rsid w:val="5E567D56"/>
    <w:rsid w:val="5E6B69F6"/>
    <w:rsid w:val="5E72057F"/>
    <w:rsid w:val="5E797F0A"/>
    <w:rsid w:val="5E841B1E"/>
    <w:rsid w:val="5E872AA3"/>
    <w:rsid w:val="5E972D3D"/>
    <w:rsid w:val="5EB016E9"/>
    <w:rsid w:val="5EB21369"/>
    <w:rsid w:val="5ED602A4"/>
    <w:rsid w:val="5EDB472C"/>
    <w:rsid w:val="5EF9755F"/>
    <w:rsid w:val="5F172392"/>
    <w:rsid w:val="5F212CA2"/>
    <w:rsid w:val="5F2B1033"/>
    <w:rsid w:val="5F3D0F4D"/>
    <w:rsid w:val="5F677B93"/>
    <w:rsid w:val="5F6E2DA1"/>
    <w:rsid w:val="5F7B6833"/>
    <w:rsid w:val="5F9167D9"/>
    <w:rsid w:val="5F926458"/>
    <w:rsid w:val="5FA93E7F"/>
    <w:rsid w:val="5FB1348A"/>
    <w:rsid w:val="5FDA464E"/>
    <w:rsid w:val="5FE53CE4"/>
    <w:rsid w:val="5FF6617D"/>
    <w:rsid w:val="5FFC0086"/>
    <w:rsid w:val="60017D91"/>
    <w:rsid w:val="60040D16"/>
    <w:rsid w:val="600E1625"/>
    <w:rsid w:val="602B0BD5"/>
    <w:rsid w:val="602D40D8"/>
    <w:rsid w:val="6038246A"/>
    <w:rsid w:val="603D68F1"/>
    <w:rsid w:val="604F5912"/>
    <w:rsid w:val="60636B31"/>
    <w:rsid w:val="6072134A"/>
    <w:rsid w:val="60A3539C"/>
    <w:rsid w:val="60B60A66"/>
    <w:rsid w:val="60BF1449"/>
    <w:rsid w:val="60E32902"/>
    <w:rsid w:val="60E8480C"/>
    <w:rsid w:val="610B3AC7"/>
    <w:rsid w:val="611A06F3"/>
    <w:rsid w:val="61393311"/>
    <w:rsid w:val="61495B2A"/>
    <w:rsid w:val="616131D1"/>
    <w:rsid w:val="61651BD7"/>
    <w:rsid w:val="61790877"/>
    <w:rsid w:val="617A1B7C"/>
    <w:rsid w:val="618D2D9B"/>
    <w:rsid w:val="61B16453"/>
    <w:rsid w:val="61B473D7"/>
    <w:rsid w:val="61D1258B"/>
    <w:rsid w:val="61DB091C"/>
    <w:rsid w:val="61DF3A9F"/>
    <w:rsid w:val="61EE1B3B"/>
    <w:rsid w:val="620174D7"/>
    <w:rsid w:val="62127771"/>
    <w:rsid w:val="62285198"/>
    <w:rsid w:val="62695C01"/>
    <w:rsid w:val="626C4988"/>
    <w:rsid w:val="62B01BF9"/>
    <w:rsid w:val="62E977D4"/>
    <w:rsid w:val="62F0715F"/>
    <w:rsid w:val="6314609A"/>
    <w:rsid w:val="63251BB8"/>
    <w:rsid w:val="632A3AC1"/>
    <w:rsid w:val="632F46C6"/>
    <w:rsid w:val="633F2762"/>
    <w:rsid w:val="63903465"/>
    <w:rsid w:val="63910EE7"/>
    <w:rsid w:val="63AE2A15"/>
    <w:rsid w:val="63AE6299"/>
    <w:rsid w:val="63DA03E2"/>
    <w:rsid w:val="63E56E61"/>
    <w:rsid w:val="640B532D"/>
    <w:rsid w:val="641414C0"/>
    <w:rsid w:val="642C6B67"/>
    <w:rsid w:val="64426B0C"/>
    <w:rsid w:val="64457A91"/>
    <w:rsid w:val="644A6117"/>
    <w:rsid w:val="644E4B1D"/>
    <w:rsid w:val="64A010A4"/>
    <w:rsid w:val="64B557C6"/>
    <w:rsid w:val="64B70CC9"/>
    <w:rsid w:val="64CB796A"/>
    <w:rsid w:val="65235DFA"/>
    <w:rsid w:val="65254B81"/>
    <w:rsid w:val="65297D03"/>
    <w:rsid w:val="6538251C"/>
    <w:rsid w:val="65771107"/>
    <w:rsid w:val="657A6809"/>
    <w:rsid w:val="65844B9A"/>
    <w:rsid w:val="65973BBB"/>
    <w:rsid w:val="65A97358"/>
    <w:rsid w:val="65AC4A59"/>
    <w:rsid w:val="65DD0AAC"/>
    <w:rsid w:val="65F56152"/>
    <w:rsid w:val="65F8295A"/>
    <w:rsid w:val="663372BC"/>
    <w:rsid w:val="663A0E45"/>
    <w:rsid w:val="66510A6B"/>
    <w:rsid w:val="66620D05"/>
    <w:rsid w:val="66865A41"/>
    <w:rsid w:val="669D5667"/>
    <w:rsid w:val="66D435C2"/>
    <w:rsid w:val="66F12B72"/>
    <w:rsid w:val="67192A32"/>
    <w:rsid w:val="67425DF4"/>
    <w:rsid w:val="67631BAC"/>
    <w:rsid w:val="676818B7"/>
    <w:rsid w:val="676F59BF"/>
    <w:rsid w:val="67A42616"/>
    <w:rsid w:val="67B56133"/>
    <w:rsid w:val="67C279C8"/>
    <w:rsid w:val="67CF06F2"/>
    <w:rsid w:val="67D971F6"/>
    <w:rsid w:val="67E027FB"/>
    <w:rsid w:val="67EA5309"/>
    <w:rsid w:val="680B10C1"/>
    <w:rsid w:val="680E2045"/>
    <w:rsid w:val="680F1CC5"/>
    <w:rsid w:val="68120A4B"/>
    <w:rsid w:val="68305A7D"/>
    <w:rsid w:val="683A638D"/>
    <w:rsid w:val="6845219F"/>
    <w:rsid w:val="68A47FBA"/>
    <w:rsid w:val="68A66D41"/>
    <w:rsid w:val="68C34FEC"/>
    <w:rsid w:val="68C53D72"/>
    <w:rsid w:val="68D35286"/>
    <w:rsid w:val="68F100BA"/>
    <w:rsid w:val="69162878"/>
    <w:rsid w:val="691959FB"/>
    <w:rsid w:val="6922410C"/>
    <w:rsid w:val="6925180D"/>
    <w:rsid w:val="69293A97"/>
    <w:rsid w:val="69310EA3"/>
    <w:rsid w:val="695732E1"/>
    <w:rsid w:val="697B3165"/>
    <w:rsid w:val="69883AB0"/>
    <w:rsid w:val="699C2751"/>
    <w:rsid w:val="69A81DE6"/>
    <w:rsid w:val="69AE046D"/>
    <w:rsid w:val="69B071F3"/>
    <w:rsid w:val="69B745FF"/>
    <w:rsid w:val="69E92850"/>
    <w:rsid w:val="69F3315F"/>
    <w:rsid w:val="6A2E7AC1"/>
    <w:rsid w:val="6A2F5543"/>
    <w:rsid w:val="6A5034F9"/>
    <w:rsid w:val="6A5B510D"/>
    <w:rsid w:val="6A694423"/>
    <w:rsid w:val="6A8504D0"/>
    <w:rsid w:val="6AE362EB"/>
    <w:rsid w:val="6B1348BC"/>
    <w:rsid w:val="6B192F42"/>
    <w:rsid w:val="6B372CE7"/>
    <w:rsid w:val="6B5478A4"/>
    <w:rsid w:val="6B62243D"/>
    <w:rsid w:val="6B7632DB"/>
    <w:rsid w:val="6B88487B"/>
    <w:rsid w:val="6B8B57FF"/>
    <w:rsid w:val="6B8D2F01"/>
    <w:rsid w:val="6B8F6404"/>
    <w:rsid w:val="6BA179A3"/>
    <w:rsid w:val="6BC12456"/>
    <w:rsid w:val="6BC6435F"/>
    <w:rsid w:val="6BEE421F"/>
    <w:rsid w:val="6BF5162B"/>
    <w:rsid w:val="6C0463C2"/>
    <w:rsid w:val="6C1156D8"/>
    <w:rsid w:val="6C12315A"/>
    <w:rsid w:val="6C1653E3"/>
    <w:rsid w:val="6C2211F6"/>
    <w:rsid w:val="6C340216"/>
    <w:rsid w:val="6C3B431E"/>
    <w:rsid w:val="6C4E0DC0"/>
    <w:rsid w:val="6C784183"/>
    <w:rsid w:val="6C9B7F68"/>
    <w:rsid w:val="6CAA5C57"/>
    <w:rsid w:val="6CBD6E76"/>
    <w:rsid w:val="6CC509FF"/>
    <w:rsid w:val="6CD81C1E"/>
    <w:rsid w:val="6CE412B4"/>
    <w:rsid w:val="6CF87F54"/>
    <w:rsid w:val="6D075FF0"/>
    <w:rsid w:val="6D0801EF"/>
    <w:rsid w:val="6D282CA2"/>
    <w:rsid w:val="6D450054"/>
    <w:rsid w:val="6D6C7F13"/>
    <w:rsid w:val="6D916E4E"/>
    <w:rsid w:val="6DC84DAA"/>
    <w:rsid w:val="6DEB6263"/>
    <w:rsid w:val="6DFC64FD"/>
    <w:rsid w:val="6E072310"/>
    <w:rsid w:val="6E0A6B18"/>
    <w:rsid w:val="6E2D5DD3"/>
    <w:rsid w:val="6E2E3854"/>
    <w:rsid w:val="6E557E91"/>
    <w:rsid w:val="6E644C28"/>
    <w:rsid w:val="6E7064BC"/>
    <w:rsid w:val="6E713F3E"/>
    <w:rsid w:val="6E794BCD"/>
    <w:rsid w:val="6EC7274E"/>
    <w:rsid w:val="6ECB1154"/>
    <w:rsid w:val="6ED177DA"/>
    <w:rsid w:val="6F1737D2"/>
    <w:rsid w:val="6F1F0BDE"/>
    <w:rsid w:val="6F2375E4"/>
    <w:rsid w:val="6F5B773E"/>
    <w:rsid w:val="6F755D6A"/>
    <w:rsid w:val="6F7F1EFD"/>
    <w:rsid w:val="6F942D9B"/>
    <w:rsid w:val="6F9F49B0"/>
    <w:rsid w:val="6FA81A3C"/>
    <w:rsid w:val="6FB87AD8"/>
    <w:rsid w:val="6FBD3F60"/>
    <w:rsid w:val="6FC54BEF"/>
    <w:rsid w:val="6FD47408"/>
    <w:rsid w:val="6FD9000D"/>
    <w:rsid w:val="701423F0"/>
    <w:rsid w:val="70173375"/>
    <w:rsid w:val="702A6B12"/>
    <w:rsid w:val="70311D20"/>
    <w:rsid w:val="703C5B33"/>
    <w:rsid w:val="70427A3C"/>
    <w:rsid w:val="706459F2"/>
    <w:rsid w:val="70670B75"/>
    <w:rsid w:val="70711485"/>
    <w:rsid w:val="70761190"/>
    <w:rsid w:val="70A17A56"/>
    <w:rsid w:val="70F2655B"/>
    <w:rsid w:val="710032F2"/>
    <w:rsid w:val="71116E10"/>
    <w:rsid w:val="71165496"/>
    <w:rsid w:val="71167A14"/>
    <w:rsid w:val="711A3E9C"/>
    <w:rsid w:val="712325AD"/>
    <w:rsid w:val="71336FC4"/>
    <w:rsid w:val="71465FE5"/>
    <w:rsid w:val="71562A57"/>
    <w:rsid w:val="715D5C0A"/>
    <w:rsid w:val="715F4991"/>
    <w:rsid w:val="71706E29"/>
    <w:rsid w:val="719F1EF7"/>
    <w:rsid w:val="719F7978"/>
    <w:rsid w:val="71AB378B"/>
    <w:rsid w:val="71F9130C"/>
    <w:rsid w:val="720D7FAC"/>
    <w:rsid w:val="722C0861"/>
    <w:rsid w:val="72361171"/>
    <w:rsid w:val="723A1D75"/>
    <w:rsid w:val="72513F19"/>
    <w:rsid w:val="726E34C9"/>
    <w:rsid w:val="72BF1FCE"/>
    <w:rsid w:val="72C267D6"/>
    <w:rsid w:val="72ED761A"/>
    <w:rsid w:val="72F23AA2"/>
    <w:rsid w:val="72F90EAF"/>
    <w:rsid w:val="72FA21B3"/>
    <w:rsid w:val="730B244E"/>
    <w:rsid w:val="73173CE2"/>
    <w:rsid w:val="73231CF3"/>
    <w:rsid w:val="732551F6"/>
    <w:rsid w:val="733C2C1D"/>
    <w:rsid w:val="734B5436"/>
    <w:rsid w:val="735018BD"/>
    <w:rsid w:val="735B56D0"/>
    <w:rsid w:val="73785000"/>
    <w:rsid w:val="738E13A2"/>
    <w:rsid w:val="73CC6C88"/>
    <w:rsid w:val="73D00F12"/>
    <w:rsid w:val="73D36613"/>
    <w:rsid w:val="73DA5F9E"/>
    <w:rsid w:val="73E20E2C"/>
    <w:rsid w:val="73ED71BD"/>
    <w:rsid w:val="73EE04C2"/>
    <w:rsid w:val="73FD7457"/>
    <w:rsid w:val="74371BBB"/>
    <w:rsid w:val="744743D4"/>
    <w:rsid w:val="744A5358"/>
    <w:rsid w:val="747E452E"/>
    <w:rsid w:val="748C3843"/>
    <w:rsid w:val="749850D8"/>
    <w:rsid w:val="74C4399D"/>
    <w:rsid w:val="74D00AB5"/>
    <w:rsid w:val="74D361B6"/>
    <w:rsid w:val="74F579F0"/>
    <w:rsid w:val="74FF02FF"/>
    <w:rsid w:val="75011284"/>
    <w:rsid w:val="75042208"/>
    <w:rsid w:val="7525273D"/>
    <w:rsid w:val="754045EC"/>
    <w:rsid w:val="754A4EFB"/>
    <w:rsid w:val="756979AE"/>
    <w:rsid w:val="758075D4"/>
    <w:rsid w:val="758A7EE3"/>
    <w:rsid w:val="75A75295"/>
    <w:rsid w:val="75CB674E"/>
    <w:rsid w:val="75CF09D8"/>
    <w:rsid w:val="75D315DC"/>
    <w:rsid w:val="75EF5689"/>
    <w:rsid w:val="75F3408F"/>
    <w:rsid w:val="75F45394"/>
    <w:rsid w:val="75F52E16"/>
    <w:rsid w:val="75F72A95"/>
    <w:rsid w:val="76255B63"/>
    <w:rsid w:val="762E09F1"/>
    <w:rsid w:val="76401F90"/>
    <w:rsid w:val="76566332"/>
    <w:rsid w:val="76622145"/>
    <w:rsid w:val="769A13A5"/>
    <w:rsid w:val="76AD6D41"/>
    <w:rsid w:val="76C21265"/>
    <w:rsid w:val="76FD324D"/>
    <w:rsid w:val="770F3562"/>
    <w:rsid w:val="773B1E28"/>
    <w:rsid w:val="773C532B"/>
    <w:rsid w:val="773D2DAD"/>
    <w:rsid w:val="77602068"/>
    <w:rsid w:val="776B03F9"/>
    <w:rsid w:val="777B6495"/>
    <w:rsid w:val="77FA47E4"/>
    <w:rsid w:val="78360DC6"/>
    <w:rsid w:val="785173F2"/>
    <w:rsid w:val="785328F5"/>
    <w:rsid w:val="785947FE"/>
    <w:rsid w:val="788778CC"/>
    <w:rsid w:val="78952465"/>
    <w:rsid w:val="78990E6B"/>
    <w:rsid w:val="789E52F2"/>
    <w:rsid w:val="78A95882"/>
    <w:rsid w:val="78C3642C"/>
    <w:rsid w:val="78E656E7"/>
    <w:rsid w:val="78F61204"/>
    <w:rsid w:val="791B233D"/>
    <w:rsid w:val="791C5BC1"/>
    <w:rsid w:val="792564D0"/>
    <w:rsid w:val="79360969"/>
    <w:rsid w:val="79572523"/>
    <w:rsid w:val="799405A4"/>
    <w:rsid w:val="79A2131D"/>
    <w:rsid w:val="79A757A5"/>
    <w:rsid w:val="79DA1477"/>
    <w:rsid w:val="79EB7193"/>
    <w:rsid w:val="7A286FF8"/>
    <w:rsid w:val="7A32318A"/>
    <w:rsid w:val="7A505A00"/>
    <w:rsid w:val="7AA73149"/>
    <w:rsid w:val="7AE14228"/>
    <w:rsid w:val="7AE52C2E"/>
    <w:rsid w:val="7AF122C4"/>
    <w:rsid w:val="7B253A17"/>
    <w:rsid w:val="7B28499C"/>
    <w:rsid w:val="7B2A7E9F"/>
    <w:rsid w:val="7B5C1973"/>
    <w:rsid w:val="7B695405"/>
    <w:rsid w:val="7BA26864"/>
    <w:rsid w:val="7BA577E9"/>
    <w:rsid w:val="7BB1107D"/>
    <w:rsid w:val="7BC86AA4"/>
    <w:rsid w:val="7BE60252"/>
    <w:rsid w:val="7BF31AE6"/>
    <w:rsid w:val="7C1977A8"/>
    <w:rsid w:val="7C2D09C7"/>
    <w:rsid w:val="7C2F194B"/>
    <w:rsid w:val="7C432B6A"/>
    <w:rsid w:val="7C4E697D"/>
    <w:rsid w:val="7C5A6013"/>
    <w:rsid w:val="7C6D3506"/>
    <w:rsid w:val="7C8D1CE5"/>
    <w:rsid w:val="7C941670"/>
    <w:rsid w:val="7CA26407"/>
    <w:rsid w:val="7CDA1DE4"/>
    <w:rsid w:val="7CFC7D9A"/>
    <w:rsid w:val="7D9B4421"/>
    <w:rsid w:val="7DBE36DC"/>
    <w:rsid w:val="7DF612B7"/>
    <w:rsid w:val="7DFB1EBB"/>
    <w:rsid w:val="7E2C5F0E"/>
    <w:rsid w:val="7E3C3FAA"/>
    <w:rsid w:val="7E4B67C3"/>
    <w:rsid w:val="7E4E7747"/>
    <w:rsid w:val="7E5A5758"/>
    <w:rsid w:val="7E5B6A5D"/>
    <w:rsid w:val="7E6924EF"/>
    <w:rsid w:val="7EAE51E2"/>
    <w:rsid w:val="7EB03F69"/>
    <w:rsid w:val="7EB81375"/>
    <w:rsid w:val="7EBD57FD"/>
    <w:rsid w:val="7EC8160F"/>
    <w:rsid w:val="7ECD2214"/>
    <w:rsid w:val="7ED06A1C"/>
    <w:rsid w:val="7ED21F1F"/>
    <w:rsid w:val="7F294B2C"/>
    <w:rsid w:val="7F373E42"/>
    <w:rsid w:val="7F3F4AD1"/>
    <w:rsid w:val="7F743CA6"/>
    <w:rsid w:val="7F870749"/>
    <w:rsid w:val="7F9441DB"/>
    <w:rsid w:val="7FAD5105"/>
    <w:rsid w:val="7FBD0C23"/>
    <w:rsid w:val="7FC5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39"/>
    <w:lsdException w:name="toc 2" w:uiPriority="39"/>
    <w:lsdException w:name="toc 3" w:uiPriority="39"/>
    <w:lsdException w:name="Normal Indent" w:uiPriority="99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1"/>
    <w:next w:val="a1"/>
    <w:link w:val="1Char"/>
    <w:qFormat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1"/>
    <w:next w:val="a1"/>
    <w:link w:val="2Char"/>
    <w:unhideWhenUsed/>
    <w:qFormat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1"/>
    <w:link w:val="3Char"/>
    <w:unhideWhenUsed/>
    <w:qFormat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Char"/>
    <w:unhideWhenUsed/>
    <w:qFormat/>
    <w:pPr>
      <w:keepNext/>
      <w:keepLines/>
      <w:numPr>
        <w:ilvl w:val="3"/>
        <w:numId w:val="1"/>
      </w:numPr>
      <w:tabs>
        <w:tab w:val="left" w:pos="432"/>
      </w:tabs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1"/>
    <w:next w:val="a1"/>
    <w:link w:val="5Char"/>
    <w:unhideWhenUsed/>
    <w:qFormat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nhideWhenUsed/>
    <w:qFormat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1"/>
    <w:next w:val="a1"/>
    <w:link w:val="7Char"/>
    <w:unhideWhenUsed/>
    <w:qFormat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1"/>
    <w:next w:val="a1"/>
    <w:link w:val="8Char"/>
    <w:unhideWhenUsed/>
    <w:qFormat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link w:val="9Char"/>
    <w:unhideWhenUsed/>
    <w:qFormat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link w:val="Char"/>
    <w:qFormat/>
    <w:rPr>
      <w:rFonts w:ascii="宋体" w:eastAsia="宋体"/>
      <w:sz w:val="18"/>
      <w:szCs w:val="18"/>
    </w:rPr>
  </w:style>
  <w:style w:type="paragraph" w:styleId="a6">
    <w:name w:val="annotation text"/>
    <w:basedOn w:val="a1"/>
    <w:link w:val="Char0"/>
    <w:qFormat/>
    <w:pPr>
      <w:jc w:val="left"/>
    </w:pPr>
  </w:style>
  <w:style w:type="paragraph" w:styleId="a7">
    <w:name w:val="Balloon Text"/>
    <w:basedOn w:val="a1"/>
    <w:link w:val="Char1"/>
    <w:qFormat/>
    <w:rPr>
      <w:sz w:val="18"/>
      <w:szCs w:val="18"/>
    </w:rPr>
  </w:style>
  <w:style w:type="paragraph" w:styleId="a8">
    <w:name w:val="footer"/>
    <w:basedOn w:val="a1"/>
    <w:link w:val="Char2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1"/>
    <w:link w:val="Char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1"/>
    <w:qFormat/>
    <w:rPr>
      <w:sz w:val="24"/>
    </w:rPr>
  </w:style>
  <w:style w:type="character" w:styleId="ab">
    <w:name w:val="Hyperlink"/>
    <w:basedOn w:val="a2"/>
    <w:uiPriority w:val="99"/>
    <w:qFormat/>
    <w:rPr>
      <w:color w:val="0000FF"/>
      <w:u w:val="single"/>
    </w:rPr>
  </w:style>
  <w:style w:type="character" w:styleId="ac">
    <w:name w:val="annotation reference"/>
    <w:basedOn w:val="a2"/>
    <w:qFormat/>
    <w:rPr>
      <w:sz w:val="21"/>
      <w:szCs w:val="21"/>
    </w:rPr>
  </w:style>
  <w:style w:type="table" w:styleId="ad">
    <w:name w:val="Table Grid"/>
    <w:basedOn w:val="a3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0">
    <w:name w:val="标题4"/>
    <w:basedOn w:val="4"/>
    <w:next w:val="4"/>
    <w:qFormat/>
    <w:rPr>
      <w:rFonts w:asciiTheme="minorHAnsi" w:hAnsiTheme="minorHAnsi"/>
    </w:rPr>
  </w:style>
  <w:style w:type="paragraph" w:customStyle="1" w:styleId="10">
    <w:name w:val="列出段落1"/>
    <w:basedOn w:val="a1"/>
    <w:uiPriority w:val="34"/>
    <w:qFormat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ListParagraph1">
    <w:name w:val="List Paragraph1"/>
    <w:basedOn w:val="a1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paragraph" w:customStyle="1" w:styleId="111">
    <w:name w:val="列出段落111"/>
    <w:basedOn w:val="a1"/>
    <w:uiPriority w:val="34"/>
    <w:qFormat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11">
    <w:name w:val="列出段落11"/>
    <w:basedOn w:val="a1"/>
    <w:uiPriority w:val="34"/>
    <w:qFormat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apple-converted-space">
    <w:name w:val="apple-converted-space"/>
    <w:basedOn w:val="a2"/>
    <w:qFormat/>
  </w:style>
  <w:style w:type="paragraph" w:customStyle="1" w:styleId="code">
    <w:name w:val="code"/>
    <w:basedOn w:val="a1"/>
    <w:qFormat/>
    <w:pPr>
      <w:shd w:val="clear" w:color="auto" w:fill="C6D9F1"/>
      <w:snapToGrid w:val="0"/>
      <w:spacing w:line="360" w:lineRule="auto"/>
    </w:pPr>
    <w:rPr>
      <w:rFonts w:ascii="Arial" w:hAnsi="Arial" w:cs="宋体"/>
      <w:kern w:val="0"/>
      <w:sz w:val="20"/>
      <w:szCs w:val="22"/>
    </w:rPr>
  </w:style>
  <w:style w:type="character" w:customStyle="1" w:styleId="Char1">
    <w:name w:val="批注框文本 Char"/>
    <w:basedOn w:val="a2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文档结构图 Char"/>
    <w:basedOn w:val="a2"/>
    <w:link w:val="a5"/>
    <w:qFormat/>
    <w:rPr>
      <w:rFonts w:ascii="宋体" w:hAnsiTheme="minorHAnsi" w:cstheme="minorBidi"/>
      <w:kern w:val="2"/>
      <w:sz w:val="18"/>
      <w:szCs w:val="18"/>
    </w:rPr>
  </w:style>
  <w:style w:type="character" w:customStyle="1" w:styleId="Char3">
    <w:name w:val="页眉 Char"/>
    <w:basedOn w:val="a2"/>
    <w:link w:val="a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2">
    <w:name w:val="页脚 Char"/>
    <w:basedOn w:val="a2"/>
    <w:link w:val="a8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Normal Indent"/>
    <w:aliases w:val="表正文,正文非缩进,正文不缩进,特点,段1,Indent 1,正文缩进1,正文缩进 Char,bt,ALT+Z,水上软件,四号,no-step,特点 Char,特点标题,特点正文,PI,正文文字首行缩进,正文缩进（首行缩进两字）,Alt+X,mr正文缩进,Alt+Z,±íÕýÎÄ,ÕýÎÄ·ÇËõ½ø,小四,缩进,....,..(......),mr....,...,.....,..,.1,正文（缩进1）,正文（图说明文字居中）,正文缩进陈木华,```,表正文1,特点1,首行缩进"/>
    <w:basedOn w:val="a1"/>
    <w:link w:val="Char10"/>
    <w:uiPriority w:val="99"/>
    <w:qFormat/>
    <w:rsid w:val="005348FC"/>
    <w:pPr>
      <w:spacing w:line="300" w:lineRule="auto"/>
      <w:ind w:firstLineChars="200" w:firstLine="200"/>
    </w:pPr>
    <w:rPr>
      <w:rFonts w:ascii="Times New Roman" w:eastAsia="宋体" w:hAnsi="Times New Roman" w:cs="Times New Roman"/>
    </w:rPr>
  </w:style>
  <w:style w:type="paragraph" w:styleId="af">
    <w:name w:val="Title"/>
    <w:basedOn w:val="a1"/>
    <w:next w:val="ae"/>
    <w:link w:val="Char4"/>
    <w:qFormat/>
    <w:rsid w:val="005348FC"/>
    <w:pPr>
      <w:spacing w:before="100" w:beforeAutospacing="1" w:after="100" w:afterAutospacing="1" w:line="480" w:lineRule="auto"/>
      <w:jc w:val="center"/>
    </w:pPr>
    <w:rPr>
      <w:rFonts w:ascii="Times New Roman" w:eastAsia="宋体" w:hAnsi="Times New Roman" w:cs="Arial"/>
      <w:b/>
      <w:bCs/>
      <w:sz w:val="44"/>
      <w:szCs w:val="32"/>
    </w:rPr>
  </w:style>
  <w:style w:type="character" w:customStyle="1" w:styleId="Char4">
    <w:name w:val="标题 Char"/>
    <w:basedOn w:val="a2"/>
    <w:link w:val="af"/>
    <w:rsid w:val="005348FC"/>
    <w:rPr>
      <w:rFonts w:cs="Arial"/>
      <w:b/>
      <w:bCs/>
      <w:kern w:val="2"/>
      <w:sz w:val="44"/>
      <w:szCs w:val="32"/>
    </w:rPr>
  </w:style>
  <w:style w:type="paragraph" w:styleId="12">
    <w:name w:val="toc 1"/>
    <w:basedOn w:val="a1"/>
    <w:next w:val="a1"/>
    <w:autoRedefine/>
    <w:uiPriority w:val="39"/>
    <w:rsid w:val="005348FC"/>
    <w:pPr>
      <w:spacing w:line="300" w:lineRule="auto"/>
    </w:pPr>
    <w:rPr>
      <w:rFonts w:ascii="Times New Roman" w:eastAsia="宋体" w:hAnsi="Times New Roman" w:cs="Times New Roman"/>
    </w:rPr>
  </w:style>
  <w:style w:type="paragraph" w:styleId="20">
    <w:name w:val="toc 2"/>
    <w:basedOn w:val="a1"/>
    <w:next w:val="a1"/>
    <w:autoRedefine/>
    <w:uiPriority w:val="39"/>
    <w:rsid w:val="005348FC"/>
    <w:pPr>
      <w:spacing w:line="300" w:lineRule="auto"/>
      <w:ind w:leftChars="200" w:left="420"/>
    </w:pPr>
    <w:rPr>
      <w:rFonts w:ascii="Times New Roman" w:eastAsia="宋体" w:hAnsi="Times New Roman" w:cs="Times New Roman"/>
    </w:rPr>
  </w:style>
  <w:style w:type="paragraph" w:styleId="30">
    <w:name w:val="toc 3"/>
    <w:basedOn w:val="a1"/>
    <w:next w:val="a1"/>
    <w:autoRedefine/>
    <w:uiPriority w:val="39"/>
    <w:rsid w:val="005348FC"/>
    <w:pPr>
      <w:spacing w:line="300" w:lineRule="auto"/>
      <w:ind w:leftChars="400" w:left="840"/>
    </w:pPr>
    <w:rPr>
      <w:rFonts w:ascii="Times New Roman" w:eastAsia="宋体" w:hAnsi="Times New Roman" w:cs="Times New Roman"/>
    </w:rPr>
  </w:style>
  <w:style w:type="paragraph" w:styleId="41">
    <w:name w:val="toc 4"/>
    <w:basedOn w:val="a1"/>
    <w:next w:val="a1"/>
    <w:autoRedefine/>
    <w:rsid w:val="005348FC"/>
    <w:pPr>
      <w:spacing w:line="300" w:lineRule="auto"/>
      <w:ind w:leftChars="600" w:left="1260"/>
    </w:pPr>
    <w:rPr>
      <w:rFonts w:ascii="Times New Roman" w:eastAsia="宋体" w:hAnsi="Times New Roman" w:cs="Times New Roman"/>
    </w:rPr>
  </w:style>
  <w:style w:type="character" w:styleId="af0">
    <w:name w:val="FollowedHyperlink"/>
    <w:basedOn w:val="a2"/>
    <w:rsid w:val="005348FC"/>
    <w:rPr>
      <w:color w:val="800080"/>
      <w:u w:val="single"/>
    </w:rPr>
  </w:style>
  <w:style w:type="paragraph" w:customStyle="1" w:styleId="a">
    <w:name w:val="序号 表"/>
    <w:basedOn w:val="a1"/>
    <w:next w:val="a1"/>
    <w:rsid w:val="005348FC"/>
    <w:pPr>
      <w:numPr>
        <w:numId w:val="17"/>
      </w:numPr>
      <w:tabs>
        <w:tab w:val="num" w:pos="360"/>
        <w:tab w:val="left" w:pos="567"/>
      </w:tabs>
      <w:spacing w:line="300" w:lineRule="auto"/>
      <w:ind w:left="0" w:firstLine="0"/>
      <w:jc w:val="center"/>
    </w:pPr>
    <w:rPr>
      <w:rFonts w:ascii="Times New Roman" w:eastAsia="宋体" w:hAnsi="Times New Roman" w:cs="Times New Roman"/>
    </w:rPr>
  </w:style>
  <w:style w:type="paragraph" w:customStyle="1" w:styleId="a0">
    <w:name w:val="序号 图"/>
    <w:basedOn w:val="a1"/>
    <w:rsid w:val="005348FC"/>
    <w:pPr>
      <w:numPr>
        <w:numId w:val="18"/>
      </w:numPr>
      <w:tabs>
        <w:tab w:val="clear" w:pos="1140"/>
        <w:tab w:val="num" w:pos="360"/>
        <w:tab w:val="left" w:pos="567"/>
      </w:tabs>
      <w:spacing w:line="300" w:lineRule="auto"/>
      <w:ind w:left="0" w:firstLine="0"/>
      <w:jc w:val="center"/>
    </w:pPr>
    <w:rPr>
      <w:rFonts w:ascii="Times New Roman" w:eastAsia="宋体" w:hAnsi="Times New Roman" w:cs="Times New Roman"/>
    </w:rPr>
  </w:style>
  <w:style w:type="paragraph" w:styleId="50">
    <w:name w:val="toc 5"/>
    <w:basedOn w:val="a1"/>
    <w:next w:val="a1"/>
    <w:autoRedefine/>
    <w:rsid w:val="005348FC"/>
    <w:pPr>
      <w:ind w:left="1680"/>
    </w:pPr>
    <w:rPr>
      <w:rFonts w:ascii="Times New Roman" w:eastAsia="宋体" w:hAnsi="Times New Roman" w:cs="Times New Roman"/>
    </w:rPr>
  </w:style>
  <w:style w:type="paragraph" w:styleId="af1">
    <w:name w:val="table of figures"/>
    <w:basedOn w:val="a1"/>
    <w:next w:val="a1"/>
    <w:rsid w:val="005348FC"/>
    <w:pPr>
      <w:spacing w:line="300" w:lineRule="auto"/>
      <w:ind w:left="840" w:hanging="420"/>
    </w:pPr>
    <w:rPr>
      <w:rFonts w:ascii="Times New Roman" w:eastAsia="宋体" w:hAnsi="Times New Roman" w:cs="Times New Roman"/>
    </w:rPr>
  </w:style>
  <w:style w:type="paragraph" w:styleId="af2">
    <w:name w:val="caption"/>
    <w:basedOn w:val="a1"/>
    <w:next w:val="a1"/>
    <w:qFormat/>
    <w:rsid w:val="005348FC"/>
    <w:pPr>
      <w:spacing w:line="300" w:lineRule="auto"/>
    </w:pPr>
    <w:rPr>
      <w:rFonts w:ascii="Arial" w:eastAsia="宋体" w:hAnsi="Arial" w:cs="Arial"/>
      <w:szCs w:val="20"/>
    </w:rPr>
  </w:style>
  <w:style w:type="character" w:styleId="af3">
    <w:name w:val="page number"/>
    <w:basedOn w:val="a2"/>
    <w:rsid w:val="005348FC"/>
  </w:style>
  <w:style w:type="character" w:customStyle="1" w:styleId="Char10">
    <w:name w:val="正文缩进 Char1"/>
    <w:aliases w:val="表正文 Char,正文非缩进 Char,正文不缩进 Char,特点 Char1,段1 Char,Indent 1 Char,正文缩进1 Char,正文缩进 Char Char,bt Char,ALT+Z Char,水上软件 Char,四号 Char,no-step Char,特点 Char Char,特点标题 Char,特点正文 Char,PI Char,正文文字首行缩进 Char,正文缩进（首行缩进两字） Char,Alt+X Char,mr正文缩进 Char,小四 Char"/>
    <w:link w:val="ae"/>
    <w:uiPriority w:val="99"/>
    <w:locked/>
    <w:rsid w:val="005348FC"/>
    <w:rPr>
      <w:kern w:val="2"/>
      <w:sz w:val="21"/>
      <w:szCs w:val="24"/>
    </w:rPr>
  </w:style>
  <w:style w:type="paragraph" w:styleId="af4">
    <w:name w:val="Body Text Indent"/>
    <w:basedOn w:val="a1"/>
    <w:link w:val="Char5"/>
    <w:rsid w:val="005348FC"/>
    <w:pPr>
      <w:spacing w:line="360" w:lineRule="auto"/>
      <w:ind w:firstLineChars="200" w:firstLine="480"/>
    </w:pPr>
    <w:rPr>
      <w:rFonts w:ascii="Times New Roman" w:eastAsia="宋体" w:hAnsi="Times New Roman" w:cs="Times New Roman"/>
      <w:kern w:val="0"/>
      <w:sz w:val="24"/>
    </w:rPr>
  </w:style>
  <w:style w:type="character" w:customStyle="1" w:styleId="Char5">
    <w:name w:val="正文文本缩进 Char"/>
    <w:basedOn w:val="a2"/>
    <w:link w:val="af4"/>
    <w:rsid w:val="005348FC"/>
    <w:rPr>
      <w:sz w:val="24"/>
      <w:szCs w:val="24"/>
    </w:rPr>
  </w:style>
  <w:style w:type="character" w:customStyle="1" w:styleId="1Char">
    <w:name w:val="标题 1 Char"/>
    <w:basedOn w:val="a2"/>
    <w:link w:val="1"/>
    <w:rsid w:val="006746DD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Char">
    <w:name w:val="标题 2 Char"/>
    <w:basedOn w:val="a2"/>
    <w:link w:val="2"/>
    <w:rsid w:val="006746DD"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Char">
    <w:name w:val="标题 3 Char"/>
    <w:basedOn w:val="a2"/>
    <w:link w:val="3"/>
    <w:rsid w:val="006746DD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2"/>
    <w:link w:val="4"/>
    <w:rsid w:val="006746DD"/>
    <w:rPr>
      <w:rFonts w:ascii="Arial" w:eastAsia="黑体" w:hAnsi="Arial" w:cstheme="minorBidi"/>
      <w:b/>
      <w:kern w:val="2"/>
      <w:sz w:val="28"/>
      <w:szCs w:val="24"/>
    </w:rPr>
  </w:style>
  <w:style w:type="character" w:customStyle="1" w:styleId="5Char">
    <w:name w:val="标题 5 Char"/>
    <w:basedOn w:val="a2"/>
    <w:link w:val="5"/>
    <w:rsid w:val="006746DD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rsid w:val="006746DD"/>
    <w:rPr>
      <w:rFonts w:ascii="Arial" w:eastAsia="黑体" w:hAnsi="Arial" w:cstheme="minorBidi"/>
      <w:b/>
      <w:kern w:val="2"/>
      <w:sz w:val="24"/>
      <w:szCs w:val="24"/>
    </w:rPr>
  </w:style>
  <w:style w:type="character" w:customStyle="1" w:styleId="7Char">
    <w:name w:val="标题 7 Char"/>
    <w:basedOn w:val="a2"/>
    <w:link w:val="7"/>
    <w:rsid w:val="006746DD"/>
    <w:rPr>
      <w:rFonts w:asciiTheme="minorHAnsi" w:eastAsiaTheme="minorEastAsia" w:hAnsiTheme="minorHAnsi" w:cstheme="minorBidi"/>
      <w:b/>
      <w:kern w:val="2"/>
      <w:sz w:val="24"/>
      <w:szCs w:val="24"/>
    </w:rPr>
  </w:style>
  <w:style w:type="character" w:customStyle="1" w:styleId="8Char">
    <w:name w:val="标题 8 Char"/>
    <w:basedOn w:val="a2"/>
    <w:link w:val="8"/>
    <w:rsid w:val="006746DD"/>
    <w:rPr>
      <w:rFonts w:ascii="Arial" w:eastAsia="黑体" w:hAnsi="Arial" w:cstheme="minorBidi"/>
      <w:kern w:val="2"/>
      <w:sz w:val="24"/>
      <w:szCs w:val="24"/>
    </w:rPr>
  </w:style>
  <w:style w:type="character" w:customStyle="1" w:styleId="9Char">
    <w:name w:val="标题 9 Char"/>
    <w:basedOn w:val="a2"/>
    <w:link w:val="9"/>
    <w:rsid w:val="006746DD"/>
    <w:rPr>
      <w:rFonts w:ascii="Arial" w:eastAsia="黑体" w:hAnsi="Arial" w:cstheme="minorBidi"/>
      <w:kern w:val="2"/>
      <w:sz w:val="21"/>
      <w:szCs w:val="24"/>
    </w:rPr>
  </w:style>
  <w:style w:type="paragraph" w:styleId="af5">
    <w:name w:val="annotation subject"/>
    <w:basedOn w:val="a6"/>
    <w:next w:val="a6"/>
    <w:link w:val="Char6"/>
    <w:rsid w:val="00145D22"/>
    <w:rPr>
      <w:b/>
      <w:bCs/>
    </w:rPr>
  </w:style>
  <w:style w:type="character" w:customStyle="1" w:styleId="Char0">
    <w:name w:val="批注文字 Char"/>
    <w:basedOn w:val="a2"/>
    <w:link w:val="a6"/>
    <w:rsid w:val="00145D22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6">
    <w:name w:val="批注主题 Char"/>
    <w:basedOn w:val="Char0"/>
    <w:link w:val="af5"/>
    <w:rsid w:val="00145D22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39"/>
    <w:lsdException w:name="toc 2" w:uiPriority="39"/>
    <w:lsdException w:name="toc 3" w:uiPriority="39"/>
    <w:lsdException w:name="Normal Indent" w:uiPriority="99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1"/>
    <w:next w:val="a1"/>
    <w:link w:val="1Char"/>
    <w:qFormat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1"/>
    <w:next w:val="a1"/>
    <w:link w:val="2Char"/>
    <w:unhideWhenUsed/>
    <w:qFormat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1"/>
    <w:link w:val="3Char"/>
    <w:unhideWhenUsed/>
    <w:qFormat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Char"/>
    <w:unhideWhenUsed/>
    <w:qFormat/>
    <w:pPr>
      <w:keepNext/>
      <w:keepLines/>
      <w:numPr>
        <w:ilvl w:val="3"/>
        <w:numId w:val="1"/>
      </w:numPr>
      <w:tabs>
        <w:tab w:val="left" w:pos="432"/>
      </w:tabs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1"/>
    <w:next w:val="a1"/>
    <w:link w:val="5Char"/>
    <w:unhideWhenUsed/>
    <w:qFormat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nhideWhenUsed/>
    <w:qFormat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1"/>
    <w:next w:val="a1"/>
    <w:link w:val="7Char"/>
    <w:unhideWhenUsed/>
    <w:qFormat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1"/>
    <w:next w:val="a1"/>
    <w:link w:val="8Char"/>
    <w:unhideWhenUsed/>
    <w:qFormat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link w:val="9Char"/>
    <w:unhideWhenUsed/>
    <w:qFormat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link w:val="Char"/>
    <w:qFormat/>
    <w:rPr>
      <w:rFonts w:ascii="宋体" w:eastAsia="宋体"/>
      <w:sz w:val="18"/>
      <w:szCs w:val="18"/>
    </w:rPr>
  </w:style>
  <w:style w:type="paragraph" w:styleId="a6">
    <w:name w:val="annotation text"/>
    <w:basedOn w:val="a1"/>
    <w:link w:val="Char0"/>
    <w:qFormat/>
    <w:pPr>
      <w:jc w:val="left"/>
    </w:pPr>
  </w:style>
  <w:style w:type="paragraph" w:styleId="a7">
    <w:name w:val="Balloon Text"/>
    <w:basedOn w:val="a1"/>
    <w:link w:val="Char1"/>
    <w:qFormat/>
    <w:rPr>
      <w:sz w:val="18"/>
      <w:szCs w:val="18"/>
    </w:rPr>
  </w:style>
  <w:style w:type="paragraph" w:styleId="a8">
    <w:name w:val="footer"/>
    <w:basedOn w:val="a1"/>
    <w:link w:val="Char2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1"/>
    <w:link w:val="Char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1"/>
    <w:qFormat/>
    <w:rPr>
      <w:sz w:val="24"/>
    </w:rPr>
  </w:style>
  <w:style w:type="character" w:styleId="ab">
    <w:name w:val="Hyperlink"/>
    <w:basedOn w:val="a2"/>
    <w:uiPriority w:val="99"/>
    <w:qFormat/>
    <w:rPr>
      <w:color w:val="0000FF"/>
      <w:u w:val="single"/>
    </w:rPr>
  </w:style>
  <w:style w:type="character" w:styleId="ac">
    <w:name w:val="annotation reference"/>
    <w:basedOn w:val="a2"/>
    <w:qFormat/>
    <w:rPr>
      <w:sz w:val="21"/>
      <w:szCs w:val="21"/>
    </w:rPr>
  </w:style>
  <w:style w:type="table" w:styleId="ad">
    <w:name w:val="Table Grid"/>
    <w:basedOn w:val="a3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0">
    <w:name w:val="标题4"/>
    <w:basedOn w:val="4"/>
    <w:next w:val="4"/>
    <w:qFormat/>
    <w:rPr>
      <w:rFonts w:asciiTheme="minorHAnsi" w:hAnsiTheme="minorHAnsi"/>
    </w:rPr>
  </w:style>
  <w:style w:type="paragraph" w:customStyle="1" w:styleId="10">
    <w:name w:val="列出段落1"/>
    <w:basedOn w:val="a1"/>
    <w:uiPriority w:val="34"/>
    <w:qFormat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ListParagraph1">
    <w:name w:val="List Paragraph1"/>
    <w:basedOn w:val="a1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paragraph" w:customStyle="1" w:styleId="111">
    <w:name w:val="列出段落111"/>
    <w:basedOn w:val="a1"/>
    <w:uiPriority w:val="34"/>
    <w:qFormat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11">
    <w:name w:val="列出段落11"/>
    <w:basedOn w:val="a1"/>
    <w:uiPriority w:val="34"/>
    <w:qFormat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apple-converted-space">
    <w:name w:val="apple-converted-space"/>
    <w:basedOn w:val="a2"/>
    <w:qFormat/>
  </w:style>
  <w:style w:type="paragraph" w:customStyle="1" w:styleId="code">
    <w:name w:val="code"/>
    <w:basedOn w:val="a1"/>
    <w:qFormat/>
    <w:pPr>
      <w:shd w:val="clear" w:color="auto" w:fill="C6D9F1"/>
      <w:snapToGrid w:val="0"/>
      <w:spacing w:line="360" w:lineRule="auto"/>
    </w:pPr>
    <w:rPr>
      <w:rFonts w:ascii="Arial" w:hAnsi="Arial" w:cs="宋体"/>
      <w:kern w:val="0"/>
      <w:sz w:val="20"/>
      <w:szCs w:val="22"/>
    </w:rPr>
  </w:style>
  <w:style w:type="character" w:customStyle="1" w:styleId="Char1">
    <w:name w:val="批注框文本 Char"/>
    <w:basedOn w:val="a2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文档结构图 Char"/>
    <w:basedOn w:val="a2"/>
    <w:link w:val="a5"/>
    <w:qFormat/>
    <w:rPr>
      <w:rFonts w:ascii="宋体" w:hAnsiTheme="minorHAnsi" w:cstheme="minorBidi"/>
      <w:kern w:val="2"/>
      <w:sz w:val="18"/>
      <w:szCs w:val="18"/>
    </w:rPr>
  </w:style>
  <w:style w:type="character" w:customStyle="1" w:styleId="Char3">
    <w:name w:val="页眉 Char"/>
    <w:basedOn w:val="a2"/>
    <w:link w:val="a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2">
    <w:name w:val="页脚 Char"/>
    <w:basedOn w:val="a2"/>
    <w:link w:val="a8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Normal Indent"/>
    <w:aliases w:val="表正文,正文非缩进,正文不缩进,特点,段1,Indent 1,正文缩进1,正文缩进 Char,bt,ALT+Z,水上软件,四号,no-step,特点 Char,特点标题,特点正文,PI,正文文字首行缩进,正文缩进（首行缩进两字）,Alt+X,mr正文缩进,Alt+Z,±íÕýÎÄ,ÕýÎÄ·ÇËõ½ø,小四,缩进,....,..(......),mr....,...,.....,..,.1,正文（缩进1）,正文（图说明文字居中）,正文缩进陈木华,```,表正文1,特点1,首行缩进"/>
    <w:basedOn w:val="a1"/>
    <w:link w:val="Char10"/>
    <w:uiPriority w:val="99"/>
    <w:qFormat/>
    <w:rsid w:val="005348FC"/>
    <w:pPr>
      <w:spacing w:line="300" w:lineRule="auto"/>
      <w:ind w:firstLineChars="200" w:firstLine="200"/>
    </w:pPr>
    <w:rPr>
      <w:rFonts w:ascii="Times New Roman" w:eastAsia="宋体" w:hAnsi="Times New Roman" w:cs="Times New Roman"/>
    </w:rPr>
  </w:style>
  <w:style w:type="paragraph" w:styleId="af">
    <w:name w:val="Title"/>
    <w:basedOn w:val="a1"/>
    <w:next w:val="ae"/>
    <w:link w:val="Char4"/>
    <w:qFormat/>
    <w:rsid w:val="005348FC"/>
    <w:pPr>
      <w:spacing w:before="100" w:beforeAutospacing="1" w:after="100" w:afterAutospacing="1" w:line="480" w:lineRule="auto"/>
      <w:jc w:val="center"/>
    </w:pPr>
    <w:rPr>
      <w:rFonts w:ascii="Times New Roman" w:eastAsia="宋体" w:hAnsi="Times New Roman" w:cs="Arial"/>
      <w:b/>
      <w:bCs/>
      <w:sz w:val="44"/>
      <w:szCs w:val="32"/>
    </w:rPr>
  </w:style>
  <w:style w:type="character" w:customStyle="1" w:styleId="Char4">
    <w:name w:val="标题 Char"/>
    <w:basedOn w:val="a2"/>
    <w:link w:val="af"/>
    <w:rsid w:val="005348FC"/>
    <w:rPr>
      <w:rFonts w:cs="Arial"/>
      <w:b/>
      <w:bCs/>
      <w:kern w:val="2"/>
      <w:sz w:val="44"/>
      <w:szCs w:val="32"/>
    </w:rPr>
  </w:style>
  <w:style w:type="paragraph" w:styleId="12">
    <w:name w:val="toc 1"/>
    <w:basedOn w:val="a1"/>
    <w:next w:val="a1"/>
    <w:autoRedefine/>
    <w:uiPriority w:val="39"/>
    <w:rsid w:val="005348FC"/>
    <w:pPr>
      <w:spacing w:line="300" w:lineRule="auto"/>
    </w:pPr>
    <w:rPr>
      <w:rFonts w:ascii="Times New Roman" w:eastAsia="宋体" w:hAnsi="Times New Roman" w:cs="Times New Roman"/>
    </w:rPr>
  </w:style>
  <w:style w:type="paragraph" w:styleId="20">
    <w:name w:val="toc 2"/>
    <w:basedOn w:val="a1"/>
    <w:next w:val="a1"/>
    <w:autoRedefine/>
    <w:uiPriority w:val="39"/>
    <w:rsid w:val="005348FC"/>
    <w:pPr>
      <w:spacing w:line="300" w:lineRule="auto"/>
      <w:ind w:leftChars="200" w:left="420"/>
    </w:pPr>
    <w:rPr>
      <w:rFonts w:ascii="Times New Roman" w:eastAsia="宋体" w:hAnsi="Times New Roman" w:cs="Times New Roman"/>
    </w:rPr>
  </w:style>
  <w:style w:type="paragraph" w:styleId="30">
    <w:name w:val="toc 3"/>
    <w:basedOn w:val="a1"/>
    <w:next w:val="a1"/>
    <w:autoRedefine/>
    <w:uiPriority w:val="39"/>
    <w:rsid w:val="005348FC"/>
    <w:pPr>
      <w:spacing w:line="300" w:lineRule="auto"/>
      <w:ind w:leftChars="400" w:left="840"/>
    </w:pPr>
    <w:rPr>
      <w:rFonts w:ascii="Times New Roman" w:eastAsia="宋体" w:hAnsi="Times New Roman" w:cs="Times New Roman"/>
    </w:rPr>
  </w:style>
  <w:style w:type="paragraph" w:styleId="41">
    <w:name w:val="toc 4"/>
    <w:basedOn w:val="a1"/>
    <w:next w:val="a1"/>
    <w:autoRedefine/>
    <w:rsid w:val="005348FC"/>
    <w:pPr>
      <w:spacing w:line="300" w:lineRule="auto"/>
      <w:ind w:leftChars="600" w:left="1260"/>
    </w:pPr>
    <w:rPr>
      <w:rFonts w:ascii="Times New Roman" w:eastAsia="宋体" w:hAnsi="Times New Roman" w:cs="Times New Roman"/>
    </w:rPr>
  </w:style>
  <w:style w:type="character" w:styleId="af0">
    <w:name w:val="FollowedHyperlink"/>
    <w:basedOn w:val="a2"/>
    <w:rsid w:val="005348FC"/>
    <w:rPr>
      <w:color w:val="800080"/>
      <w:u w:val="single"/>
    </w:rPr>
  </w:style>
  <w:style w:type="paragraph" w:customStyle="1" w:styleId="a">
    <w:name w:val="序号 表"/>
    <w:basedOn w:val="a1"/>
    <w:next w:val="a1"/>
    <w:rsid w:val="005348FC"/>
    <w:pPr>
      <w:numPr>
        <w:numId w:val="17"/>
      </w:numPr>
      <w:tabs>
        <w:tab w:val="num" w:pos="360"/>
        <w:tab w:val="left" w:pos="567"/>
      </w:tabs>
      <w:spacing w:line="300" w:lineRule="auto"/>
      <w:ind w:left="0" w:firstLine="0"/>
      <w:jc w:val="center"/>
    </w:pPr>
    <w:rPr>
      <w:rFonts w:ascii="Times New Roman" w:eastAsia="宋体" w:hAnsi="Times New Roman" w:cs="Times New Roman"/>
    </w:rPr>
  </w:style>
  <w:style w:type="paragraph" w:customStyle="1" w:styleId="a0">
    <w:name w:val="序号 图"/>
    <w:basedOn w:val="a1"/>
    <w:rsid w:val="005348FC"/>
    <w:pPr>
      <w:numPr>
        <w:numId w:val="18"/>
      </w:numPr>
      <w:tabs>
        <w:tab w:val="clear" w:pos="1140"/>
        <w:tab w:val="num" w:pos="360"/>
        <w:tab w:val="left" w:pos="567"/>
      </w:tabs>
      <w:spacing w:line="300" w:lineRule="auto"/>
      <w:ind w:left="0" w:firstLine="0"/>
      <w:jc w:val="center"/>
    </w:pPr>
    <w:rPr>
      <w:rFonts w:ascii="Times New Roman" w:eastAsia="宋体" w:hAnsi="Times New Roman" w:cs="Times New Roman"/>
    </w:rPr>
  </w:style>
  <w:style w:type="paragraph" w:styleId="50">
    <w:name w:val="toc 5"/>
    <w:basedOn w:val="a1"/>
    <w:next w:val="a1"/>
    <w:autoRedefine/>
    <w:rsid w:val="005348FC"/>
    <w:pPr>
      <w:ind w:left="1680"/>
    </w:pPr>
    <w:rPr>
      <w:rFonts w:ascii="Times New Roman" w:eastAsia="宋体" w:hAnsi="Times New Roman" w:cs="Times New Roman"/>
    </w:rPr>
  </w:style>
  <w:style w:type="paragraph" w:styleId="af1">
    <w:name w:val="table of figures"/>
    <w:basedOn w:val="a1"/>
    <w:next w:val="a1"/>
    <w:rsid w:val="005348FC"/>
    <w:pPr>
      <w:spacing w:line="300" w:lineRule="auto"/>
      <w:ind w:left="840" w:hanging="420"/>
    </w:pPr>
    <w:rPr>
      <w:rFonts w:ascii="Times New Roman" w:eastAsia="宋体" w:hAnsi="Times New Roman" w:cs="Times New Roman"/>
    </w:rPr>
  </w:style>
  <w:style w:type="paragraph" w:styleId="af2">
    <w:name w:val="caption"/>
    <w:basedOn w:val="a1"/>
    <w:next w:val="a1"/>
    <w:qFormat/>
    <w:rsid w:val="005348FC"/>
    <w:pPr>
      <w:spacing w:line="300" w:lineRule="auto"/>
    </w:pPr>
    <w:rPr>
      <w:rFonts w:ascii="Arial" w:eastAsia="宋体" w:hAnsi="Arial" w:cs="Arial"/>
      <w:szCs w:val="20"/>
    </w:rPr>
  </w:style>
  <w:style w:type="character" w:styleId="af3">
    <w:name w:val="page number"/>
    <w:basedOn w:val="a2"/>
    <w:rsid w:val="005348FC"/>
  </w:style>
  <w:style w:type="character" w:customStyle="1" w:styleId="Char10">
    <w:name w:val="正文缩进 Char1"/>
    <w:aliases w:val="表正文 Char,正文非缩进 Char,正文不缩进 Char,特点 Char1,段1 Char,Indent 1 Char,正文缩进1 Char,正文缩进 Char Char,bt Char,ALT+Z Char,水上软件 Char,四号 Char,no-step Char,特点 Char Char,特点标题 Char,特点正文 Char,PI Char,正文文字首行缩进 Char,正文缩进（首行缩进两字） Char,Alt+X Char,mr正文缩进 Char,小四 Char"/>
    <w:link w:val="ae"/>
    <w:uiPriority w:val="99"/>
    <w:locked/>
    <w:rsid w:val="005348FC"/>
    <w:rPr>
      <w:kern w:val="2"/>
      <w:sz w:val="21"/>
      <w:szCs w:val="24"/>
    </w:rPr>
  </w:style>
  <w:style w:type="paragraph" w:styleId="af4">
    <w:name w:val="Body Text Indent"/>
    <w:basedOn w:val="a1"/>
    <w:link w:val="Char5"/>
    <w:rsid w:val="005348FC"/>
    <w:pPr>
      <w:spacing w:line="360" w:lineRule="auto"/>
      <w:ind w:firstLineChars="200" w:firstLine="480"/>
    </w:pPr>
    <w:rPr>
      <w:rFonts w:ascii="Times New Roman" w:eastAsia="宋体" w:hAnsi="Times New Roman" w:cs="Times New Roman"/>
      <w:kern w:val="0"/>
      <w:sz w:val="24"/>
    </w:rPr>
  </w:style>
  <w:style w:type="character" w:customStyle="1" w:styleId="Char5">
    <w:name w:val="正文文本缩进 Char"/>
    <w:basedOn w:val="a2"/>
    <w:link w:val="af4"/>
    <w:rsid w:val="005348FC"/>
    <w:rPr>
      <w:sz w:val="24"/>
      <w:szCs w:val="24"/>
    </w:rPr>
  </w:style>
  <w:style w:type="character" w:customStyle="1" w:styleId="1Char">
    <w:name w:val="标题 1 Char"/>
    <w:basedOn w:val="a2"/>
    <w:link w:val="1"/>
    <w:rsid w:val="006746DD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Char">
    <w:name w:val="标题 2 Char"/>
    <w:basedOn w:val="a2"/>
    <w:link w:val="2"/>
    <w:rsid w:val="006746DD"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Char">
    <w:name w:val="标题 3 Char"/>
    <w:basedOn w:val="a2"/>
    <w:link w:val="3"/>
    <w:rsid w:val="006746DD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2"/>
    <w:link w:val="4"/>
    <w:rsid w:val="006746DD"/>
    <w:rPr>
      <w:rFonts w:ascii="Arial" w:eastAsia="黑体" w:hAnsi="Arial" w:cstheme="minorBidi"/>
      <w:b/>
      <w:kern w:val="2"/>
      <w:sz w:val="28"/>
      <w:szCs w:val="24"/>
    </w:rPr>
  </w:style>
  <w:style w:type="character" w:customStyle="1" w:styleId="5Char">
    <w:name w:val="标题 5 Char"/>
    <w:basedOn w:val="a2"/>
    <w:link w:val="5"/>
    <w:rsid w:val="006746DD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rsid w:val="006746DD"/>
    <w:rPr>
      <w:rFonts w:ascii="Arial" w:eastAsia="黑体" w:hAnsi="Arial" w:cstheme="minorBidi"/>
      <w:b/>
      <w:kern w:val="2"/>
      <w:sz w:val="24"/>
      <w:szCs w:val="24"/>
    </w:rPr>
  </w:style>
  <w:style w:type="character" w:customStyle="1" w:styleId="7Char">
    <w:name w:val="标题 7 Char"/>
    <w:basedOn w:val="a2"/>
    <w:link w:val="7"/>
    <w:rsid w:val="006746DD"/>
    <w:rPr>
      <w:rFonts w:asciiTheme="minorHAnsi" w:eastAsiaTheme="minorEastAsia" w:hAnsiTheme="minorHAnsi" w:cstheme="minorBidi"/>
      <w:b/>
      <w:kern w:val="2"/>
      <w:sz w:val="24"/>
      <w:szCs w:val="24"/>
    </w:rPr>
  </w:style>
  <w:style w:type="character" w:customStyle="1" w:styleId="8Char">
    <w:name w:val="标题 8 Char"/>
    <w:basedOn w:val="a2"/>
    <w:link w:val="8"/>
    <w:rsid w:val="006746DD"/>
    <w:rPr>
      <w:rFonts w:ascii="Arial" w:eastAsia="黑体" w:hAnsi="Arial" w:cstheme="minorBidi"/>
      <w:kern w:val="2"/>
      <w:sz w:val="24"/>
      <w:szCs w:val="24"/>
    </w:rPr>
  </w:style>
  <w:style w:type="character" w:customStyle="1" w:styleId="9Char">
    <w:name w:val="标题 9 Char"/>
    <w:basedOn w:val="a2"/>
    <w:link w:val="9"/>
    <w:rsid w:val="006746DD"/>
    <w:rPr>
      <w:rFonts w:ascii="Arial" w:eastAsia="黑体" w:hAnsi="Arial" w:cstheme="minorBidi"/>
      <w:kern w:val="2"/>
      <w:sz w:val="21"/>
      <w:szCs w:val="24"/>
    </w:rPr>
  </w:style>
  <w:style w:type="paragraph" w:styleId="af5">
    <w:name w:val="annotation subject"/>
    <w:basedOn w:val="a6"/>
    <w:next w:val="a6"/>
    <w:link w:val="Char6"/>
    <w:rsid w:val="00145D22"/>
    <w:rPr>
      <w:b/>
      <w:bCs/>
    </w:rPr>
  </w:style>
  <w:style w:type="character" w:customStyle="1" w:styleId="Char0">
    <w:name w:val="批注文字 Char"/>
    <w:basedOn w:val="a2"/>
    <w:link w:val="a6"/>
    <w:rsid w:val="00145D22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6">
    <w:name w:val="批注主题 Char"/>
    <w:basedOn w:val="Char0"/>
    <w:link w:val="af5"/>
    <w:rsid w:val="00145D22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34</Pages>
  <Words>2448</Words>
  <Characters>13959</Characters>
  <Application>Microsoft Office Word</Application>
  <DocSecurity>0</DocSecurity>
  <Lines>116</Lines>
  <Paragraphs>32</Paragraphs>
  <ScaleCrop>false</ScaleCrop>
  <Company/>
  <LinksUpToDate>false</LinksUpToDate>
  <CharactersWithSpaces>16375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</cp:revision>
  <dcterms:created xsi:type="dcterms:W3CDTF">2016-05-25T03:51:00Z</dcterms:created>
  <dcterms:modified xsi:type="dcterms:W3CDTF">2016-05-26T01:15:00Z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